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42"/>
      </w:tblGrid>
      <w:tr w:rsidR="003315D7" w:rsidRPr="00182902" w:rsidTr="00C50064">
        <w:trPr>
          <w:trHeight w:val="260"/>
          <w:jc w:val="center"/>
        </w:trPr>
        <w:tc>
          <w:tcPr>
            <w:tcW w:w="4675" w:type="dxa"/>
          </w:tcPr>
          <w:p w:rsidR="003315D7" w:rsidRPr="00182902" w:rsidRDefault="003315D7" w:rsidP="00A22A9F">
            <w:pPr>
              <w:tabs>
                <w:tab w:val="left" w:pos="507"/>
                <w:tab w:val="left" w:pos="837"/>
              </w:tabs>
              <w:spacing w:line="360" w:lineRule="auto"/>
              <w:jc w:val="both"/>
              <w:rPr>
                <w:rFonts w:cs="Times New Roman"/>
                <w:b/>
                <w:color w:val="000000" w:themeColor="text1"/>
                <w:szCs w:val="28"/>
              </w:rPr>
            </w:pPr>
            <w:r w:rsidRPr="00182902">
              <w:rPr>
                <w:rFonts w:cs="Times New Roman"/>
                <w:b/>
                <w:color w:val="000000" w:themeColor="text1"/>
                <w:szCs w:val="28"/>
              </w:rPr>
              <w:t>BỘ GIÁO DỤC VÀ ĐÀO TẠO</w:t>
            </w:r>
          </w:p>
        </w:tc>
        <w:tc>
          <w:tcPr>
            <w:tcW w:w="4675" w:type="dxa"/>
          </w:tcPr>
          <w:p w:rsidR="003315D7" w:rsidRPr="00182902" w:rsidRDefault="003315D7" w:rsidP="00A22A9F">
            <w:pPr>
              <w:spacing w:line="360" w:lineRule="auto"/>
              <w:jc w:val="center"/>
              <w:rPr>
                <w:rFonts w:cs="Times New Roman"/>
                <w:b/>
                <w:color w:val="000000" w:themeColor="text1"/>
                <w:szCs w:val="28"/>
              </w:rPr>
            </w:pPr>
            <w:r w:rsidRPr="00182902">
              <w:rPr>
                <w:rFonts w:cs="Times New Roman"/>
                <w:b/>
                <w:color w:val="000000" w:themeColor="text1"/>
                <w:szCs w:val="28"/>
              </w:rPr>
              <w:t>BỘ QUỐC PHÒNG</w:t>
            </w:r>
          </w:p>
        </w:tc>
      </w:tr>
    </w:tbl>
    <w:p w:rsidR="003315D7" w:rsidRPr="00182902" w:rsidRDefault="003315D7" w:rsidP="00A22A9F">
      <w:pPr>
        <w:spacing w:line="360" w:lineRule="auto"/>
        <w:jc w:val="center"/>
        <w:rPr>
          <w:rFonts w:cs="Times New Roman"/>
          <w:b/>
          <w:color w:val="000000" w:themeColor="text1"/>
          <w:szCs w:val="28"/>
        </w:rPr>
      </w:pPr>
      <w:r w:rsidRPr="00182902">
        <w:rPr>
          <w:rFonts w:cs="Times New Roman"/>
          <w:b/>
          <w:color w:val="000000" w:themeColor="text1"/>
          <w:szCs w:val="28"/>
        </w:rPr>
        <w:t>HỌC VIỆN KỸ THUẬT QUÂN SỰ</w:t>
      </w:r>
    </w:p>
    <w:p w:rsidR="003315D7" w:rsidRPr="00182902" w:rsidRDefault="003315D7" w:rsidP="00A22A9F">
      <w:pPr>
        <w:spacing w:line="360" w:lineRule="auto"/>
        <w:jc w:val="center"/>
        <w:rPr>
          <w:rFonts w:cs="Times New Roman"/>
          <w:b/>
          <w:color w:val="000000" w:themeColor="text1"/>
          <w:szCs w:val="28"/>
        </w:rPr>
      </w:pPr>
      <w:r w:rsidRPr="00182902">
        <w:rPr>
          <w:rFonts w:cs="Times New Roman"/>
          <w:b/>
          <w:color w:val="000000" w:themeColor="text1"/>
          <w:szCs w:val="28"/>
        </w:rPr>
        <w:t>_____________</w:t>
      </w:r>
    </w:p>
    <w:p w:rsidR="003315D7" w:rsidRPr="00182902" w:rsidRDefault="003315D7" w:rsidP="00A22A9F">
      <w:pPr>
        <w:spacing w:line="360" w:lineRule="auto"/>
        <w:jc w:val="both"/>
        <w:rPr>
          <w:rFonts w:cs="Times New Roman"/>
          <w:b/>
          <w:color w:val="000000" w:themeColor="text1"/>
          <w:szCs w:val="28"/>
        </w:rPr>
      </w:pPr>
    </w:p>
    <w:p w:rsidR="003315D7" w:rsidRPr="00182902" w:rsidRDefault="003315D7" w:rsidP="00A22A9F">
      <w:pPr>
        <w:spacing w:line="360" w:lineRule="auto"/>
        <w:jc w:val="both"/>
        <w:rPr>
          <w:rFonts w:cs="Times New Roman"/>
          <w:b/>
          <w:color w:val="000000" w:themeColor="text1"/>
          <w:szCs w:val="28"/>
        </w:rPr>
      </w:pPr>
    </w:p>
    <w:p w:rsidR="003315D7" w:rsidRPr="001F0DBE" w:rsidRDefault="009C6CF4" w:rsidP="00A22A9F">
      <w:pPr>
        <w:spacing w:line="360" w:lineRule="auto"/>
        <w:jc w:val="center"/>
        <w:rPr>
          <w:rFonts w:cs="Times New Roman"/>
          <w:b/>
          <w:color w:val="000000" w:themeColor="text1"/>
          <w:sz w:val="56"/>
          <w:szCs w:val="56"/>
        </w:rPr>
      </w:pPr>
      <w:r w:rsidRPr="001F0DBE">
        <w:rPr>
          <w:rFonts w:cs="Times New Roman"/>
          <w:b/>
          <w:color w:val="000000" w:themeColor="text1"/>
          <w:sz w:val="56"/>
          <w:szCs w:val="56"/>
        </w:rPr>
        <w:t>ĐỒ</w:t>
      </w:r>
      <w:r w:rsidR="000B7FCE" w:rsidRPr="001F0DBE">
        <w:rPr>
          <w:rFonts w:cs="Times New Roman"/>
          <w:b/>
          <w:color w:val="000000" w:themeColor="text1"/>
          <w:sz w:val="56"/>
          <w:szCs w:val="56"/>
        </w:rPr>
        <w:t xml:space="preserve"> ÁN TỐT NGHIỆP</w:t>
      </w:r>
    </w:p>
    <w:p w:rsidR="009C6CF4" w:rsidRPr="001F0DBE" w:rsidRDefault="009C6CF4" w:rsidP="00A22A9F">
      <w:pPr>
        <w:spacing w:line="360" w:lineRule="auto"/>
        <w:jc w:val="center"/>
        <w:rPr>
          <w:rFonts w:cs="Times New Roman"/>
          <w:b/>
          <w:color w:val="000000" w:themeColor="text1"/>
          <w:szCs w:val="28"/>
        </w:rPr>
      </w:pPr>
      <w:r w:rsidRPr="00182902">
        <w:rPr>
          <w:rFonts w:cs="Times New Roman"/>
          <w:b/>
          <w:color w:val="000000" w:themeColor="text1"/>
          <w:szCs w:val="28"/>
        </w:rPr>
        <w:t>CHUYÊN NGÀNH: CÔNG NGHỆ PH</w:t>
      </w:r>
      <w:r w:rsidRPr="00A55728">
        <w:rPr>
          <w:rFonts w:cs="Times New Roman"/>
          <w:b/>
          <w:color w:val="000000" w:themeColor="text1"/>
          <w:szCs w:val="28"/>
        </w:rPr>
        <w:t>Ầ</w:t>
      </w:r>
      <w:r w:rsidRPr="001F0DBE">
        <w:rPr>
          <w:rFonts w:cs="Times New Roman"/>
          <w:b/>
          <w:color w:val="000000" w:themeColor="text1"/>
          <w:szCs w:val="28"/>
        </w:rPr>
        <w:t xml:space="preserve">N MỀM </w:t>
      </w:r>
    </w:p>
    <w:p w:rsidR="009C6CF4" w:rsidRPr="001F0DBE" w:rsidRDefault="009C6CF4" w:rsidP="00A22A9F">
      <w:pPr>
        <w:spacing w:line="360" w:lineRule="auto"/>
        <w:jc w:val="center"/>
        <w:rPr>
          <w:rFonts w:cs="Times New Roman"/>
          <w:b/>
          <w:color w:val="000000" w:themeColor="text1"/>
          <w:szCs w:val="28"/>
        </w:rPr>
      </w:pPr>
    </w:p>
    <w:p w:rsidR="009C6CF4" w:rsidRPr="00182902" w:rsidRDefault="009C6CF4" w:rsidP="00C214CE">
      <w:pPr>
        <w:spacing w:line="360" w:lineRule="auto"/>
        <w:jc w:val="center"/>
        <w:rPr>
          <w:rFonts w:cs="Times New Roman"/>
          <w:b/>
          <w:color w:val="000000" w:themeColor="text1"/>
          <w:szCs w:val="28"/>
          <w:lang w:val="vi-VN"/>
          <w:rPrChange w:id="0" w:author="HAO" w:date="2018-04-29T21:55:00Z">
            <w:rPr>
              <w:rFonts w:cs="Times New Roman"/>
              <w:b/>
              <w:color w:val="000000" w:themeColor="text1"/>
              <w:sz w:val="40"/>
              <w:szCs w:val="40"/>
              <w:lang w:val="vi-VN"/>
            </w:rPr>
          </w:rPrChange>
        </w:rPr>
      </w:pPr>
    </w:p>
    <w:p w:rsidR="00C214CE" w:rsidRPr="001F0DBE" w:rsidRDefault="009C6CF4" w:rsidP="00C214CE">
      <w:pPr>
        <w:spacing w:line="360" w:lineRule="auto"/>
        <w:jc w:val="center"/>
        <w:rPr>
          <w:rFonts w:cs="Times New Roman"/>
          <w:b/>
          <w:color w:val="000000" w:themeColor="text1"/>
          <w:sz w:val="40"/>
          <w:szCs w:val="40"/>
          <w:lang w:val="vi-VN"/>
        </w:rPr>
      </w:pPr>
      <w:r w:rsidRPr="001F0DBE">
        <w:rPr>
          <w:rFonts w:cs="Times New Roman"/>
          <w:b/>
          <w:color w:val="000000" w:themeColor="text1"/>
          <w:sz w:val="40"/>
          <w:szCs w:val="40"/>
          <w:lang w:val="vi-VN"/>
        </w:rPr>
        <w:t xml:space="preserve">ĐỀ TÀI: </w:t>
      </w:r>
      <w:r w:rsidR="003315D7" w:rsidRPr="001F0DBE">
        <w:rPr>
          <w:rFonts w:cs="Times New Roman"/>
          <w:b/>
          <w:color w:val="000000" w:themeColor="text1"/>
          <w:sz w:val="40"/>
          <w:szCs w:val="40"/>
          <w:lang w:val="vi-VN"/>
        </w:rPr>
        <w:t>XÂY DỰNG ỨNG DỤNG QUẢN LÝ</w:t>
      </w:r>
    </w:p>
    <w:p w:rsidR="003315D7" w:rsidRPr="001F0DBE" w:rsidRDefault="003315D7" w:rsidP="00C214CE">
      <w:pPr>
        <w:spacing w:line="360" w:lineRule="auto"/>
        <w:jc w:val="center"/>
        <w:rPr>
          <w:rFonts w:cs="Times New Roman"/>
          <w:b/>
          <w:color w:val="000000" w:themeColor="text1"/>
          <w:sz w:val="40"/>
          <w:szCs w:val="40"/>
          <w:lang w:val="vi-VN"/>
        </w:rPr>
      </w:pPr>
      <w:r w:rsidRPr="001F0DBE">
        <w:rPr>
          <w:rFonts w:cs="Times New Roman"/>
          <w:b/>
          <w:color w:val="000000" w:themeColor="text1"/>
          <w:sz w:val="40"/>
          <w:szCs w:val="40"/>
          <w:lang w:val="vi-VN"/>
        </w:rPr>
        <w:t>DỰ ÁN PHẦN MỀM</w:t>
      </w:r>
    </w:p>
    <w:p w:rsidR="003315D7" w:rsidRPr="00182902" w:rsidRDefault="003315D7" w:rsidP="00A22A9F">
      <w:pPr>
        <w:spacing w:line="360" w:lineRule="auto"/>
        <w:jc w:val="center"/>
        <w:rPr>
          <w:rFonts w:cs="Times New Roman"/>
          <w:b/>
          <w:color w:val="000000" w:themeColor="text1"/>
          <w:szCs w:val="28"/>
          <w:lang w:val="vi-VN"/>
        </w:rPr>
      </w:pPr>
    </w:p>
    <w:p w:rsidR="003315D7" w:rsidRPr="00182902" w:rsidRDefault="003315D7" w:rsidP="00A22A9F">
      <w:pPr>
        <w:spacing w:line="360" w:lineRule="auto"/>
        <w:jc w:val="center"/>
        <w:rPr>
          <w:rFonts w:cs="Times New Roman"/>
          <w:b/>
          <w:color w:val="000000" w:themeColor="text1"/>
          <w:szCs w:val="28"/>
          <w:lang w:val="vi-VN"/>
        </w:rPr>
      </w:pPr>
    </w:p>
    <w:p w:rsidR="003315D7" w:rsidRPr="00182902" w:rsidRDefault="003315D7" w:rsidP="00A22A9F">
      <w:pPr>
        <w:spacing w:line="360" w:lineRule="auto"/>
        <w:jc w:val="both"/>
        <w:rPr>
          <w:rFonts w:cs="Times New Roman"/>
          <w:b/>
          <w:color w:val="000000" w:themeColor="text1"/>
          <w:szCs w:val="28"/>
          <w:lang w:val="vi-VN"/>
        </w:rPr>
      </w:pPr>
    </w:p>
    <w:p w:rsidR="003315D7" w:rsidRPr="00182902" w:rsidRDefault="005561C9" w:rsidP="00A22A9F">
      <w:pPr>
        <w:spacing w:line="360" w:lineRule="auto"/>
        <w:ind w:left="2160"/>
        <w:jc w:val="both"/>
        <w:rPr>
          <w:rFonts w:cs="Times New Roman"/>
          <w:b/>
          <w:color w:val="000000" w:themeColor="text1"/>
          <w:szCs w:val="28"/>
          <w:lang w:val="vi-VN"/>
        </w:rPr>
      </w:pPr>
      <w:r w:rsidRPr="00182902">
        <w:rPr>
          <w:rFonts w:cs="Times New Roman"/>
          <w:b/>
          <w:color w:val="000000" w:themeColor="text1"/>
          <w:szCs w:val="28"/>
          <w:lang w:val="vi-VN"/>
        </w:rPr>
        <w:t xml:space="preserve">                </w:t>
      </w:r>
      <w:r w:rsidRPr="00182902">
        <w:rPr>
          <w:rFonts w:cs="Times New Roman"/>
          <w:b/>
          <w:color w:val="000000" w:themeColor="text1"/>
          <w:szCs w:val="28"/>
          <w:lang w:val="vi-VN"/>
        </w:rPr>
        <w:tab/>
      </w:r>
      <w:r w:rsidRPr="00182902">
        <w:rPr>
          <w:rFonts w:cs="Times New Roman"/>
          <w:b/>
          <w:color w:val="000000" w:themeColor="text1"/>
          <w:szCs w:val="28"/>
          <w:lang w:val="vi-VN"/>
        </w:rPr>
        <w:tab/>
      </w:r>
      <w:r w:rsidR="003315D7" w:rsidRPr="00182902">
        <w:rPr>
          <w:rFonts w:cs="Times New Roman"/>
          <w:b/>
          <w:color w:val="000000" w:themeColor="text1"/>
          <w:szCs w:val="28"/>
          <w:lang w:val="vi-VN"/>
        </w:rPr>
        <w:t>Giáo viên hướng dẫ</w:t>
      </w:r>
      <w:r w:rsidR="00C05BC1" w:rsidRPr="00182902">
        <w:rPr>
          <w:rFonts w:cs="Times New Roman"/>
          <w:b/>
          <w:color w:val="000000" w:themeColor="text1"/>
          <w:szCs w:val="28"/>
          <w:lang w:val="vi-VN"/>
        </w:rPr>
        <w:t xml:space="preserve">n: </w:t>
      </w:r>
      <w:r w:rsidR="00B82F45" w:rsidRPr="00182902">
        <w:rPr>
          <w:rFonts w:cs="Times New Roman"/>
          <w:b/>
          <w:color w:val="000000" w:themeColor="text1"/>
          <w:szCs w:val="28"/>
          <w:lang w:val="vi-VN"/>
        </w:rPr>
        <w:t>Nguyễn Thị Hiền</w:t>
      </w:r>
    </w:p>
    <w:p w:rsidR="003315D7" w:rsidRPr="00182902" w:rsidRDefault="003315D7" w:rsidP="00A22A9F">
      <w:pPr>
        <w:spacing w:line="360" w:lineRule="auto"/>
        <w:ind w:left="3600" w:firstLine="720"/>
        <w:jc w:val="both"/>
        <w:rPr>
          <w:rFonts w:cs="Times New Roman"/>
          <w:b/>
          <w:color w:val="000000" w:themeColor="text1"/>
          <w:szCs w:val="28"/>
          <w:lang w:val="vi-VN"/>
        </w:rPr>
      </w:pPr>
      <w:r w:rsidRPr="00182902">
        <w:rPr>
          <w:rFonts w:cs="Times New Roman"/>
          <w:b/>
          <w:color w:val="000000" w:themeColor="text1"/>
          <w:szCs w:val="28"/>
          <w:lang w:val="vi-VN"/>
        </w:rPr>
        <w:t>Sinh viên: Nguyễn Thị Hảo</w:t>
      </w:r>
    </w:p>
    <w:p w:rsidR="003315D7" w:rsidRPr="00182902" w:rsidRDefault="003315D7" w:rsidP="00A22A9F">
      <w:pPr>
        <w:spacing w:line="360" w:lineRule="auto"/>
        <w:jc w:val="both"/>
        <w:rPr>
          <w:rFonts w:cs="Times New Roman"/>
          <w:b/>
          <w:color w:val="000000" w:themeColor="text1"/>
          <w:szCs w:val="28"/>
          <w:lang w:val="vi-VN"/>
        </w:rPr>
      </w:pPr>
    </w:p>
    <w:p w:rsidR="003315D7" w:rsidRPr="00182902" w:rsidRDefault="003315D7" w:rsidP="00A22A9F">
      <w:pPr>
        <w:spacing w:line="360" w:lineRule="auto"/>
        <w:jc w:val="both"/>
        <w:rPr>
          <w:rFonts w:cs="Times New Roman"/>
          <w:b/>
          <w:color w:val="000000" w:themeColor="text1"/>
          <w:szCs w:val="28"/>
          <w:lang w:val="vi-VN"/>
        </w:rPr>
      </w:pPr>
    </w:p>
    <w:p w:rsidR="003315D7" w:rsidRPr="00182902" w:rsidRDefault="003315D7" w:rsidP="00A22A9F">
      <w:pPr>
        <w:spacing w:line="360" w:lineRule="auto"/>
        <w:jc w:val="both"/>
        <w:rPr>
          <w:rFonts w:cs="Times New Roman"/>
          <w:b/>
          <w:color w:val="000000" w:themeColor="text1"/>
          <w:szCs w:val="28"/>
          <w:lang w:val="vi-VN"/>
        </w:rPr>
      </w:pPr>
    </w:p>
    <w:p w:rsidR="009C6CF4" w:rsidRPr="00182902" w:rsidRDefault="009C6CF4" w:rsidP="00A22A9F">
      <w:pPr>
        <w:spacing w:line="360" w:lineRule="auto"/>
        <w:jc w:val="both"/>
        <w:rPr>
          <w:rFonts w:cs="Times New Roman"/>
          <w:b/>
          <w:color w:val="000000" w:themeColor="text1"/>
          <w:szCs w:val="28"/>
          <w:lang w:val="vi-VN"/>
        </w:rPr>
      </w:pPr>
    </w:p>
    <w:p w:rsidR="009C6CF4" w:rsidRPr="00182902" w:rsidRDefault="009C6CF4" w:rsidP="00A22A9F">
      <w:pPr>
        <w:spacing w:line="360" w:lineRule="auto"/>
        <w:jc w:val="both"/>
        <w:rPr>
          <w:rFonts w:cs="Times New Roman"/>
          <w:b/>
          <w:color w:val="000000" w:themeColor="text1"/>
          <w:szCs w:val="28"/>
          <w:lang w:val="vi-VN"/>
        </w:rPr>
      </w:pPr>
    </w:p>
    <w:p w:rsidR="009C6CF4" w:rsidRPr="00182902" w:rsidRDefault="003315D7" w:rsidP="009C6CF4">
      <w:pPr>
        <w:tabs>
          <w:tab w:val="left" w:pos="3075"/>
        </w:tabs>
        <w:spacing w:line="360" w:lineRule="auto"/>
        <w:jc w:val="center"/>
        <w:rPr>
          <w:rFonts w:cs="Times New Roman"/>
          <w:b/>
          <w:color w:val="000000" w:themeColor="text1"/>
          <w:szCs w:val="28"/>
          <w:lang w:val="vi-VN"/>
        </w:rPr>
      </w:pPr>
      <w:r w:rsidRPr="00182902">
        <w:rPr>
          <w:rFonts w:cs="Times New Roman"/>
          <w:b/>
          <w:color w:val="000000" w:themeColor="text1"/>
          <w:szCs w:val="28"/>
          <w:lang w:val="vi-VN"/>
        </w:rPr>
        <w:t>HÀ NỘI – NĂM 2017</w:t>
      </w:r>
    </w:p>
    <w:tbl>
      <w:tblPr>
        <w:tblStyle w:val="TableGrid"/>
        <w:tblW w:w="10159" w:type="dxa"/>
        <w:tblInd w:w="-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380"/>
        <w:gridCol w:w="5779"/>
      </w:tblGrid>
      <w:tr w:rsidR="009C6CF4" w:rsidRPr="00182902" w:rsidTr="00FB062E">
        <w:tc>
          <w:tcPr>
            <w:tcW w:w="4380" w:type="dxa"/>
            <w:vAlign w:val="center"/>
          </w:tcPr>
          <w:p w:rsidR="009C6CF4" w:rsidRPr="00182902" w:rsidRDefault="009C6CF4" w:rsidP="00C214CE">
            <w:pPr>
              <w:spacing w:before="60" w:after="60"/>
              <w:ind w:firstLine="67"/>
              <w:jc w:val="center"/>
              <w:rPr>
                <w:rFonts w:cs="Times New Roman"/>
                <w:b/>
                <w:szCs w:val="28"/>
                <w:rPrChange w:id="1" w:author="HAO" w:date="2018-04-29T21:55:00Z">
                  <w:rPr>
                    <w:b/>
                    <w:sz w:val="24"/>
                  </w:rPr>
                </w:rPrChange>
              </w:rPr>
            </w:pPr>
            <w:r w:rsidRPr="00182902">
              <w:rPr>
                <w:rFonts w:cs="Times New Roman"/>
                <w:b/>
                <w:szCs w:val="28"/>
                <w:rPrChange w:id="2" w:author="HAO" w:date="2018-04-29T21:55:00Z">
                  <w:rPr>
                    <w:b/>
                    <w:sz w:val="24"/>
                  </w:rPr>
                </w:rPrChange>
              </w:rPr>
              <w:lastRenderedPageBreak/>
              <w:t>BỘ QUỐC PHÒNG</w:t>
            </w:r>
          </w:p>
        </w:tc>
        <w:tc>
          <w:tcPr>
            <w:tcW w:w="5779" w:type="dxa"/>
            <w:vAlign w:val="center"/>
          </w:tcPr>
          <w:p w:rsidR="009C6CF4" w:rsidRPr="00182902" w:rsidRDefault="009C6CF4" w:rsidP="00FB062E">
            <w:pPr>
              <w:spacing w:before="60" w:after="60"/>
              <w:jc w:val="center"/>
              <w:rPr>
                <w:rFonts w:cs="Times New Roman"/>
                <w:b/>
                <w:szCs w:val="28"/>
                <w:rPrChange w:id="3" w:author="HAO" w:date="2018-04-29T21:55:00Z">
                  <w:rPr>
                    <w:b/>
                    <w:sz w:val="26"/>
                    <w:szCs w:val="26"/>
                  </w:rPr>
                </w:rPrChange>
              </w:rPr>
            </w:pPr>
            <w:r w:rsidRPr="00182902">
              <w:rPr>
                <w:rFonts w:cs="Times New Roman"/>
                <w:b/>
                <w:szCs w:val="28"/>
                <w:rPrChange w:id="4" w:author="HAO" w:date="2018-04-29T21:55:00Z">
                  <w:rPr>
                    <w:b/>
                    <w:sz w:val="26"/>
                    <w:szCs w:val="26"/>
                  </w:rPr>
                </w:rPrChange>
              </w:rPr>
              <w:t>CỘNG HÒA XÃ HỘI CHỦ NGHĨA VIỆT NAM</w:t>
            </w:r>
          </w:p>
        </w:tc>
      </w:tr>
      <w:tr w:rsidR="009C6CF4" w:rsidRPr="00182902" w:rsidTr="00FB062E">
        <w:tc>
          <w:tcPr>
            <w:tcW w:w="4380" w:type="dxa"/>
            <w:vAlign w:val="center"/>
          </w:tcPr>
          <w:p w:rsidR="009C6CF4" w:rsidRPr="00182902" w:rsidRDefault="009C6CF4" w:rsidP="00C214CE">
            <w:pPr>
              <w:spacing w:before="60" w:after="60"/>
              <w:ind w:firstLine="67"/>
              <w:jc w:val="center"/>
              <w:rPr>
                <w:rFonts w:cs="Times New Roman"/>
                <w:b/>
                <w:szCs w:val="28"/>
                <w:rPrChange w:id="5" w:author="HAO" w:date="2018-04-29T21:55:00Z">
                  <w:rPr>
                    <w:b/>
                    <w:sz w:val="24"/>
                  </w:rPr>
                </w:rPrChange>
              </w:rPr>
            </w:pPr>
            <w:r w:rsidRPr="00182902">
              <w:rPr>
                <w:rFonts w:cs="Times New Roman"/>
                <w:b/>
                <w:szCs w:val="28"/>
                <w:rPrChange w:id="6" w:author="HAO" w:date="2018-04-29T21:55:00Z">
                  <w:rPr>
                    <w:b/>
                    <w:sz w:val="24"/>
                  </w:rPr>
                </w:rPrChange>
              </w:rPr>
              <w:t>HỌC VIỆN KỸ THUẬT QUÂN SỰ</w:t>
            </w:r>
          </w:p>
        </w:tc>
        <w:tc>
          <w:tcPr>
            <w:tcW w:w="5779" w:type="dxa"/>
            <w:vAlign w:val="center"/>
          </w:tcPr>
          <w:p w:rsidR="009C6CF4" w:rsidRPr="00182902" w:rsidRDefault="009C6CF4" w:rsidP="00FB062E">
            <w:pPr>
              <w:spacing w:before="60" w:after="60"/>
              <w:jc w:val="center"/>
              <w:rPr>
                <w:rFonts w:cs="Times New Roman"/>
                <w:b/>
                <w:szCs w:val="28"/>
                <w:rPrChange w:id="7" w:author="HAO" w:date="2018-04-29T21:55:00Z">
                  <w:rPr>
                    <w:b/>
                    <w:sz w:val="26"/>
                    <w:szCs w:val="26"/>
                  </w:rPr>
                </w:rPrChange>
              </w:rPr>
            </w:pPr>
            <w:r w:rsidRPr="00182902">
              <w:rPr>
                <w:rFonts w:cs="Times New Roman"/>
                <w:b/>
                <w:szCs w:val="28"/>
                <w:rPrChange w:id="8" w:author="HAO" w:date="2018-04-29T21:55:00Z">
                  <w:rPr>
                    <w:b/>
                    <w:sz w:val="26"/>
                    <w:szCs w:val="26"/>
                  </w:rPr>
                </w:rPrChange>
              </w:rPr>
              <w:t>ĐỘC LẬP – TỰ DO – HẠNH PHÚC</w:t>
            </w:r>
          </w:p>
        </w:tc>
      </w:tr>
    </w:tbl>
    <w:p w:rsidR="00C214CE" w:rsidRPr="005A3E76" w:rsidRDefault="00C214CE" w:rsidP="009C6CF4">
      <w:pPr>
        <w:rPr>
          <w:rFonts w:cs="Times New Roman"/>
          <w:b/>
          <w:szCs w:val="28"/>
        </w:rPr>
      </w:pPr>
    </w:p>
    <w:p w:rsidR="009C6CF4" w:rsidRPr="005A3E76" w:rsidRDefault="009C6CF4" w:rsidP="009C6CF4">
      <w:pPr>
        <w:rPr>
          <w:rFonts w:cs="Times New Roman"/>
          <w:b/>
          <w:szCs w:val="28"/>
        </w:rPr>
      </w:pPr>
      <w:r w:rsidRPr="005A3E76">
        <w:rPr>
          <w:rFonts w:cs="Times New Roman"/>
          <w:b/>
          <w:szCs w:val="28"/>
        </w:rPr>
        <w:t>KHOA: CÔNG NGHỆ THÔNG TIN</w:t>
      </w:r>
    </w:p>
    <w:p w:rsidR="009C6CF4" w:rsidRPr="005A3E76" w:rsidRDefault="009C6CF4" w:rsidP="009C6CF4">
      <w:pPr>
        <w:spacing w:before="120"/>
        <w:rPr>
          <w:rFonts w:cs="Times New Roman"/>
          <w:szCs w:val="28"/>
        </w:rPr>
      </w:pPr>
      <w:r w:rsidRPr="005A3E76">
        <w:rPr>
          <w:rFonts w:cs="Times New Roman"/>
          <w:b/>
          <w:szCs w:val="28"/>
        </w:rPr>
        <w:t>Phê chuẩn</w:t>
      </w:r>
      <w:r w:rsidR="00C214CE" w:rsidRPr="005A3E76">
        <w:rPr>
          <w:rFonts w:cs="Times New Roman"/>
          <w:b/>
          <w:szCs w:val="28"/>
        </w:rPr>
        <w:t xml:space="preserve"> </w:t>
      </w:r>
      <w:r w:rsidRPr="005A3E76">
        <w:rPr>
          <w:rFonts w:cs="Times New Roman"/>
          <w:szCs w:val="28"/>
        </w:rPr>
        <w:t>Độ mật: …………</w:t>
      </w:r>
    </w:p>
    <w:p w:rsidR="009C6CF4" w:rsidRPr="005A3E76" w:rsidRDefault="009C6CF4" w:rsidP="009C6CF4">
      <w:pPr>
        <w:rPr>
          <w:rFonts w:cs="Times New Roman"/>
          <w:szCs w:val="28"/>
        </w:rPr>
      </w:pPr>
      <w:r w:rsidRPr="005A3E76">
        <w:rPr>
          <w:rFonts w:cs="Times New Roman"/>
          <w:szCs w:val="28"/>
        </w:rPr>
        <w:t>Ngày ….. tháng…. năm …….                          Số: ………………</w:t>
      </w:r>
    </w:p>
    <w:p w:rsidR="009C6CF4" w:rsidRPr="005A3E76" w:rsidRDefault="009C6CF4" w:rsidP="009C6CF4">
      <w:pPr>
        <w:spacing w:before="60"/>
        <w:rPr>
          <w:rFonts w:cs="Times New Roman"/>
          <w:b/>
          <w:szCs w:val="28"/>
        </w:rPr>
      </w:pPr>
      <w:r w:rsidRPr="005A3E76">
        <w:rPr>
          <w:rFonts w:cs="Times New Roman"/>
          <w:b/>
          <w:szCs w:val="28"/>
        </w:rPr>
        <w:t>CHỦ NHIỆM KHOA</w:t>
      </w:r>
    </w:p>
    <w:p w:rsidR="009C6CF4" w:rsidRPr="005A3E76" w:rsidRDefault="009C6CF4" w:rsidP="00775DF4">
      <w:pPr>
        <w:rPr>
          <w:rFonts w:cs="Times New Roman"/>
          <w:b/>
          <w:szCs w:val="28"/>
        </w:rPr>
      </w:pPr>
    </w:p>
    <w:p w:rsidR="009C6CF4" w:rsidRPr="005A3E76" w:rsidRDefault="009C6CF4" w:rsidP="009C6CF4">
      <w:pPr>
        <w:jc w:val="center"/>
        <w:rPr>
          <w:rFonts w:cs="Times New Roman"/>
          <w:b/>
          <w:szCs w:val="28"/>
        </w:rPr>
      </w:pPr>
      <w:r w:rsidRPr="005A3E76">
        <w:rPr>
          <w:rFonts w:cs="Times New Roman"/>
          <w:b/>
          <w:szCs w:val="28"/>
        </w:rPr>
        <w:t>NHIỆM VỤ ĐỒ ÁN</w:t>
      </w:r>
    </w:p>
    <w:p w:rsidR="009C6CF4" w:rsidRPr="005A3E76" w:rsidRDefault="009C6CF4" w:rsidP="009C6CF4">
      <w:pPr>
        <w:rPr>
          <w:rFonts w:cs="Times New Roman"/>
          <w:b/>
          <w:szCs w:val="28"/>
        </w:rPr>
      </w:pPr>
    </w:p>
    <w:p w:rsidR="009C6CF4" w:rsidRPr="005A3E76" w:rsidRDefault="009C6CF4" w:rsidP="009C6CF4">
      <w:pPr>
        <w:rPr>
          <w:rFonts w:cs="Times New Roman"/>
          <w:szCs w:val="28"/>
        </w:rPr>
      </w:pPr>
      <w:r w:rsidRPr="005A3E76">
        <w:rPr>
          <w:rFonts w:cs="Times New Roman"/>
          <w:szCs w:val="28"/>
        </w:rPr>
        <w:t>Họ và tên: ………………………………Lớp: ………....……Khoa: ……………</w:t>
      </w:r>
    </w:p>
    <w:p w:rsidR="009C6CF4" w:rsidRPr="005A3E76" w:rsidRDefault="009C6CF4" w:rsidP="009C6CF4">
      <w:pPr>
        <w:rPr>
          <w:rFonts w:cs="Times New Roman"/>
          <w:szCs w:val="28"/>
          <w:lang w:val="de-DE"/>
        </w:rPr>
      </w:pPr>
      <w:r w:rsidRPr="005A3E76">
        <w:rPr>
          <w:rFonts w:cs="Times New Roman"/>
          <w:szCs w:val="28"/>
        </w:rPr>
        <w:t>Ngành: ....</w:t>
      </w:r>
      <w:r w:rsidRPr="005A3E76">
        <w:rPr>
          <w:rFonts w:cs="Times New Roman"/>
          <w:szCs w:val="28"/>
          <w:lang w:val="de-DE"/>
        </w:rPr>
        <w:t>.................................................Chuyên ngành: ......................................</w:t>
      </w:r>
    </w:p>
    <w:p w:rsidR="009C6CF4" w:rsidRPr="005A3E76" w:rsidRDefault="009C6CF4" w:rsidP="009C6CF4">
      <w:pPr>
        <w:rPr>
          <w:rFonts w:cs="Times New Roman"/>
          <w:szCs w:val="28"/>
          <w:lang w:val="de-DE"/>
        </w:rPr>
      </w:pPr>
      <w:r w:rsidRPr="005A3E76">
        <w:rPr>
          <w:rFonts w:cs="Times New Roman"/>
          <w:szCs w:val="28"/>
          <w:lang w:val="de-DE"/>
        </w:rPr>
        <w:t>1. Tên đề tài: ...........................................................................................................</w:t>
      </w:r>
    </w:p>
    <w:p w:rsidR="009C6CF4" w:rsidRPr="005A3E76" w:rsidRDefault="009C6CF4" w:rsidP="009C6CF4">
      <w:pPr>
        <w:rPr>
          <w:rFonts w:cs="Times New Roman"/>
          <w:szCs w:val="28"/>
          <w:lang w:val="de-DE"/>
        </w:rPr>
      </w:pP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t>2. Các số liệu ban đầu: ............................................................................................</w:t>
      </w:r>
    </w:p>
    <w:p w:rsidR="009C6CF4" w:rsidRPr="005A3E76" w:rsidRDefault="009C6CF4" w:rsidP="009C6CF4">
      <w:pPr>
        <w:spacing w:after="160"/>
        <w:rPr>
          <w:rFonts w:cs="Times New Roman"/>
          <w:szCs w:val="28"/>
          <w:lang w:val="de-DE"/>
        </w:rPr>
      </w:pP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t>3. Nội dung bản thuyết minh: ...............................................................................</w:t>
      </w:r>
    </w:p>
    <w:p w:rsidR="009C6CF4" w:rsidRPr="005A3E76" w:rsidRDefault="009C6CF4" w:rsidP="009C6CF4">
      <w:pPr>
        <w:rPr>
          <w:rFonts w:cs="Times New Roman"/>
          <w:szCs w:val="28"/>
          <w:lang w:val="de-DE"/>
        </w:rPr>
      </w:pP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lastRenderedPageBreak/>
        <w:t>4. Số lượng, nội dung các bản vẽ: ...............................................................</w:t>
      </w:r>
    </w:p>
    <w:p w:rsidR="009C6CF4" w:rsidRPr="005A3E76" w:rsidRDefault="009C6CF4" w:rsidP="009C6CF4">
      <w:pPr>
        <w:rPr>
          <w:rFonts w:cs="Times New Roman"/>
          <w:szCs w:val="28"/>
          <w:lang w:val="de-DE"/>
        </w:rPr>
      </w:pPr>
      <w:r w:rsidRPr="005A3E76">
        <w:rPr>
          <w:rFonts w:cs="Times New Roman"/>
          <w:szCs w:val="28"/>
          <w:lang w:val="de-DE"/>
        </w:rPr>
        <w:t>.................................................................................................................................................................................................................................................................................................................................................................................................</w:t>
      </w:r>
      <w:r w:rsidR="00E729C8" w:rsidRPr="005A3E76">
        <w:rPr>
          <w:rFonts w:cs="Times New Roman"/>
          <w:szCs w:val="28"/>
          <w:lang w:val="de-DE"/>
        </w:rPr>
        <w:t>..</w:t>
      </w:r>
      <w:r w:rsidRPr="005A3E76">
        <w:rPr>
          <w:rFonts w:cs="Times New Roman"/>
          <w:szCs w:val="28"/>
          <w:lang w:val="de-DE"/>
        </w:rPr>
        <w:t>....................................................................................................................................................................................................................................................................................................................................................................................................................................................................................................................................</w:t>
      </w:r>
    </w:p>
    <w:p w:rsidR="009C6CF4" w:rsidRPr="005A3E76" w:rsidRDefault="009C6CF4" w:rsidP="009C6CF4">
      <w:pPr>
        <w:rPr>
          <w:rFonts w:cs="Times New Roman"/>
          <w:szCs w:val="28"/>
          <w:lang w:val="de-DE"/>
        </w:rPr>
      </w:pPr>
      <w:r w:rsidRPr="005A3E76">
        <w:rPr>
          <w:rFonts w:cs="Times New Roman"/>
          <w:szCs w:val="28"/>
          <w:lang w:val="de-DE"/>
        </w:rPr>
        <w:t>5. Cán bộ hướng dẫn (ghi rõ họ tên, cấp bậc, chức vụ, đơn vị, hướng dẫn toàn bộ hay từng phần): .......................................................................................................</w:t>
      </w:r>
    </w:p>
    <w:p w:rsidR="009C6CF4" w:rsidRPr="005A3E76" w:rsidRDefault="009C6CF4" w:rsidP="009C6CF4">
      <w:pPr>
        <w:rPr>
          <w:rFonts w:cs="Times New Roman"/>
          <w:szCs w:val="28"/>
          <w:lang w:val="de-DE"/>
        </w:rPr>
      </w:pPr>
      <w:r w:rsidRPr="005A3E76">
        <w:rPr>
          <w:rFonts w:cs="Times New Roman"/>
          <w:szCs w:val="28"/>
          <w:lang w:val="de-DE"/>
        </w:rPr>
        <w:t>.......................................................................................................................................................................................................................................................................................................................................................................................... ............................................................................................................................................................................................................................................................................................................................................................................................................................................................................................................................................</w:t>
      </w:r>
    </w:p>
    <w:p w:rsidR="009C6CF4" w:rsidRPr="005A3E76" w:rsidRDefault="009C6CF4" w:rsidP="009C6CF4">
      <w:pPr>
        <w:rPr>
          <w:rFonts w:cs="Times New Roman"/>
          <w:szCs w:val="28"/>
          <w:lang w:val="de-DE"/>
        </w:rPr>
      </w:pPr>
      <w:r w:rsidRPr="005A3E76">
        <w:rPr>
          <w:rFonts w:cs="Times New Roman"/>
          <w:szCs w:val="28"/>
          <w:lang w:val="de-DE"/>
        </w:rPr>
        <w:t>Ngày giao: ......../......../..........                  Ngày hoàn thành:.........../........../.............</w:t>
      </w:r>
    </w:p>
    <w:p w:rsidR="009C6CF4" w:rsidRPr="005A3E76" w:rsidRDefault="009C6CF4" w:rsidP="009C6CF4">
      <w:pPr>
        <w:rPr>
          <w:rFonts w:cs="Times New Roman"/>
          <w:i/>
          <w:szCs w:val="28"/>
          <w:lang w:val="de-DE"/>
        </w:rPr>
      </w:pPr>
      <w:r w:rsidRPr="005A3E76">
        <w:rPr>
          <w:rFonts w:cs="Times New Roman"/>
          <w:i/>
          <w:szCs w:val="28"/>
          <w:lang w:val="de-DE"/>
        </w:rPr>
        <w:t xml:space="preserve">                                                            Hà Nội, ngày........ tháng……..năm……..</w:t>
      </w:r>
    </w:p>
    <w:p w:rsidR="009C6CF4" w:rsidRPr="005A3E76" w:rsidRDefault="009C6CF4" w:rsidP="009C6CF4">
      <w:pPr>
        <w:spacing w:before="120"/>
        <w:rPr>
          <w:rFonts w:cs="Times New Roman"/>
          <w:b/>
          <w:szCs w:val="28"/>
          <w:lang w:val="de-DE"/>
        </w:rPr>
      </w:pPr>
      <w:r w:rsidRPr="005A3E76">
        <w:rPr>
          <w:rFonts w:cs="Times New Roman"/>
          <w:b/>
          <w:szCs w:val="28"/>
          <w:lang w:val="de-DE"/>
        </w:rPr>
        <w:t>Chủ nhiệm bộ môn                                            Cán bộ hướng dẫn</w:t>
      </w:r>
    </w:p>
    <w:p w:rsidR="009C6CF4" w:rsidRPr="005A3E76" w:rsidRDefault="009C6CF4" w:rsidP="009C6CF4">
      <w:pPr>
        <w:rPr>
          <w:rFonts w:cs="Times New Roman"/>
          <w:szCs w:val="28"/>
          <w:lang w:val="de-DE"/>
        </w:rPr>
      </w:pPr>
      <w:r w:rsidRPr="005A3E76">
        <w:rPr>
          <w:rFonts w:cs="Times New Roman"/>
          <w:szCs w:val="28"/>
          <w:lang w:val="de-DE"/>
        </w:rPr>
        <w:t>(Ký, ghi rõ họ tên, học hàm, học vị)</w:t>
      </w: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pPr>
    </w:p>
    <w:p w:rsidR="00775DF4" w:rsidRPr="005A3E76" w:rsidRDefault="00775DF4" w:rsidP="009C6CF4">
      <w:pPr>
        <w:spacing w:after="160" w:line="259" w:lineRule="auto"/>
        <w:rPr>
          <w:rFonts w:eastAsiaTheme="majorEastAsia" w:cs="Times New Roman"/>
          <w:b/>
          <w:szCs w:val="28"/>
          <w:lang w:val="de-DE"/>
        </w:rPr>
      </w:pPr>
    </w:p>
    <w:p w:rsidR="00213504" w:rsidRPr="005A3E76" w:rsidRDefault="009C6CF4" w:rsidP="009C6CF4">
      <w:pPr>
        <w:rPr>
          <w:rFonts w:cs="Times New Roman"/>
          <w:b/>
          <w:szCs w:val="28"/>
          <w:lang w:val="de-DE"/>
        </w:rPr>
      </w:pPr>
      <w:r w:rsidRPr="005A3E76">
        <w:rPr>
          <w:rFonts w:cs="Times New Roman"/>
          <w:b/>
          <w:szCs w:val="28"/>
          <w:lang w:val="de-DE"/>
        </w:rPr>
        <w:t>Học viên thực hiệ</w:t>
      </w:r>
      <w:r w:rsidR="00213504" w:rsidRPr="005A3E76">
        <w:rPr>
          <w:rFonts w:cs="Times New Roman"/>
          <w:b/>
          <w:szCs w:val="28"/>
          <w:lang w:val="de-DE"/>
        </w:rPr>
        <w:t>n</w:t>
      </w:r>
    </w:p>
    <w:p w:rsidR="009C6CF4" w:rsidRPr="005A3E76" w:rsidRDefault="009C6CF4" w:rsidP="009C6CF4">
      <w:pPr>
        <w:rPr>
          <w:rFonts w:cs="Times New Roman"/>
          <w:b/>
          <w:szCs w:val="28"/>
          <w:lang w:val="de-DE"/>
        </w:rPr>
      </w:pPr>
      <w:r w:rsidRPr="005A3E76">
        <w:rPr>
          <w:rFonts w:cs="Times New Roman"/>
          <w:szCs w:val="28"/>
          <w:lang w:val="de-DE"/>
        </w:rPr>
        <w:t>Đã hoàn thành và nộp đồ</w:t>
      </w:r>
      <w:r w:rsidR="00213504" w:rsidRPr="005A3E76">
        <w:rPr>
          <w:rFonts w:cs="Times New Roman"/>
          <w:szCs w:val="28"/>
          <w:lang w:val="de-DE"/>
        </w:rPr>
        <w:t xml:space="preserve"> án, ngày 03 tháng 5năm 2018</w:t>
      </w:r>
    </w:p>
    <w:p w:rsidR="009C6CF4" w:rsidRPr="005A3E76" w:rsidRDefault="009C6CF4" w:rsidP="009C6CF4">
      <w:pPr>
        <w:rPr>
          <w:rFonts w:cs="Times New Roman"/>
          <w:szCs w:val="28"/>
          <w:lang w:val="de-DE"/>
        </w:rPr>
      </w:pPr>
      <w:r w:rsidRPr="005A3E76">
        <w:rPr>
          <w:rFonts w:cs="Times New Roman"/>
          <w:szCs w:val="28"/>
          <w:lang w:val="de-DE"/>
        </w:rPr>
        <w:t>(Ký và ghi rõ họ tên)</w:t>
      </w:r>
    </w:p>
    <w:p w:rsidR="009C6CF4" w:rsidRPr="005A3E76" w:rsidRDefault="009C6CF4" w:rsidP="009C6CF4">
      <w:pPr>
        <w:spacing w:after="160" w:line="259" w:lineRule="auto"/>
        <w:rPr>
          <w:rFonts w:eastAsiaTheme="majorEastAsia" w:cs="Times New Roman"/>
          <w:b/>
          <w:szCs w:val="28"/>
          <w:lang w:val="de-DE"/>
        </w:rPr>
      </w:pPr>
    </w:p>
    <w:p w:rsidR="009C6CF4" w:rsidRPr="005A3E76" w:rsidRDefault="009C6CF4" w:rsidP="009C6CF4">
      <w:pPr>
        <w:spacing w:after="160" w:line="259" w:lineRule="auto"/>
        <w:rPr>
          <w:rFonts w:eastAsiaTheme="majorEastAsia" w:cs="Times New Roman"/>
          <w:b/>
          <w:szCs w:val="28"/>
          <w:lang w:val="de-DE"/>
        </w:rPr>
        <w:sectPr w:rsidR="009C6CF4" w:rsidRPr="005A3E76" w:rsidSect="009F0A54">
          <w:headerReference w:type="first" r:id="rId8"/>
          <w:type w:val="continuous"/>
          <w:pgSz w:w="11909" w:h="16834" w:code="9"/>
          <w:pgMar w:top="1411" w:right="851" w:bottom="1138" w:left="1985" w:header="720" w:footer="720" w:gutter="0"/>
          <w:cols w:space="720"/>
          <w:titlePg/>
          <w:docGrid w:linePitch="381"/>
        </w:sectPr>
      </w:pPr>
    </w:p>
    <w:p w:rsidR="00C05BC1" w:rsidRPr="00182902" w:rsidRDefault="000B7FCE" w:rsidP="000B7FCE">
      <w:pPr>
        <w:spacing w:after="160" w:line="259" w:lineRule="auto"/>
        <w:rPr>
          <w:rFonts w:cs="Times New Roman"/>
          <w:b/>
          <w:color w:val="000000" w:themeColor="text1"/>
          <w:szCs w:val="28"/>
          <w:lang w:val="vi-VN"/>
        </w:rPr>
      </w:pPr>
      <w:r w:rsidRPr="00182902">
        <w:rPr>
          <w:rFonts w:cs="Times New Roman"/>
          <w:b/>
          <w:color w:val="000000" w:themeColor="text1"/>
          <w:szCs w:val="28"/>
          <w:lang w:val="vi-VN"/>
        </w:rPr>
        <w:br w:type="page"/>
      </w:r>
    </w:p>
    <w:bookmarkStart w:id="9" w:name="_Toc403671703" w:displacedByCustomXml="next"/>
    <w:sdt>
      <w:sdtPr>
        <w:rPr>
          <w:rFonts w:cs="Times New Roman"/>
          <w:szCs w:val="28"/>
        </w:rPr>
        <w:id w:val="-1846703930"/>
        <w:docPartObj>
          <w:docPartGallery w:val="Table of Contents"/>
          <w:docPartUnique/>
        </w:docPartObj>
      </w:sdtPr>
      <w:sdtEndPr>
        <w:rPr>
          <w:b/>
          <w:bCs/>
          <w:noProof/>
        </w:rPr>
      </w:sdtEndPr>
      <w:sdtContent>
        <w:p w:rsidR="00684E41" w:rsidRPr="00182902" w:rsidRDefault="00684E41" w:rsidP="00A22A9F">
          <w:pPr>
            <w:spacing w:line="360" w:lineRule="auto"/>
            <w:jc w:val="center"/>
            <w:rPr>
              <w:rFonts w:cs="Times New Roman"/>
              <w:b/>
              <w:szCs w:val="28"/>
              <w:lang w:val="de-DE"/>
            </w:rPr>
          </w:pPr>
          <w:r w:rsidRPr="00182902">
            <w:rPr>
              <w:rFonts w:cs="Times New Roman"/>
              <w:b/>
              <w:szCs w:val="28"/>
              <w:lang w:val="de-DE"/>
            </w:rPr>
            <w:t>LỤC MỤC</w:t>
          </w:r>
        </w:p>
        <w:p w:rsidR="00775DF4" w:rsidRPr="00182902" w:rsidRDefault="00684E41">
          <w:pPr>
            <w:pStyle w:val="TOC1"/>
            <w:tabs>
              <w:tab w:val="right" w:leader="dot" w:pos="9063"/>
            </w:tabs>
            <w:rPr>
              <w:rFonts w:cs="Times New Roman"/>
              <w:noProof/>
              <w:szCs w:val="28"/>
              <w:lang w:eastAsia="ja-JP"/>
              <w:rPrChange w:id="10" w:author="HAO" w:date="2018-04-29T21:55:00Z">
                <w:rPr>
                  <w:rFonts w:asciiTheme="minorHAnsi" w:hAnsiTheme="minorHAnsi"/>
                  <w:noProof/>
                  <w:sz w:val="22"/>
                  <w:szCs w:val="22"/>
                  <w:lang w:eastAsia="ja-JP"/>
                </w:rPr>
              </w:rPrChange>
            </w:rPr>
          </w:pPr>
          <w:r w:rsidRPr="00182902">
            <w:rPr>
              <w:rFonts w:cs="Times New Roman"/>
              <w:szCs w:val="28"/>
            </w:rPr>
            <w:fldChar w:fldCharType="begin"/>
          </w:r>
          <w:r w:rsidRPr="00182902">
            <w:rPr>
              <w:rFonts w:cs="Times New Roman"/>
              <w:szCs w:val="28"/>
            </w:rPr>
            <w:instrText xml:space="preserve"> TOC \o "1-3" \h \z \u </w:instrText>
          </w:r>
          <w:r w:rsidRPr="00182902">
            <w:rPr>
              <w:rFonts w:cs="Times New Roman"/>
              <w:szCs w:val="28"/>
              <w:rPrChange w:id="11" w:author="HAO" w:date="2018-04-29T21:55:00Z">
                <w:rPr>
                  <w:rFonts w:cs="Times New Roman"/>
                  <w:b/>
                  <w:bCs/>
                  <w:noProof/>
                  <w:szCs w:val="28"/>
                </w:rPr>
              </w:rPrChange>
            </w:rPr>
            <w:fldChar w:fldCharType="separate"/>
          </w:r>
          <w:r w:rsidR="00220D8D" w:rsidRPr="005A3E76">
            <w:rPr>
              <w:rFonts w:cs="Times New Roman"/>
              <w:noProof/>
              <w:szCs w:val="28"/>
              <w:rPrChange w:id="12" w:author="HAO" w:date="2018-04-29T21:55:00Z">
                <w:rPr/>
              </w:rPrChange>
            </w:rPr>
            <w:fldChar w:fldCharType="begin"/>
          </w:r>
          <w:r w:rsidR="00220D8D" w:rsidRPr="00182902">
            <w:rPr>
              <w:rFonts w:cs="Times New Roman"/>
              <w:noProof/>
              <w:szCs w:val="28"/>
              <w:rPrChange w:id="13" w:author="HAO" w:date="2018-04-29T21:55:00Z">
                <w:rPr/>
              </w:rPrChange>
            </w:rPr>
            <w:instrText xml:space="preserve"> HYPERLINK \l "_Toc512779470" </w:instrText>
          </w:r>
          <w:r w:rsidR="00220D8D" w:rsidRPr="005A3E76">
            <w:rPr>
              <w:rFonts w:cs="Times New Roman"/>
              <w:noProof/>
              <w:szCs w:val="28"/>
            </w:rPr>
            <w:fldChar w:fldCharType="separate"/>
          </w:r>
          <w:r w:rsidR="00775DF4" w:rsidRPr="005A3E76">
            <w:rPr>
              <w:rStyle w:val="Hyperlink"/>
              <w:rFonts w:cs="Times New Roman"/>
              <w:b/>
              <w:iCs/>
              <w:noProof/>
              <w:szCs w:val="28"/>
            </w:rPr>
            <w:t>L</w:t>
          </w:r>
          <w:r w:rsidR="00775DF4" w:rsidRPr="005A3E76">
            <w:rPr>
              <w:rStyle w:val="Hyperlink"/>
              <w:rFonts w:cs="Times New Roman"/>
              <w:b/>
              <w:iCs/>
              <w:noProof/>
              <w:szCs w:val="28"/>
              <w:lang w:val="vi"/>
            </w:rPr>
            <w:t>ỜI CẢM 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_Toc512779470 \h </w:instrText>
          </w:r>
          <w:r w:rsidR="00775DF4" w:rsidRPr="005A3E76">
            <w:rPr>
              <w:rFonts w:cs="Times New Roman"/>
              <w:noProof/>
              <w:webHidden/>
              <w:szCs w:val="28"/>
            </w:rPr>
          </w:r>
          <w:r w:rsidR="00775DF4" w:rsidRPr="005A3E76">
            <w:rPr>
              <w:rFonts w:cs="Times New Roman"/>
              <w:noProof/>
              <w:webHidden/>
              <w:szCs w:val="28"/>
            </w:rPr>
            <w:fldChar w:fldCharType="separate"/>
          </w:r>
          <w:ins w:id="14" w:author="HAO" w:date="2018-04-30T00:35:00Z">
            <w:r w:rsidR="00033224">
              <w:rPr>
                <w:rFonts w:cs="Times New Roman"/>
                <w:noProof/>
                <w:webHidden/>
                <w:szCs w:val="28"/>
              </w:rPr>
              <w:t>2</w:t>
            </w:r>
          </w:ins>
          <w:del w:id="15" w:author="HAO" w:date="2018-04-29T23:09:00Z">
            <w:r w:rsidR="00775DF4" w:rsidRPr="005A3E76" w:rsidDel="001F0DBE">
              <w:rPr>
                <w:rFonts w:cs="Times New Roman"/>
                <w:noProof/>
                <w:webHidden/>
                <w:szCs w:val="28"/>
              </w:rPr>
              <w:delText>2</w:delText>
            </w:r>
          </w:del>
          <w:r w:rsidR="00775DF4" w:rsidRPr="005A3E76">
            <w:rPr>
              <w:rFonts w:cs="Times New Roman"/>
              <w:noProof/>
              <w:webHidden/>
              <w:szCs w:val="28"/>
            </w:rPr>
            <w:fldChar w:fldCharType="end"/>
          </w:r>
          <w:r w:rsidR="00220D8D"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16" w:author="HAO" w:date="2018-04-29T21:55:00Z">
                <w:rPr>
                  <w:rFonts w:asciiTheme="minorHAnsi" w:hAnsiTheme="minorHAnsi"/>
                  <w:noProof/>
                  <w:sz w:val="22"/>
                  <w:szCs w:val="22"/>
                  <w:lang w:eastAsia="ja-JP"/>
                </w:rPr>
              </w:rPrChange>
            </w:rPr>
          </w:pPr>
          <w:r w:rsidRPr="005A3E76">
            <w:rPr>
              <w:rFonts w:cs="Times New Roman"/>
              <w:noProof/>
              <w:szCs w:val="28"/>
              <w:rPrChange w:id="17" w:author="HAO" w:date="2018-04-29T21:55:00Z">
                <w:rPr/>
              </w:rPrChange>
            </w:rPr>
            <w:fldChar w:fldCharType="begin"/>
          </w:r>
          <w:r w:rsidRPr="00182902">
            <w:rPr>
              <w:rFonts w:cs="Times New Roman"/>
              <w:noProof/>
              <w:szCs w:val="28"/>
              <w:rPrChange w:id="18" w:author="HAO" w:date="2018-04-29T21:55:00Z">
                <w:rPr/>
              </w:rPrChange>
            </w:rPr>
            <w:instrText xml:space="preserve"> HYPERLINK \l "_Toc512779471" </w:instrText>
          </w:r>
          <w:r w:rsidRPr="005A3E76">
            <w:rPr>
              <w:rFonts w:cs="Times New Roman"/>
              <w:noProof/>
              <w:szCs w:val="28"/>
            </w:rPr>
            <w:fldChar w:fldCharType="separate"/>
          </w:r>
          <w:r w:rsidR="00775DF4" w:rsidRPr="005A3E76">
            <w:rPr>
              <w:rStyle w:val="Hyperlink"/>
              <w:rFonts w:cs="Times New Roman"/>
              <w:b/>
              <w:iCs/>
              <w:noProof/>
              <w:szCs w:val="28"/>
              <w:lang w:val="vi"/>
            </w:rPr>
            <w:t>Bảng các từ viết tắt</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_Toc512779471 \h </w:instrText>
          </w:r>
          <w:r w:rsidR="00775DF4" w:rsidRPr="005A3E76">
            <w:rPr>
              <w:rFonts w:cs="Times New Roman"/>
              <w:noProof/>
              <w:webHidden/>
              <w:szCs w:val="28"/>
            </w:rPr>
          </w:r>
          <w:r w:rsidR="00775DF4" w:rsidRPr="005A3E76">
            <w:rPr>
              <w:rFonts w:cs="Times New Roman"/>
              <w:noProof/>
              <w:webHidden/>
              <w:szCs w:val="28"/>
            </w:rPr>
            <w:fldChar w:fldCharType="separate"/>
          </w:r>
          <w:ins w:id="19" w:author="HAO" w:date="2018-04-30T00:35:00Z">
            <w:r w:rsidR="00033224">
              <w:rPr>
                <w:rFonts w:cs="Times New Roman"/>
                <w:noProof/>
                <w:webHidden/>
                <w:szCs w:val="28"/>
              </w:rPr>
              <w:t>3</w:t>
            </w:r>
          </w:ins>
          <w:del w:id="20" w:author="HAO" w:date="2018-04-29T23:09:00Z">
            <w:r w:rsidR="00775DF4" w:rsidRPr="005A3E76" w:rsidDel="001F0DBE">
              <w:rPr>
                <w:rFonts w:cs="Times New Roman"/>
                <w:noProof/>
                <w:webHidden/>
                <w:szCs w:val="28"/>
              </w:rPr>
              <w:delText>3</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21" w:author="HAO" w:date="2018-04-29T21:55:00Z">
                <w:rPr>
                  <w:rFonts w:asciiTheme="minorHAnsi" w:hAnsiTheme="minorHAnsi"/>
                  <w:noProof/>
                  <w:sz w:val="22"/>
                  <w:szCs w:val="22"/>
                  <w:lang w:eastAsia="ja-JP"/>
                </w:rPr>
              </w:rPrChange>
            </w:rPr>
          </w:pPr>
          <w:r w:rsidRPr="005A3E76">
            <w:rPr>
              <w:rFonts w:cs="Times New Roman"/>
              <w:noProof/>
              <w:szCs w:val="28"/>
              <w:rPrChange w:id="22" w:author="HAO" w:date="2018-04-29T21:55:00Z">
                <w:rPr/>
              </w:rPrChange>
            </w:rPr>
            <w:fldChar w:fldCharType="begin"/>
          </w:r>
          <w:r w:rsidRPr="00182902">
            <w:rPr>
              <w:rFonts w:cs="Times New Roman"/>
              <w:noProof/>
              <w:szCs w:val="28"/>
              <w:rPrChange w:id="23" w:author="HAO" w:date="2018-04-29T21:55:00Z">
                <w:rPr/>
              </w:rPrChange>
            </w:rPr>
            <w:instrText xml:space="preserve"> HYPERLINK \l "_Toc512779472" </w:instrText>
          </w:r>
          <w:r w:rsidRPr="005A3E76">
            <w:rPr>
              <w:rFonts w:cs="Times New Roman"/>
              <w:noProof/>
              <w:szCs w:val="28"/>
            </w:rPr>
            <w:fldChar w:fldCharType="separate"/>
          </w:r>
          <w:r w:rsidR="00775DF4" w:rsidRPr="005A3E76">
            <w:rPr>
              <w:rStyle w:val="Hyperlink"/>
              <w:rFonts w:cs="Times New Roman"/>
              <w:b/>
              <w:iCs/>
              <w:noProof/>
              <w:szCs w:val="28"/>
            </w:rPr>
            <w:t>Danh sách hình ảnh</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_Toc512779472 \h </w:instrText>
          </w:r>
          <w:r w:rsidR="00775DF4" w:rsidRPr="005A3E76">
            <w:rPr>
              <w:rFonts w:cs="Times New Roman"/>
              <w:noProof/>
              <w:webHidden/>
              <w:szCs w:val="28"/>
            </w:rPr>
          </w:r>
          <w:r w:rsidR="00775DF4" w:rsidRPr="005A3E76">
            <w:rPr>
              <w:rFonts w:cs="Times New Roman"/>
              <w:noProof/>
              <w:webHidden/>
              <w:szCs w:val="28"/>
            </w:rPr>
            <w:fldChar w:fldCharType="separate"/>
          </w:r>
          <w:ins w:id="24" w:author="HAO" w:date="2018-04-30T00:35:00Z">
            <w:r w:rsidR="00033224">
              <w:rPr>
                <w:rFonts w:cs="Times New Roman"/>
                <w:noProof/>
                <w:webHidden/>
                <w:szCs w:val="28"/>
              </w:rPr>
              <w:t>3</w:t>
            </w:r>
          </w:ins>
          <w:del w:id="25" w:author="HAO" w:date="2018-04-29T23:09:00Z">
            <w:r w:rsidR="00775DF4" w:rsidRPr="005A3E76" w:rsidDel="001F0DBE">
              <w:rPr>
                <w:rFonts w:cs="Times New Roman"/>
                <w:noProof/>
                <w:webHidden/>
                <w:szCs w:val="28"/>
              </w:rPr>
              <w:delText>3</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26" w:author="HAO" w:date="2018-04-29T21:55:00Z">
                <w:rPr>
                  <w:rFonts w:asciiTheme="minorHAnsi" w:hAnsiTheme="minorHAnsi"/>
                  <w:noProof/>
                  <w:sz w:val="22"/>
                  <w:szCs w:val="22"/>
                  <w:lang w:eastAsia="ja-JP"/>
                </w:rPr>
              </w:rPrChange>
            </w:rPr>
          </w:pPr>
          <w:r w:rsidRPr="005A3E76">
            <w:rPr>
              <w:rFonts w:cs="Times New Roman"/>
              <w:noProof/>
              <w:szCs w:val="28"/>
              <w:rPrChange w:id="27" w:author="HAO" w:date="2018-04-29T21:55:00Z">
                <w:rPr/>
              </w:rPrChange>
            </w:rPr>
            <w:fldChar w:fldCharType="begin"/>
          </w:r>
          <w:r w:rsidRPr="00182902">
            <w:rPr>
              <w:rFonts w:cs="Times New Roman"/>
              <w:noProof/>
              <w:szCs w:val="28"/>
              <w:rPrChange w:id="28" w:author="HAO" w:date="2018-04-29T21:55:00Z">
                <w:rPr/>
              </w:rPrChange>
            </w:rPr>
            <w:instrText xml:space="preserve"> HYPERLINK \l "_Toc512779473" </w:instrText>
          </w:r>
          <w:r w:rsidRPr="005A3E76">
            <w:rPr>
              <w:rFonts w:cs="Times New Roman"/>
              <w:noProof/>
              <w:szCs w:val="28"/>
            </w:rPr>
            <w:fldChar w:fldCharType="separate"/>
          </w:r>
          <w:r w:rsidR="00775DF4" w:rsidRPr="005A3E76">
            <w:rPr>
              <w:rStyle w:val="Hyperlink"/>
              <w:rFonts w:cs="Times New Roman"/>
              <w:b/>
              <w:iCs/>
              <w:noProof/>
              <w:szCs w:val="28"/>
            </w:rPr>
            <w:t>Lời nói đầu</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_Toc512779473 \h </w:instrText>
          </w:r>
          <w:r w:rsidR="00775DF4" w:rsidRPr="005A3E76">
            <w:rPr>
              <w:rFonts w:cs="Times New Roman"/>
              <w:noProof/>
              <w:webHidden/>
              <w:szCs w:val="28"/>
            </w:rPr>
          </w:r>
          <w:r w:rsidR="00775DF4" w:rsidRPr="005A3E76">
            <w:rPr>
              <w:rFonts w:cs="Times New Roman"/>
              <w:noProof/>
              <w:webHidden/>
              <w:szCs w:val="28"/>
            </w:rPr>
            <w:fldChar w:fldCharType="separate"/>
          </w:r>
          <w:ins w:id="29" w:author="HAO" w:date="2018-04-30T00:35:00Z">
            <w:r w:rsidR="00033224">
              <w:rPr>
                <w:rFonts w:cs="Times New Roman"/>
                <w:noProof/>
                <w:webHidden/>
                <w:szCs w:val="28"/>
              </w:rPr>
              <w:t>4</w:t>
            </w:r>
          </w:ins>
          <w:del w:id="30" w:author="HAO" w:date="2018-04-29T23:09:00Z">
            <w:r w:rsidR="00775DF4" w:rsidRPr="005A3E76" w:rsidDel="001F0DBE">
              <w:rPr>
                <w:rFonts w:cs="Times New Roman"/>
                <w:noProof/>
                <w:webHidden/>
                <w:szCs w:val="28"/>
              </w:rPr>
              <w:delText>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31" w:author="HAO" w:date="2018-04-29T21:55:00Z">
                <w:rPr>
                  <w:rFonts w:asciiTheme="minorHAnsi" w:hAnsiTheme="minorHAnsi"/>
                  <w:noProof/>
                  <w:sz w:val="22"/>
                  <w:szCs w:val="22"/>
                  <w:lang w:eastAsia="ja-JP"/>
                </w:rPr>
              </w:rPrChange>
            </w:rPr>
          </w:pPr>
          <w:r w:rsidRPr="005A3E76">
            <w:rPr>
              <w:rFonts w:cs="Times New Roman"/>
              <w:noProof/>
              <w:szCs w:val="28"/>
              <w:rPrChange w:id="32" w:author="HAO" w:date="2018-04-29T21:55:00Z">
                <w:rPr/>
              </w:rPrChange>
            </w:rPr>
            <w:fldChar w:fldCharType="begin"/>
          </w:r>
          <w:r w:rsidRPr="00182902">
            <w:rPr>
              <w:rFonts w:cs="Times New Roman"/>
              <w:noProof/>
              <w:szCs w:val="28"/>
              <w:rPrChange w:id="33" w:author="HAO" w:date="2018-04-29T21:55:00Z">
                <w:rPr/>
              </w:rPrChange>
            </w:rPr>
            <w:instrText xml:space="preserve"> HYPERLINK \l "_Toc512779474" </w:instrText>
          </w:r>
          <w:r w:rsidRPr="005A3E76">
            <w:rPr>
              <w:rFonts w:cs="Times New Roman"/>
              <w:noProof/>
              <w:szCs w:val="28"/>
            </w:rPr>
            <w:fldChar w:fldCharType="separate"/>
          </w:r>
          <w:r w:rsidR="00775DF4" w:rsidRPr="005A3E76">
            <w:rPr>
              <w:rStyle w:val="Hyperlink"/>
              <w:rFonts w:cs="Times New Roman"/>
              <w:b/>
              <w:noProof/>
              <w:szCs w:val="28"/>
              <w:lang w:val="vi-VN"/>
            </w:rPr>
            <w:t>CHƯƠNG I: TỔNG QUAN VỀ ĐỀ TÀI</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_Toc512779474 \h </w:instrText>
          </w:r>
          <w:r w:rsidR="00775DF4" w:rsidRPr="005A3E76">
            <w:rPr>
              <w:rFonts w:cs="Times New Roman"/>
              <w:noProof/>
              <w:webHidden/>
              <w:szCs w:val="28"/>
            </w:rPr>
          </w:r>
          <w:r w:rsidR="00775DF4" w:rsidRPr="005A3E76">
            <w:rPr>
              <w:rFonts w:cs="Times New Roman"/>
              <w:noProof/>
              <w:webHidden/>
              <w:szCs w:val="28"/>
            </w:rPr>
            <w:fldChar w:fldCharType="separate"/>
          </w:r>
          <w:ins w:id="34" w:author="HAO" w:date="2018-04-30T00:35:00Z">
            <w:r w:rsidR="00033224">
              <w:rPr>
                <w:rFonts w:cs="Times New Roman"/>
                <w:noProof/>
                <w:webHidden/>
                <w:szCs w:val="28"/>
              </w:rPr>
              <w:t>5</w:t>
            </w:r>
          </w:ins>
          <w:del w:id="35" w:author="HAO" w:date="2018-04-29T23:09:00Z">
            <w:r w:rsidR="00775DF4" w:rsidRPr="005A3E76" w:rsidDel="001F0DBE">
              <w:rPr>
                <w:rFonts w:cs="Times New Roman"/>
                <w:noProof/>
                <w:webHidden/>
                <w:szCs w:val="28"/>
              </w:rPr>
              <w:delText>5</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36" w:author="HAO" w:date="2018-04-29T21:55:00Z">
                <w:rPr>
                  <w:rFonts w:asciiTheme="minorHAnsi" w:hAnsiTheme="minorHAnsi"/>
                  <w:noProof/>
                  <w:sz w:val="22"/>
                  <w:szCs w:val="22"/>
                  <w:lang w:eastAsia="ja-JP"/>
                </w:rPr>
              </w:rPrChange>
            </w:rPr>
          </w:pPr>
          <w:r w:rsidRPr="005A3E76">
            <w:rPr>
              <w:rFonts w:cs="Times New Roman"/>
              <w:noProof/>
              <w:szCs w:val="28"/>
              <w:rPrChange w:id="37" w:author="HAO" w:date="2018-04-29T21:55:00Z">
                <w:rPr/>
              </w:rPrChange>
            </w:rPr>
            <w:fldChar w:fldCharType="begin"/>
          </w:r>
          <w:r w:rsidRPr="00182902">
            <w:rPr>
              <w:rFonts w:cs="Times New Roman"/>
              <w:noProof/>
              <w:szCs w:val="28"/>
              <w:rPrChange w:id="38" w:author="HAO" w:date="2018-04-29T21:55:00Z">
                <w:rPr/>
              </w:rPrChange>
            </w:rPr>
            <w:instrText xml:space="preserve"> HYPERLINK \l "_Toc512779475" </w:instrText>
          </w:r>
          <w:r w:rsidRPr="005A3E76">
            <w:rPr>
              <w:rFonts w:cs="Times New Roman"/>
              <w:noProof/>
              <w:szCs w:val="28"/>
            </w:rPr>
            <w:fldChar w:fldCharType="separate"/>
          </w:r>
          <w:r w:rsidR="00775DF4" w:rsidRPr="005A3E76">
            <w:rPr>
              <w:rStyle w:val="Hyperlink"/>
              <w:rFonts w:cs="Times New Roman"/>
              <w:b/>
              <w:noProof/>
              <w:szCs w:val="28"/>
              <w:lang w:val="vi-VN"/>
            </w:rPr>
            <w:t>1.</w:t>
          </w:r>
          <w:r w:rsidR="00775DF4" w:rsidRPr="00182902">
            <w:rPr>
              <w:rFonts w:cs="Times New Roman"/>
              <w:noProof/>
              <w:szCs w:val="28"/>
              <w:lang w:eastAsia="ja-JP"/>
              <w:rPrChange w:id="39"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lang w:val="vi-VN"/>
            </w:rPr>
            <w:t>Mô tả bài toán thực tế</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_Toc512779475 \h </w:instrText>
          </w:r>
          <w:r w:rsidR="00775DF4" w:rsidRPr="005A3E76">
            <w:rPr>
              <w:rFonts w:cs="Times New Roman"/>
              <w:noProof/>
              <w:webHidden/>
              <w:szCs w:val="28"/>
            </w:rPr>
          </w:r>
          <w:r w:rsidR="00775DF4" w:rsidRPr="005A3E76">
            <w:rPr>
              <w:rFonts w:cs="Times New Roman"/>
              <w:noProof/>
              <w:webHidden/>
              <w:szCs w:val="28"/>
            </w:rPr>
            <w:fldChar w:fldCharType="separate"/>
          </w:r>
          <w:ins w:id="40" w:author="HAO" w:date="2018-04-30T00:35:00Z">
            <w:r w:rsidR="00033224">
              <w:rPr>
                <w:rFonts w:cs="Times New Roman"/>
                <w:noProof/>
                <w:webHidden/>
                <w:szCs w:val="28"/>
              </w:rPr>
              <w:t>5</w:t>
            </w:r>
          </w:ins>
          <w:del w:id="41" w:author="HAO" w:date="2018-04-29T23:09:00Z">
            <w:r w:rsidR="00775DF4" w:rsidRPr="005A3E76" w:rsidDel="001F0DBE">
              <w:rPr>
                <w:rFonts w:cs="Times New Roman"/>
                <w:noProof/>
                <w:webHidden/>
                <w:szCs w:val="28"/>
              </w:rPr>
              <w:delText>5</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42" w:author="HAO" w:date="2018-04-29T21:55:00Z">
                <w:rPr>
                  <w:rFonts w:asciiTheme="minorHAnsi" w:hAnsiTheme="minorHAnsi"/>
                  <w:noProof/>
                  <w:sz w:val="22"/>
                  <w:szCs w:val="22"/>
                  <w:lang w:eastAsia="ja-JP"/>
                </w:rPr>
              </w:rPrChange>
            </w:rPr>
          </w:pPr>
          <w:r w:rsidRPr="005A3E76">
            <w:rPr>
              <w:rFonts w:cs="Times New Roman"/>
              <w:noProof/>
              <w:szCs w:val="28"/>
              <w:rPrChange w:id="43" w:author="HAO" w:date="2018-04-29T21:55:00Z">
                <w:rPr/>
              </w:rPrChange>
            </w:rPr>
            <w:fldChar w:fldCharType="begin"/>
          </w:r>
          <w:r w:rsidRPr="00182902">
            <w:rPr>
              <w:rFonts w:cs="Times New Roman"/>
              <w:noProof/>
              <w:szCs w:val="28"/>
              <w:rPrChange w:id="44" w:author="HAO" w:date="2018-04-29T21:55:00Z">
                <w:rPr/>
              </w:rPrChange>
            </w:rPr>
            <w:instrText xml:space="preserve"> HYPERLINK \l "_Toc512779476" </w:instrText>
          </w:r>
          <w:r w:rsidRPr="005A3E76">
            <w:rPr>
              <w:rFonts w:cs="Times New Roman"/>
              <w:noProof/>
              <w:szCs w:val="28"/>
            </w:rPr>
            <w:fldChar w:fldCharType="separate"/>
          </w:r>
          <w:r w:rsidR="00775DF4" w:rsidRPr="005A3E76">
            <w:rPr>
              <w:rStyle w:val="Hyperlink"/>
              <w:rFonts w:cs="Times New Roman"/>
              <w:b/>
              <w:noProof/>
              <w:szCs w:val="28"/>
            </w:rPr>
            <w:t>2.</w:t>
          </w:r>
          <w:r w:rsidR="00775DF4" w:rsidRPr="00182902">
            <w:rPr>
              <w:rFonts w:cs="Times New Roman"/>
              <w:noProof/>
              <w:szCs w:val="28"/>
              <w:lang w:eastAsia="ja-JP"/>
              <w:rPrChange w:id="45"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Mục tiêu của đề tài</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_Toc512779476 \h </w:instrText>
          </w:r>
          <w:r w:rsidR="00775DF4" w:rsidRPr="005A3E76">
            <w:rPr>
              <w:rFonts w:cs="Times New Roman"/>
              <w:noProof/>
              <w:webHidden/>
              <w:szCs w:val="28"/>
            </w:rPr>
          </w:r>
          <w:r w:rsidR="00775DF4" w:rsidRPr="005A3E76">
            <w:rPr>
              <w:rFonts w:cs="Times New Roman"/>
              <w:noProof/>
              <w:webHidden/>
              <w:szCs w:val="28"/>
            </w:rPr>
            <w:fldChar w:fldCharType="separate"/>
          </w:r>
          <w:ins w:id="46" w:author="HAO" w:date="2018-04-30T00:35:00Z">
            <w:r w:rsidR="00033224">
              <w:rPr>
                <w:rFonts w:cs="Times New Roman"/>
                <w:noProof/>
                <w:webHidden/>
                <w:szCs w:val="28"/>
              </w:rPr>
              <w:t>6</w:t>
            </w:r>
          </w:ins>
          <w:del w:id="47" w:author="HAO" w:date="2018-04-29T23:09:00Z">
            <w:r w:rsidR="00775DF4" w:rsidRPr="005A3E76" w:rsidDel="001F0DBE">
              <w:rPr>
                <w:rFonts w:cs="Times New Roman"/>
                <w:noProof/>
                <w:webHidden/>
                <w:szCs w:val="28"/>
              </w:rPr>
              <w:delText>6</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48" w:author="HAO" w:date="2018-04-29T21:55:00Z">
                <w:rPr>
                  <w:rFonts w:asciiTheme="minorHAnsi" w:hAnsiTheme="minorHAnsi"/>
                  <w:noProof/>
                  <w:sz w:val="22"/>
                  <w:szCs w:val="22"/>
                  <w:lang w:eastAsia="ja-JP"/>
                </w:rPr>
              </w:rPrChange>
            </w:rPr>
          </w:pPr>
          <w:r w:rsidRPr="005A3E76">
            <w:rPr>
              <w:noProof/>
              <w:rPrChange w:id="49" w:author="HAO" w:date="2018-04-29T21:55:00Z">
                <w:rPr/>
              </w:rPrChange>
            </w:rPr>
            <w:fldChar w:fldCharType="begin"/>
          </w:r>
          <w:r w:rsidRPr="00182902">
            <w:rPr>
              <w:noProof/>
              <w:rPrChange w:id="50" w:author="HAO" w:date="2018-04-29T21:55:00Z">
                <w:rPr/>
              </w:rPrChange>
            </w:rPr>
            <w:instrText xml:space="preserve"> HYPERLINK \l "_Toc512779477" </w:instrText>
          </w:r>
          <w:r w:rsidRPr="005A3E76">
            <w:rPr>
              <w:noProof/>
            </w:rPr>
            <w:fldChar w:fldCharType="separate"/>
          </w:r>
          <w:r w:rsidR="00775DF4" w:rsidRPr="005A3E76">
            <w:rPr>
              <w:rStyle w:val="Hyperlink"/>
              <w:rFonts w:cs="Times New Roman"/>
              <w:b/>
              <w:noProof/>
              <w:szCs w:val="28"/>
            </w:rPr>
            <w:t>2.1.</w:t>
          </w:r>
          <w:r w:rsidR="00775DF4" w:rsidRPr="00182902">
            <w:rPr>
              <w:noProof/>
              <w:lang w:eastAsia="ja-JP"/>
              <w:rPrChange w:id="51"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Mục tiêu tổng quát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_Toc512779477 \h </w:instrText>
          </w:r>
          <w:r w:rsidR="00775DF4" w:rsidRPr="005A3E76">
            <w:rPr>
              <w:noProof/>
              <w:webHidden/>
            </w:rPr>
          </w:r>
          <w:r w:rsidR="00775DF4" w:rsidRPr="005A3E76">
            <w:rPr>
              <w:noProof/>
              <w:webHidden/>
            </w:rPr>
            <w:fldChar w:fldCharType="separate"/>
          </w:r>
          <w:ins w:id="52" w:author="HAO" w:date="2018-04-30T00:35:00Z">
            <w:r w:rsidR="00033224">
              <w:rPr>
                <w:noProof/>
                <w:webHidden/>
              </w:rPr>
              <w:t>6</w:t>
            </w:r>
          </w:ins>
          <w:del w:id="53" w:author="HAO" w:date="2018-04-29T23:09:00Z">
            <w:r w:rsidR="00775DF4" w:rsidRPr="005A3E76" w:rsidDel="001F0DBE">
              <w:rPr>
                <w:noProof/>
                <w:webHidden/>
              </w:rPr>
              <w:delText>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54" w:author="HAO" w:date="2018-04-29T21:55:00Z">
                <w:rPr>
                  <w:rFonts w:asciiTheme="minorHAnsi" w:hAnsiTheme="minorHAnsi"/>
                  <w:noProof/>
                  <w:sz w:val="22"/>
                  <w:szCs w:val="22"/>
                  <w:lang w:eastAsia="ja-JP"/>
                </w:rPr>
              </w:rPrChange>
            </w:rPr>
          </w:pPr>
          <w:r w:rsidRPr="005A3E76">
            <w:rPr>
              <w:noProof/>
              <w:rPrChange w:id="55" w:author="HAO" w:date="2018-04-29T21:55:00Z">
                <w:rPr/>
              </w:rPrChange>
            </w:rPr>
            <w:fldChar w:fldCharType="begin"/>
          </w:r>
          <w:r w:rsidRPr="00182902">
            <w:rPr>
              <w:noProof/>
              <w:rPrChange w:id="56" w:author="HAO" w:date="2018-04-29T21:55:00Z">
                <w:rPr/>
              </w:rPrChange>
            </w:rPr>
            <w:instrText xml:space="preserve"> HYPERLINK \l "_Toc512779478" </w:instrText>
          </w:r>
          <w:r w:rsidRPr="005A3E76">
            <w:rPr>
              <w:noProof/>
            </w:rPr>
            <w:fldChar w:fldCharType="separate"/>
          </w:r>
          <w:r w:rsidR="00775DF4" w:rsidRPr="005A3E76">
            <w:rPr>
              <w:rStyle w:val="Hyperlink"/>
              <w:rFonts w:cs="Times New Roman"/>
              <w:b/>
              <w:noProof/>
              <w:szCs w:val="28"/>
            </w:rPr>
            <w:t>2.2.</w:t>
          </w:r>
          <w:r w:rsidR="00775DF4" w:rsidRPr="00182902">
            <w:rPr>
              <w:noProof/>
              <w:lang w:eastAsia="ja-JP"/>
              <w:rPrChange w:id="57"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Mục tiêu cụ thể</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_Toc512779478 \h </w:instrText>
          </w:r>
          <w:r w:rsidR="00775DF4" w:rsidRPr="005A3E76">
            <w:rPr>
              <w:noProof/>
              <w:webHidden/>
            </w:rPr>
          </w:r>
          <w:r w:rsidR="00775DF4" w:rsidRPr="005A3E76">
            <w:rPr>
              <w:noProof/>
              <w:webHidden/>
            </w:rPr>
            <w:fldChar w:fldCharType="separate"/>
          </w:r>
          <w:ins w:id="58" w:author="HAO" w:date="2018-04-30T00:35:00Z">
            <w:r w:rsidR="00033224">
              <w:rPr>
                <w:noProof/>
                <w:webHidden/>
              </w:rPr>
              <w:t>7</w:t>
            </w:r>
          </w:ins>
          <w:del w:id="59" w:author="HAO" w:date="2018-04-29T23:09:00Z">
            <w:r w:rsidR="00775DF4" w:rsidRPr="005A3E76" w:rsidDel="001F0DBE">
              <w:rPr>
                <w:noProof/>
                <w:webHidden/>
              </w:rPr>
              <w:delText>7</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880"/>
              <w:tab w:val="right" w:leader="dot" w:pos="9063"/>
            </w:tabs>
            <w:rPr>
              <w:rFonts w:cs="Times New Roman"/>
              <w:noProof/>
              <w:szCs w:val="28"/>
              <w:lang w:eastAsia="ja-JP"/>
              <w:rPrChange w:id="60" w:author="HAO" w:date="2018-04-29T21:55:00Z">
                <w:rPr>
                  <w:rFonts w:asciiTheme="minorHAnsi" w:hAnsiTheme="minorHAnsi"/>
                  <w:noProof/>
                  <w:sz w:val="22"/>
                  <w:szCs w:val="22"/>
                  <w:lang w:eastAsia="ja-JP"/>
                </w:rPr>
              </w:rPrChange>
            </w:rPr>
          </w:pPr>
          <w:r w:rsidRPr="005A3E76">
            <w:rPr>
              <w:rFonts w:cs="Times New Roman"/>
              <w:noProof/>
              <w:szCs w:val="28"/>
              <w:rPrChange w:id="61" w:author="HAO" w:date="2018-04-29T21:55:00Z">
                <w:rPr/>
              </w:rPrChange>
            </w:rPr>
            <w:fldChar w:fldCharType="begin"/>
          </w:r>
          <w:r w:rsidRPr="00182902">
            <w:rPr>
              <w:rFonts w:cs="Times New Roman"/>
              <w:noProof/>
              <w:szCs w:val="28"/>
              <w:rPrChange w:id="62" w:author="HAO" w:date="2018-04-29T21:55:00Z">
                <w:rPr/>
              </w:rPrChange>
            </w:rPr>
            <w:instrText xml:space="preserve"> HYPERLINK \l "_Toc512779479" </w:instrText>
          </w:r>
          <w:r w:rsidRPr="005A3E76">
            <w:rPr>
              <w:rFonts w:cs="Times New Roman"/>
              <w:noProof/>
              <w:szCs w:val="28"/>
            </w:rPr>
            <w:fldChar w:fldCharType="separate"/>
          </w:r>
          <w:r w:rsidR="00775DF4" w:rsidRPr="005A3E76">
            <w:rPr>
              <w:rStyle w:val="Hyperlink"/>
              <w:rFonts w:cs="Times New Roman"/>
              <w:b/>
              <w:noProof/>
              <w:szCs w:val="28"/>
            </w:rPr>
            <w:t>3.</w:t>
          </w:r>
          <w:r w:rsidR="00775DF4" w:rsidRPr="00182902">
            <w:rPr>
              <w:rFonts w:cs="Times New Roman"/>
              <w:noProof/>
              <w:szCs w:val="28"/>
              <w:lang w:eastAsia="ja-JP"/>
              <w:rPrChange w:id="63"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Phạm vi của dự 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_Toc512779479 \h </w:instrText>
          </w:r>
          <w:r w:rsidR="00775DF4" w:rsidRPr="005A3E76">
            <w:rPr>
              <w:rFonts w:cs="Times New Roman"/>
              <w:noProof/>
              <w:webHidden/>
              <w:szCs w:val="28"/>
            </w:rPr>
          </w:r>
          <w:r w:rsidR="00775DF4" w:rsidRPr="005A3E76">
            <w:rPr>
              <w:rFonts w:cs="Times New Roman"/>
              <w:noProof/>
              <w:webHidden/>
              <w:szCs w:val="28"/>
            </w:rPr>
            <w:fldChar w:fldCharType="separate"/>
          </w:r>
          <w:ins w:id="64" w:author="HAO" w:date="2018-04-30T00:35:00Z">
            <w:r w:rsidR="00033224">
              <w:rPr>
                <w:rFonts w:cs="Times New Roman"/>
                <w:noProof/>
                <w:webHidden/>
                <w:szCs w:val="28"/>
              </w:rPr>
              <w:t>8</w:t>
            </w:r>
          </w:ins>
          <w:del w:id="65" w:author="HAO" w:date="2018-04-29T23:09:00Z">
            <w:r w:rsidR="00775DF4" w:rsidRPr="005A3E76" w:rsidDel="001F0DBE">
              <w:rPr>
                <w:rFonts w:cs="Times New Roman"/>
                <w:noProof/>
                <w:webHidden/>
                <w:szCs w:val="28"/>
              </w:rPr>
              <w:delText>7</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66" w:author="HAO" w:date="2018-04-29T21:55:00Z">
                <w:rPr>
                  <w:rFonts w:asciiTheme="minorHAnsi" w:hAnsiTheme="minorHAnsi"/>
                  <w:noProof/>
                  <w:sz w:val="22"/>
                  <w:szCs w:val="22"/>
                  <w:lang w:eastAsia="ja-JP"/>
                </w:rPr>
              </w:rPrChange>
            </w:rPr>
          </w:pPr>
          <w:r w:rsidRPr="005A3E76">
            <w:rPr>
              <w:rFonts w:cs="Times New Roman"/>
              <w:noProof/>
              <w:szCs w:val="28"/>
              <w:rPrChange w:id="67" w:author="HAO" w:date="2018-04-29T21:55:00Z">
                <w:rPr/>
              </w:rPrChange>
            </w:rPr>
            <w:fldChar w:fldCharType="begin"/>
          </w:r>
          <w:r w:rsidRPr="00182902">
            <w:rPr>
              <w:rFonts w:cs="Times New Roman"/>
              <w:noProof/>
              <w:szCs w:val="28"/>
              <w:rPrChange w:id="68" w:author="HAO" w:date="2018-04-29T21:55:00Z">
                <w:rPr/>
              </w:rPrChange>
            </w:rPr>
            <w:instrText xml:space="preserve"> HYPERLINK \l "_Toc512779480" </w:instrText>
          </w:r>
          <w:r w:rsidRPr="005A3E76">
            <w:rPr>
              <w:rFonts w:cs="Times New Roman"/>
              <w:noProof/>
              <w:szCs w:val="28"/>
            </w:rPr>
            <w:fldChar w:fldCharType="separate"/>
          </w:r>
          <w:r w:rsidR="00775DF4" w:rsidRPr="005A3E76">
            <w:rPr>
              <w:rStyle w:val="Hyperlink"/>
              <w:rFonts w:cs="Times New Roman"/>
              <w:b/>
              <w:noProof/>
              <w:szCs w:val="28"/>
              <w:lang w:val="vi-VN"/>
            </w:rPr>
            <w:t xml:space="preserve">CHƯƠNG II: </w:t>
          </w:r>
          <w:r w:rsidR="00775DF4" w:rsidRPr="005A3E76">
            <w:rPr>
              <w:rStyle w:val="Hyperlink"/>
              <w:rFonts w:cs="Times New Roman"/>
              <w:b/>
              <w:noProof/>
              <w:szCs w:val="28"/>
            </w:rPr>
            <w:t>PHÂN TÍCH HỆ THỐNG</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_Toc512779480 \h </w:instrText>
          </w:r>
          <w:r w:rsidR="00775DF4" w:rsidRPr="005A3E76">
            <w:rPr>
              <w:rFonts w:cs="Times New Roman"/>
              <w:noProof/>
              <w:webHidden/>
              <w:szCs w:val="28"/>
            </w:rPr>
          </w:r>
          <w:r w:rsidR="00775DF4" w:rsidRPr="005A3E76">
            <w:rPr>
              <w:rFonts w:cs="Times New Roman"/>
              <w:noProof/>
              <w:webHidden/>
              <w:szCs w:val="28"/>
            </w:rPr>
            <w:fldChar w:fldCharType="separate"/>
          </w:r>
          <w:ins w:id="69" w:author="HAO" w:date="2018-04-30T00:35:00Z">
            <w:r w:rsidR="00033224">
              <w:rPr>
                <w:rFonts w:cs="Times New Roman"/>
                <w:noProof/>
                <w:webHidden/>
                <w:szCs w:val="28"/>
              </w:rPr>
              <w:t>9</w:t>
            </w:r>
          </w:ins>
          <w:del w:id="70" w:author="HAO" w:date="2018-04-29T23:09:00Z">
            <w:r w:rsidR="00775DF4" w:rsidRPr="005A3E76" w:rsidDel="001F0DBE">
              <w:rPr>
                <w:rFonts w:cs="Times New Roman"/>
                <w:noProof/>
                <w:webHidden/>
                <w:szCs w:val="28"/>
              </w:rPr>
              <w:delText>8</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71" w:author="HAO" w:date="2018-04-29T21:55:00Z">
                <w:rPr>
                  <w:rFonts w:asciiTheme="minorHAnsi" w:hAnsiTheme="minorHAnsi"/>
                  <w:noProof/>
                  <w:sz w:val="22"/>
                  <w:szCs w:val="22"/>
                  <w:lang w:eastAsia="ja-JP"/>
                </w:rPr>
              </w:rPrChange>
            </w:rPr>
          </w:pPr>
          <w:r w:rsidRPr="005A3E76">
            <w:rPr>
              <w:rFonts w:cs="Times New Roman"/>
              <w:noProof/>
              <w:szCs w:val="28"/>
              <w:rPrChange w:id="72" w:author="HAO" w:date="2018-04-29T21:55:00Z">
                <w:rPr/>
              </w:rPrChange>
            </w:rPr>
            <w:fldChar w:fldCharType="begin"/>
          </w:r>
          <w:r w:rsidRPr="00182902">
            <w:rPr>
              <w:rFonts w:cs="Times New Roman"/>
              <w:noProof/>
              <w:szCs w:val="28"/>
              <w:rPrChange w:id="73" w:author="HAO" w:date="2018-04-29T21:55:00Z">
                <w:rPr/>
              </w:rPrChange>
            </w:rPr>
            <w:instrText xml:space="preserve"> HYPERLINK \l "_Toc512779481" </w:instrText>
          </w:r>
          <w:r w:rsidRPr="005A3E76">
            <w:rPr>
              <w:rFonts w:cs="Times New Roman"/>
              <w:noProof/>
              <w:szCs w:val="28"/>
            </w:rPr>
            <w:fldChar w:fldCharType="separate"/>
          </w:r>
          <w:r w:rsidR="00775DF4" w:rsidRPr="005A3E76">
            <w:rPr>
              <w:rStyle w:val="Hyperlink"/>
              <w:rFonts w:cs="Times New Roman"/>
              <w:b/>
              <w:noProof/>
              <w:szCs w:val="28"/>
            </w:rPr>
            <w:t>1.</w:t>
          </w:r>
          <w:r w:rsidR="00775DF4" w:rsidRPr="00182902">
            <w:rPr>
              <w:rFonts w:cs="Times New Roman"/>
              <w:noProof/>
              <w:szCs w:val="28"/>
              <w:lang w:eastAsia="ja-JP"/>
              <w:rPrChange w:id="74"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Phân tích nghiệp vụ</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_Toc512779481 \h </w:instrText>
          </w:r>
          <w:r w:rsidR="00775DF4" w:rsidRPr="005A3E76">
            <w:rPr>
              <w:rFonts w:cs="Times New Roman"/>
              <w:noProof/>
              <w:webHidden/>
              <w:szCs w:val="28"/>
            </w:rPr>
          </w:r>
          <w:r w:rsidR="00775DF4" w:rsidRPr="005A3E76">
            <w:rPr>
              <w:rFonts w:cs="Times New Roman"/>
              <w:noProof/>
              <w:webHidden/>
              <w:szCs w:val="28"/>
            </w:rPr>
            <w:fldChar w:fldCharType="separate"/>
          </w:r>
          <w:ins w:id="75" w:author="HAO" w:date="2018-04-30T00:35:00Z">
            <w:r w:rsidR="00033224">
              <w:rPr>
                <w:rFonts w:cs="Times New Roman"/>
                <w:noProof/>
                <w:webHidden/>
                <w:szCs w:val="28"/>
              </w:rPr>
              <w:t>9</w:t>
            </w:r>
          </w:ins>
          <w:del w:id="76" w:author="HAO" w:date="2018-04-29T23:09:00Z">
            <w:r w:rsidR="00775DF4" w:rsidRPr="005A3E76" w:rsidDel="001F0DBE">
              <w:rPr>
                <w:rFonts w:cs="Times New Roman"/>
                <w:noProof/>
                <w:webHidden/>
                <w:szCs w:val="28"/>
              </w:rPr>
              <w:delText>8</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77" w:author="HAO" w:date="2018-04-29T21:55:00Z">
                <w:rPr>
                  <w:rFonts w:asciiTheme="minorHAnsi" w:hAnsiTheme="minorHAnsi"/>
                  <w:noProof/>
                  <w:sz w:val="22"/>
                  <w:szCs w:val="22"/>
                  <w:lang w:eastAsia="ja-JP"/>
                </w:rPr>
              </w:rPrChange>
            </w:rPr>
          </w:pPr>
          <w:r w:rsidRPr="005A3E76">
            <w:rPr>
              <w:noProof/>
              <w:rPrChange w:id="78" w:author="HAO" w:date="2018-04-29T21:55:00Z">
                <w:rPr/>
              </w:rPrChange>
            </w:rPr>
            <w:fldChar w:fldCharType="begin"/>
          </w:r>
          <w:r w:rsidRPr="00182902">
            <w:rPr>
              <w:noProof/>
              <w:rPrChange w:id="79" w:author="HAO" w:date="2018-04-29T21:55:00Z">
                <w:rPr/>
              </w:rPrChange>
            </w:rPr>
            <w:instrText xml:space="preserve"> HYPERLINK \l "_Toc512779482" </w:instrText>
          </w:r>
          <w:r w:rsidRPr="005A3E76">
            <w:rPr>
              <w:noProof/>
            </w:rPr>
            <w:fldChar w:fldCharType="separate"/>
          </w:r>
          <w:r w:rsidR="00775DF4" w:rsidRPr="005A3E76">
            <w:rPr>
              <w:rStyle w:val="Hyperlink"/>
              <w:rFonts w:cs="Times New Roman"/>
              <w:b/>
              <w:iCs/>
              <w:noProof/>
              <w:szCs w:val="28"/>
              <w:lang w:val="vi-VN"/>
            </w:rPr>
            <w:t>1.1.</w:t>
          </w:r>
          <w:r w:rsidR="00775DF4" w:rsidRPr="00182902">
            <w:rPr>
              <w:noProof/>
              <w:lang w:eastAsia="ja-JP"/>
              <w:rPrChange w:id="80" w:author="HAO" w:date="2018-04-29T21:55:00Z">
                <w:rPr>
                  <w:rFonts w:asciiTheme="minorHAnsi" w:hAnsiTheme="minorHAnsi"/>
                  <w:noProof/>
                  <w:sz w:val="22"/>
                  <w:szCs w:val="22"/>
                  <w:lang w:eastAsia="ja-JP"/>
                </w:rPr>
              </w:rPrChange>
            </w:rPr>
            <w:tab/>
          </w:r>
          <w:r w:rsidR="00775DF4" w:rsidRPr="005A3E76">
            <w:rPr>
              <w:rStyle w:val="Hyperlink"/>
              <w:rFonts w:cs="Times New Roman"/>
              <w:b/>
              <w:iCs/>
              <w:noProof/>
              <w:szCs w:val="28"/>
            </w:rPr>
            <w:t>Đối tượng tham gia hệ thống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_Toc512779482 \h </w:instrText>
          </w:r>
          <w:r w:rsidR="00775DF4" w:rsidRPr="005A3E76">
            <w:rPr>
              <w:noProof/>
              <w:webHidden/>
            </w:rPr>
          </w:r>
          <w:r w:rsidR="00775DF4" w:rsidRPr="005A3E76">
            <w:rPr>
              <w:noProof/>
              <w:webHidden/>
            </w:rPr>
            <w:fldChar w:fldCharType="separate"/>
          </w:r>
          <w:ins w:id="81" w:author="HAO" w:date="2018-04-30T00:35:00Z">
            <w:r w:rsidR="00033224">
              <w:rPr>
                <w:noProof/>
                <w:webHidden/>
              </w:rPr>
              <w:t>9</w:t>
            </w:r>
          </w:ins>
          <w:del w:id="82" w:author="HAO" w:date="2018-04-29T23:09:00Z">
            <w:r w:rsidR="00775DF4" w:rsidRPr="005A3E76" w:rsidDel="001F0DBE">
              <w:rPr>
                <w:noProof/>
                <w:webHidden/>
              </w:rPr>
              <w:delText>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83" w:author="HAO" w:date="2018-04-29T21:55:00Z">
                <w:rPr>
                  <w:rFonts w:asciiTheme="minorHAnsi" w:hAnsiTheme="minorHAnsi"/>
                  <w:noProof/>
                  <w:sz w:val="22"/>
                  <w:szCs w:val="22"/>
                  <w:lang w:eastAsia="ja-JP"/>
                </w:rPr>
              </w:rPrChange>
            </w:rPr>
          </w:pPr>
          <w:r w:rsidRPr="005A3E76">
            <w:rPr>
              <w:noProof/>
              <w:rPrChange w:id="84" w:author="HAO" w:date="2018-04-29T21:55:00Z">
                <w:rPr/>
              </w:rPrChange>
            </w:rPr>
            <w:fldChar w:fldCharType="begin"/>
          </w:r>
          <w:r w:rsidRPr="00182902">
            <w:rPr>
              <w:noProof/>
              <w:rPrChange w:id="85" w:author="HAO" w:date="2018-04-29T21:55:00Z">
                <w:rPr/>
              </w:rPrChange>
            </w:rPr>
            <w:instrText xml:space="preserve"> HYPERLINK \l "_Toc512779483" </w:instrText>
          </w:r>
          <w:r w:rsidRPr="005A3E76">
            <w:rPr>
              <w:noProof/>
            </w:rPr>
            <w:fldChar w:fldCharType="separate"/>
          </w:r>
          <w:r w:rsidR="00775DF4" w:rsidRPr="005A3E76">
            <w:rPr>
              <w:rStyle w:val="Hyperlink"/>
              <w:rFonts w:cs="Times New Roman"/>
              <w:b/>
              <w:iCs/>
              <w:noProof/>
              <w:szCs w:val="28"/>
              <w:lang w:val="vi-VN"/>
            </w:rPr>
            <w:t>1.2.</w:t>
          </w:r>
          <w:r w:rsidR="00775DF4" w:rsidRPr="00182902">
            <w:rPr>
              <w:noProof/>
              <w:lang w:eastAsia="ja-JP"/>
              <w:rPrChange w:id="86" w:author="HAO" w:date="2018-04-29T21:55:00Z">
                <w:rPr>
                  <w:rFonts w:asciiTheme="minorHAnsi" w:hAnsiTheme="minorHAnsi"/>
                  <w:noProof/>
                  <w:sz w:val="22"/>
                  <w:szCs w:val="22"/>
                  <w:lang w:eastAsia="ja-JP"/>
                </w:rPr>
              </w:rPrChange>
            </w:rPr>
            <w:tab/>
          </w:r>
          <w:r w:rsidR="00775DF4" w:rsidRPr="005A3E76">
            <w:rPr>
              <w:rStyle w:val="Hyperlink"/>
              <w:rFonts w:cs="Times New Roman"/>
              <w:b/>
              <w:iCs/>
              <w:noProof/>
              <w:szCs w:val="28"/>
              <w:lang w:val="vi-VN"/>
            </w:rPr>
            <w:t>Chức năng chính của hệ thống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_Toc512779483 \h </w:instrText>
          </w:r>
          <w:r w:rsidR="00775DF4" w:rsidRPr="005A3E76">
            <w:rPr>
              <w:noProof/>
              <w:webHidden/>
            </w:rPr>
          </w:r>
          <w:r w:rsidR="00775DF4" w:rsidRPr="005A3E76">
            <w:rPr>
              <w:noProof/>
              <w:webHidden/>
            </w:rPr>
            <w:fldChar w:fldCharType="separate"/>
          </w:r>
          <w:ins w:id="87" w:author="HAO" w:date="2018-04-30T00:35:00Z">
            <w:r w:rsidR="00033224">
              <w:rPr>
                <w:noProof/>
                <w:webHidden/>
              </w:rPr>
              <w:t>10</w:t>
            </w:r>
          </w:ins>
          <w:del w:id="88" w:author="HAO" w:date="2018-04-29T23:09:00Z">
            <w:r w:rsidR="00775DF4" w:rsidRPr="005A3E76" w:rsidDel="001F0DBE">
              <w:rPr>
                <w:noProof/>
                <w:webHidden/>
              </w:rPr>
              <w:delText>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89" w:author="HAO" w:date="2018-04-29T21:55:00Z">
                <w:rPr>
                  <w:rFonts w:asciiTheme="minorHAnsi" w:hAnsiTheme="minorHAnsi"/>
                  <w:noProof/>
                  <w:sz w:val="22"/>
                  <w:szCs w:val="22"/>
                  <w:lang w:eastAsia="ja-JP"/>
                </w:rPr>
              </w:rPrChange>
            </w:rPr>
          </w:pPr>
          <w:r w:rsidRPr="005A3E76">
            <w:rPr>
              <w:noProof/>
              <w:rPrChange w:id="90" w:author="HAO" w:date="2018-04-29T21:55:00Z">
                <w:rPr/>
              </w:rPrChange>
            </w:rPr>
            <w:fldChar w:fldCharType="begin"/>
          </w:r>
          <w:r w:rsidRPr="00182902">
            <w:rPr>
              <w:noProof/>
              <w:rPrChange w:id="91" w:author="HAO" w:date="2018-04-29T21:55:00Z">
                <w:rPr/>
              </w:rPrChange>
            </w:rPr>
            <w:instrText xml:space="preserve"> HYPERLINK \l "_Toc512779484" </w:instrText>
          </w:r>
          <w:r w:rsidRPr="005A3E76">
            <w:rPr>
              <w:noProof/>
            </w:rPr>
            <w:fldChar w:fldCharType="separate"/>
          </w:r>
          <w:r w:rsidR="00775DF4" w:rsidRPr="005A3E76">
            <w:rPr>
              <w:rStyle w:val="Hyperlink"/>
              <w:rFonts w:cs="Times New Roman"/>
              <w:b/>
              <w:iCs/>
              <w:noProof/>
              <w:szCs w:val="28"/>
              <w:lang w:val="vi-VN"/>
            </w:rPr>
            <w:t>1.2.1 Chức năng quản lý con người</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_Toc512779484 \h </w:instrText>
          </w:r>
          <w:r w:rsidR="00775DF4" w:rsidRPr="005A3E76">
            <w:rPr>
              <w:noProof/>
              <w:webHidden/>
            </w:rPr>
          </w:r>
          <w:r w:rsidR="00775DF4" w:rsidRPr="005A3E76">
            <w:rPr>
              <w:noProof/>
              <w:webHidden/>
            </w:rPr>
            <w:fldChar w:fldCharType="separate"/>
          </w:r>
          <w:ins w:id="92" w:author="HAO" w:date="2018-04-30T00:35:00Z">
            <w:r w:rsidR="00033224">
              <w:rPr>
                <w:noProof/>
                <w:webHidden/>
              </w:rPr>
              <w:t>10</w:t>
            </w:r>
          </w:ins>
          <w:del w:id="93" w:author="HAO" w:date="2018-04-29T23:09:00Z">
            <w:r w:rsidR="00775DF4" w:rsidRPr="005A3E76" w:rsidDel="001F0DBE">
              <w:rPr>
                <w:noProof/>
                <w:webHidden/>
              </w:rPr>
              <w:delText>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94" w:author="HAO" w:date="2018-04-29T21:55:00Z">
                <w:rPr>
                  <w:rFonts w:asciiTheme="minorHAnsi" w:hAnsiTheme="minorHAnsi"/>
                  <w:noProof/>
                  <w:sz w:val="22"/>
                  <w:szCs w:val="22"/>
                  <w:lang w:eastAsia="ja-JP"/>
                </w:rPr>
              </w:rPrChange>
            </w:rPr>
          </w:pPr>
          <w:r w:rsidRPr="005A3E76">
            <w:rPr>
              <w:noProof/>
              <w:rPrChange w:id="95" w:author="HAO" w:date="2018-04-29T21:55:00Z">
                <w:rPr/>
              </w:rPrChange>
            </w:rPr>
            <w:fldChar w:fldCharType="begin"/>
          </w:r>
          <w:r w:rsidRPr="00182902">
            <w:rPr>
              <w:noProof/>
              <w:rPrChange w:id="96" w:author="HAO" w:date="2018-04-29T21:55:00Z">
                <w:rPr/>
              </w:rPrChange>
            </w:rPr>
            <w:instrText xml:space="preserve"> HYPERLINK \l "_Toc512779485" </w:instrText>
          </w:r>
          <w:r w:rsidRPr="005A3E76">
            <w:rPr>
              <w:noProof/>
            </w:rPr>
            <w:fldChar w:fldCharType="separate"/>
          </w:r>
          <w:r w:rsidR="00775DF4" w:rsidRPr="005A3E76">
            <w:rPr>
              <w:rStyle w:val="Hyperlink"/>
              <w:rFonts w:cs="Times New Roman"/>
              <w:b/>
              <w:iCs/>
              <w:noProof/>
              <w:szCs w:val="28"/>
            </w:rPr>
            <w:t xml:space="preserve">1.2.2 </w:t>
          </w:r>
          <w:r w:rsidR="00775DF4" w:rsidRPr="005A3E76">
            <w:rPr>
              <w:rStyle w:val="Hyperlink"/>
              <w:rFonts w:cs="Times New Roman"/>
              <w:b/>
              <w:iCs/>
              <w:noProof/>
              <w:szCs w:val="28"/>
              <w:lang w:val="vi-VN"/>
            </w:rPr>
            <w:t>Chức năng chính của quản lý thời gian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_Toc512779485 \h </w:instrText>
          </w:r>
          <w:r w:rsidR="00775DF4" w:rsidRPr="005A3E76">
            <w:rPr>
              <w:noProof/>
              <w:webHidden/>
            </w:rPr>
          </w:r>
          <w:r w:rsidR="00775DF4" w:rsidRPr="005A3E76">
            <w:rPr>
              <w:noProof/>
              <w:webHidden/>
            </w:rPr>
            <w:fldChar w:fldCharType="separate"/>
          </w:r>
          <w:ins w:id="97" w:author="HAO" w:date="2018-04-30T00:35:00Z">
            <w:r w:rsidR="00033224">
              <w:rPr>
                <w:noProof/>
                <w:webHidden/>
              </w:rPr>
              <w:t>10</w:t>
            </w:r>
          </w:ins>
          <w:del w:id="98" w:author="HAO" w:date="2018-04-29T23:09:00Z">
            <w:r w:rsidR="00775DF4" w:rsidRPr="005A3E76" w:rsidDel="001F0DBE">
              <w:rPr>
                <w:noProof/>
                <w:webHidden/>
              </w:rPr>
              <w:delText>10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99" w:author="HAO" w:date="2018-04-29T21:55:00Z">
                <w:rPr>
                  <w:rFonts w:asciiTheme="minorHAnsi" w:hAnsiTheme="minorHAnsi"/>
                  <w:noProof/>
                  <w:sz w:val="22"/>
                  <w:szCs w:val="22"/>
                  <w:lang w:eastAsia="ja-JP"/>
                </w:rPr>
              </w:rPrChange>
            </w:rPr>
          </w:pPr>
          <w:r w:rsidRPr="005A3E76">
            <w:rPr>
              <w:noProof/>
              <w:rPrChange w:id="100" w:author="HAO" w:date="2018-04-29T21:55:00Z">
                <w:rPr/>
              </w:rPrChange>
            </w:rPr>
            <w:fldChar w:fldCharType="begin"/>
          </w:r>
          <w:r w:rsidRPr="00182902">
            <w:rPr>
              <w:noProof/>
              <w:rPrChange w:id="101" w:author="HAO" w:date="2018-04-29T21:55:00Z">
                <w:rPr/>
              </w:rPrChange>
            </w:rPr>
            <w:instrText xml:space="preserve"> HYPERLINK \l "_Toc512779486" </w:instrText>
          </w:r>
          <w:r w:rsidRPr="005A3E76">
            <w:rPr>
              <w:noProof/>
            </w:rPr>
            <w:fldChar w:fldCharType="separate"/>
          </w:r>
          <w:r w:rsidR="00775DF4" w:rsidRPr="005A3E76">
            <w:rPr>
              <w:rStyle w:val="Hyperlink"/>
              <w:rFonts w:cs="Times New Roman"/>
              <w:b/>
              <w:iCs/>
              <w:noProof/>
              <w:szCs w:val="28"/>
            </w:rPr>
            <w:t xml:space="preserve">1.2.3 </w:t>
          </w:r>
          <w:r w:rsidR="00775DF4" w:rsidRPr="005A3E76">
            <w:rPr>
              <w:rStyle w:val="Hyperlink"/>
              <w:rFonts w:cs="Times New Roman"/>
              <w:b/>
              <w:iCs/>
              <w:noProof/>
              <w:szCs w:val="28"/>
              <w:lang w:val="vi-VN"/>
            </w:rPr>
            <w:t>Chức năng chính của quản lý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_Toc512779486 \h </w:instrText>
          </w:r>
          <w:r w:rsidR="00775DF4" w:rsidRPr="005A3E76">
            <w:rPr>
              <w:noProof/>
              <w:webHidden/>
            </w:rPr>
          </w:r>
          <w:r w:rsidR="00775DF4" w:rsidRPr="005A3E76">
            <w:rPr>
              <w:noProof/>
              <w:webHidden/>
            </w:rPr>
            <w:fldChar w:fldCharType="separate"/>
          </w:r>
          <w:ins w:id="102" w:author="HAO" w:date="2018-04-30T00:35:00Z">
            <w:r w:rsidR="00033224">
              <w:rPr>
                <w:noProof/>
                <w:webHidden/>
              </w:rPr>
              <w:t>11</w:t>
            </w:r>
          </w:ins>
          <w:del w:id="103" w:author="HAO" w:date="2018-04-29T23:09:00Z">
            <w:r w:rsidR="00775DF4" w:rsidRPr="005A3E76" w:rsidDel="001F0DBE">
              <w:rPr>
                <w:noProof/>
                <w:webHidden/>
              </w:rPr>
              <w:delText>10</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880"/>
              <w:tab w:val="right" w:leader="dot" w:pos="9063"/>
            </w:tabs>
            <w:rPr>
              <w:rFonts w:cs="Times New Roman"/>
              <w:noProof/>
              <w:szCs w:val="28"/>
              <w:lang w:eastAsia="ja-JP"/>
              <w:rPrChange w:id="104" w:author="HAO" w:date="2018-04-29T21:55:00Z">
                <w:rPr>
                  <w:rFonts w:asciiTheme="minorHAnsi" w:hAnsiTheme="minorHAnsi"/>
                  <w:noProof/>
                  <w:sz w:val="22"/>
                  <w:szCs w:val="22"/>
                  <w:lang w:eastAsia="ja-JP"/>
                </w:rPr>
              </w:rPrChange>
            </w:rPr>
          </w:pPr>
          <w:r w:rsidRPr="005A3E76">
            <w:rPr>
              <w:rFonts w:cs="Times New Roman"/>
              <w:noProof/>
              <w:szCs w:val="28"/>
              <w:rPrChange w:id="105" w:author="HAO" w:date="2018-04-29T21:55:00Z">
                <w:rPr/>
              </w:rPrChange>
            </w:rPr>
            <w:fldChar w:fldCharType="begin"/>
          </w:r>
          <w:r w:rsidRPr="00182902">
            <w:rPr>
              <w:rFonts w:cs="Times New Roman"/>
              <w:noProof/>
              <w:szCs w:val="28"/>
              <w:rPrChange w:id="106" w:author="HAO" w:date="2018-04-29T21:55:00Z">
                <w:rPr/>
              </w:rPrChange>
            </w:rPr>
            <w:instrText xml:space="preserve"> HYPERLINK \l "_Toc512779487" </w:instrText>
          </w:r>
          <w:r w:rsidRPr="005A3E76">
            <w:rPr>
              <w:rFonts w:cs="Times New Roman"/>
              <w:noProof/>
              <w:szCs w:val="28"/>
            </w:rPr>
            <w:fldChar w:fldCharType="separate"/>
          </w:r>
          <w:r w:rsidR="00775DF4" w:rsidRPr="005A3E76">
            <w:rPr>
              <w:rStyle w:val="Hyperlink"/>
              <w:rFonts w:cs="Times New Roman"/>
              <w:b/>
              <w:noProof/>
              <w:szCs w:val="28"/>
            </w:rPr>
            <w:t>2.</w:t>
          </w:r>
          <w:r w:rsidR="00775DF4" w:rsidRPr="00182902">
            <w:rPr>
              <w:rFonts w:cs="Times New Roman"/>
              <w:noProof/>
              <w:szCs w:val="28"/>
              <w:lang w:eastAsia="ja-JP"/>
              <w:rPrChange w:id="107"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Mô hình Use case</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_Toc512779487 \h </w:instrText>
          </w:r>
          <w:r w:rsidR="00775DF4" w:rsidRPr="005A3E76">
            <w:rPr>
              <w:rFonts w:cs="Times New Roman"/>
              <w:noProof/>
              <w:webHidden/>
              <w:szCs w:val="28"/>
            </w:rPr>
          </w:r>
          <w:r w:rsidR="00775DF4" w:rsidRPr="005A3E76">
            <w:rPr>
              <w:rFonts w:cs="Times New Roman"/>
              <w:noProof/>
              <w:webHidden/>
              <w:szCs w:val="28"/>
            </w:rPr>
            <w:fldChar w:fldCharType="separate"/>
          </w:r>
          <w:ins w:id="108" w:author="HAO" w:date="2018-04-30T00:35:00Z">
            <w:r w:rsidR="00033224">
              <w:rPr>
                <w:rFonts w:cs="Times New Roman"/>
                <w:noProof/>
                <w:webHidden/>
                <w:szCs w:val="28"/>
              </w:rPr>
              <w:t>12</w:t>
            </w:r>
          </w:ins>
          <w:del w:id="109" w:author="HAO" w:date="2018-04-29T23:09:00Z">
            <w:r w:rsidR="00775DF4" w:rsidRPr="005A3E76" w:rsidDel="001F0DBE">
              <w:rPr>
                <w:rFonts w:cs="Times New Roman"/>
                <w:noProof/>
                <w:webHidden/>
                <w:szCs w:val="28"/>
              </w:rPr>
              <w:delText>11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110" w:author="HAO" w:date="2018-04-29T21:55:00Z">
                <w:rPr>
                  <w:rFonts w:asciiTheme="minorHAnsi" w:hAnsiTheme="minorHAnsi"/>
                  <w:noProof/>
                  <w:sz w:val="22"/>
                  <w:szCs w:val="22"/>
                  <w:lang w:eastAsia="ja-JP"/>
                </w:rPr>
              </w:rPrChange>
            </w:rPr>
          </w:pPr>
          <w:r w:rsidRPr="005A3E76">
            <w:rPr>
              <w:rFonts w:cs="Times New Roman"/>
              <w:noProof/>
              <w:szCs w:val="28"/>
              <w:rPrChange w:id="111" w:author="HAO" w:date="2018-04-29T21:55:00Z">
                <w:rPr/>
              </w:rPrChange>
            </w:rPr>
            <w:fldChar w:fldCharType="begin"/>
          </w:r>
          <w:r w:rsidRPr="00182902">
            <w:rPr>
              <w:rFonts w:cs="Times New Roman"/>
              <w:noProof/>
              <w:szCs w:val="28"/>
              <w:rPrChange w:id="112" w:author="HAO" w:date="2018-04-29T21:55:00Z">
                <w:rPr/>
              </w:rPrChange>
            </w:rPr>
            <w:instrText xml:space="preserve"> HYPERLINK \l "_Toc512779488" </w:instrText>
          </w:r>
          <w:r w:rsidRPr="005A3E76">
            <w:rPr>
              <w:rFonts w:cs="Times New Roman"/>
              <w:noProof/>
              <w:szCs w:val="28"/>
            </w:rPr>
            <w:fldChar w:fldCharType="separate"/>
          </w:r>
          <w:r w:rsidR="00775DF4" w:rsidRPr="005A3E76">
            <w:rPr>
              <w:rStyle w:val="Hyperlink"/>
              <w:rFonts w:cs="Times New Roman"/>
              <w:b/>
              <w:noProof/>
              <w:szCs w:val="28"/>
            </w:rPr>
            <w:t>3.</w:t>
          </w:r>
          <w:r w:rsidR="00775DF4" w:rsidRPr="00182902">
            <w:rPr>
              <w:rFonts w:cs="Times New Roman"/>
              <w:noProof/>
              <w:szCs w:val="28"/>
              <w:lang w:eastAsia="ja-JP"/>
              <w:rPrChange w:id="113"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_Toc512779488 \h </w:instrText>
          </w:r>
          <w:r w:rsidR="00775DF4" w:rsidRPr="005A3E76">
            <w:rPr>
              <w:rFonts w:cs="Times New Roman"/>
              <w:noProof/>
              <w:webHidden/>
              <w:szCs w:val="28"/>
            </w:rPr>
          </w:r>
          <w:r w:rsidR="00775DF4" w:rsidRPr="005A3E76">
            <w:rPr>
              <w:rFonts w:cs="Times New Roman"/>
              <w:noProof/>
              <w:webHidden/>
              <w:szCs w:val="28"/>
            </w:rPr>
            <w:fldChar w:fldCharType="separate"/>
          </w:r>
          <w:ins w:id="114" w:author="HAO" w:date="2018-04-30T00:35:00Z">
            <w:r w:rsidR="00033224">
              <w:rPr>
                <w:rFonts w:cs="Times New Roman"/>
                <w:noProof/>
                <w:webHidden/>
                <w:szCs w:val="28"/>
              </w:rPr>
              <w:t>13</w:t>
            </w:r>
          </w:ins>
          <w:del w:id="115" w:author="HAO" w:date="2018-04-29T23:09:00Z">
            <w:r w:rsidR="00775DF4" w:rsidRPr="005A3E76" w:rsidDel="001F0DBE">
              <w:rPr>
                <w:rFonts w:cs="Times New Roman"/>
                <w:noProof/>
                <w:webHidden/>
                <w:szCs w:val="28"/>
              </w:rPr>
              <w:delText>12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116" w:author="HAO" w:date="2018-04-29T21:55:00Z">
                <w:rPr>
                  <w:rFonts w:asciiTheme="minorHAnsi" w:hAnsiTheme="minorHAnsi"/>
                  <w:noProof/>
                  <w:sz w:val="22"/>
                  <w:szCs w:val="22"/>
                  <w:lang w:eastAsia="ja-JP"/>
                </w:rPr>
              </w:rPrChange>
            </w:rPr>
          </w:pPr>
          <w:r w:rsidRPr="005A3E76">
            <w:rPr>
              <w:noProof/>
              <w:rPrChange w:id="117" w:author="HAO" w:date="2018-04-29T21:55:00Z">
                <w:rPr/>
              </w:rPrChange>
            </w:rPr>
            <w:fldChar w:fldCharType="begin"/>
          </w:r>
          <w:r w:rsidRPr="00182902">
            <w:rPr>
              <w:noProof/>
              <w:rPrChange w:id="118" w:author="HAO" w:date="2018-04-29T21:55:00Z">
                <w:rPr/>
              </w:rPrChange>
            </w:rPr>
            <w:instrText xml:space="preserve"> HYPERLINK \l "_Toc512779489" </w:instrText>
          </w:r>
          <w:r w:rsidRPr="005A3E76">
            <w:rPr>
              <w:noProof/>
            </w:rPr>
            <w:fldChar w:fldCharType="separate"/>
          </w:r>
          <w:r w:rsidR="00775DF4" w:rsidRPr="005A3E76">
            <w:rPr>
              <w:rStyle w:val="Hyperlink"/>
              <w:rFonts w:cs="Times New Roman"/>
              <w:b/>
              <w:noProof/>
              <w:szCs w:val="28"/>
            </w:rPr>
            <w:t>3.1.</w:t>
          </w:r>
          <w:r w:rsidR="00775DF4" w:rsidRPr="00182902">
            <w:rPr>
              <w:noProof/>
              <w:lang w:eastAsia="ja-JP"/>
              <w:rPrChange w:id="119"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tài khoản”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_Toc512779489 \h </w:instrText>
          </w:r>
          <w:r w:rsidR="00775DF4" w:rsidRPr="005A3E76">
            <w:rPr>
              <w:noProof/>
              <w:webHidden/>
            </w:rPr>
          </w:r>
          <w:r w:rsidR="00775DF4" w:rsidRPr="005A3E76">
            <w:rPr>
              <w:noProof/>
              <w:webHidden/>
            </w:rPr>
            <w:fldChar w:fldCharType="separate"/>
          </w:r>
          <w:ins w:id="120" w:author="HAO" w:date="2018-04-30T00:35:00Z">
            <w:r w:rsidR="00033224">
              <w:rPr>
                <w:noProof/>
                <w:webHidden/>
              </w:rPr>
              <w:t>14</w:t>
            </w:r>
          </w:ins>
          <w:del w:id="121" w:author="HAO" w:date="2018-04-29T23:09:00Z">
            <w:r w:rsidR="00775DF4" w:rsidRPr="005A3E76" w:rsidDel="001F0DBE">
              <w:rPr>
                <w:noProof/>
                <w:webHidden/>
              </w:rPr>
              <w:delText>14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22" w:author="HAO" w:date="2018-04-29T21:55:00Z">
                <w:rPr>
                  <w:rFonts w:asciiTheme="minorHAnsi" w:hAnsiTheme="minorHAnsi"/>
                  <w:noProof/>
                  <w:sz w:val="22"/>
                  <w:szCs w:val="22"/>
                  <w:lang w:eastAsia="ja-JP"/>
                </w:rPr>
              </w:rPrChange>
            </w:rPr>
          </w:pPr>
          <w:r w:rsidRPr="005A3E76">
            <w:rPr>
              <w:noProof/>
              <w:rPrChange w:id="123" w:author="HAO" w:date="2018-04-29T21:55:00Z">
                <w:rPr/>
              </w:rPrChange>
            </w:rPr>
            <w:fldChar w:fldCharType="begin"/>
          </w:r>
          <w:r w:rsidRPr="00182902">
            <w:rPr>
              <w:noProof/>
              <w:rPrChange w:id="124" w:author="HAO" w:date="2018-04-29T21:55:00Z">
                <w:rPr/>
              </w:rPrChange>
            </w:rPr>
            <w:instrText xml:space="preserve"> HYPERLINK \l "_Toc512779490" </w:instrText>
          </w:r>
          <w:r w:rsidRPr="005A3E76">
            <w:rPr>
              <w:noProof/>
            </w:rPr>
            <w:fldChar w:fldCharType="separate"/>
          </w:r>
          <w:r w:rsidR="00775DF4" w:rsidRPr="005A3E76">
            <w:rPr>
              <w:rStyle w:val="Hyperlink"/>
              <w:rFonts w:cs="Times New Roman"/>
              <w:b/>
              <w:noProof/>
              <w:szCs w:val="28"/>
            </w:rPr>
            <w:t>3.2.</w:t>
          </w:r>
          <w:r w:rsidR="00775DF4" w:rsidRPr="00182902">
            <w:rPr>
              <w:noProof/>
              <w:lang w:eastAsia="ja-JP"/>
              <w:rPrChange w:id="125"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“Login/Logout”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_Toc512779490 \h </w:instrText>
          </w:r>
          <w:r w:rsidR="00775DF4" w:rsidRPr="005A3E76">
            <w:rPr>
              <w:noProof/>
              <w:webHidden/>
            </w:rPr>
          </w:r>
          <w:r w:rsidR="00775DF4" w:rsidRPr="005A3E76">
            <w:rPr>
              <w:noProof/>
              <w:webHidden/>
            </w:rPr>
            <w:fldChar w:fldCharType="separate"/>
          </w:r>
          <w:ins w:id="126" w:author="HAO" w:date="2018-04-30T00:35:00Z">
            <w:r w:rsidR="00033224">
              <w:rPr>
                <w:noProof/>
                <w:webHidden/>
              </w:rPr>
              <w:t>16</w:t>
            </w:r>
          </w:ins>
          <w:del w:id="127" w:author="HAO" w:date="2018-04-29T23:09:00Z">
            <w:r w:rsidR="00775DF4" w:rsidRPr="005A3E76" w:rsidDel="001F0DBE">
              <w:rPr>
                <w:noProof/>
                <w:webHidden/>
              </w:rPr>
              <w:delText>15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28" w:author="HAO" w:date="2018-04-29T21:55:00Z">
                <w:rPr>
                  <w:rFonts w:asciiTheme="minorHAnsi" w:hAnsiTheme="minorHAnsi"/>
                  <w:noProof/>
                  <w:sz w:val="22"/>
                  <w:szCs w:val="22"/>
                  <w:lang w:eastAsia="ja-JP"/>
                </w:rPr>
              </w:rPrChange>
            </w:rPr>
          </w:pPr>
          <w:r w:rsidRPr="005A3E76">
            <w:rPr>
              <w:noProof/>
              <w:rPrChange w:id="129" w:author="HAO" w:date="2018-04-29T21:55:00Z">
                <w:rPr/>
              </w:rPrChange>
            </w:rPr>
            <w:fldChar w:fldCharType="begin"/>
          </w:r>
          <w:r w:rsidRPr="00182902">
            <w:rPr>
              <w:noProof/>
              <w:rPrChange w:id="130" w:author="HAO" w:date="2018-04-29T21:55:00Z">
                <w:rPr/>
              </w:rPrChange>
            </w:rPr>
            <w:instrText xml:space="preserve"> HYPERLINK \l "_Toc512779491" </w:instrText>
          </w:r>
          <w:r w:rsidRPr="005A3E76">
            <w:rPr>
              <w:noProof/>
            </w:rPr>
            <w:fldChar w:fldCharType="separate"/>
          </w:r>
          <w:r w:rsidR="00775DF4" w:rsidRPr="005A3E76">
            <w:rPr>
              <w:rStyle w:val="Hyperlink"/>
              <w:rFonts w:cs="Times New Roman"/>
              <w:b/>
              <w:noProof/>
              <w:szCs w:val="28"/>
            </w:rPr>
            <w:t>3.3.</w:t>
          </w:r>
          <w:r w:rsidR="00775DF4" w:rsidRPr="00182902">
            <w:rPr>
              <w:noProof/>
              <w:lang w:eastAsia="ja-JP"/>
              <w:rPrChange w:id="131"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“Quản trị hệ thống”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_Toc512779491 \h </w:instrText>
          </w:r>
          <w:r w:rsidR="00775DF4" w:rsidRPr="005A3E76">
            <w:rPr>
              <w:noProof/>
              <w:webHidden/>
            </w:rPr>
          </w:r>
          <w:r w:rsidR="00775DF4" w:rsidRPr="005A3E76">
            <w:rPr>
              <w:noProof/>
              <w:webHidden/>
            </w:rPr>
            <w:fldChar w:fldCharType="separate"/>
          </w:r>
          <w:ins w:id="132" w:author="HAO" w:date="2018-04-30T00:35:00Z">
            <w:r w:rsidR="00033224">
              <w:rPr>
                <w:noProof/>
                <w:webHidden/>
              </w:rPr>
              <w:t>18</w:t>
            </w:r>
          </w:ins>
          <w:del w:id="133" w:author="HAO" w:date="2018-04-29T23:09:00Z">
            <w:r w:rsidR="00775DF4" w:rsidRPr="005A3E76" w:rsidDel="001F0DBE">
              <w:rPr>
                <w:noProof/>
                <w:webHidden/>
              </w:rPr>
              <w:delText>18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34" w:author="HAO" w:date="2018-04-29T21:55:00Z">
                <w:rPr>
                  <w:rFonts w:asciiTheme="minorHAnsi" w:hAnsiTheme="minorHAnsi"/>
                  <w:noProof/>
                  <w:sz w:val="22"/>
                  <w:szCs w:val="22"/>
                  <w:lang w:eastAsia="ja-JP"/>
                </w:rPr>
              </w:rPrChange>
            </w:rPr>
          </w:pPr>
          <w:r w:rsidRPr="005A3E76">
            <w:rPr>
              <w:noProof/>
              <w:rPrChange w:id="135" w:author="HAO" w:date="2018-04-29T21:55:00Z">
                <w:rPr/>
              </w:rPrChange>
            </w:rPr>
            <w:fldChar w:fldCharType="begin"/>
          </w:r>
          <w:r w:rsidRPr="00182902">
            <w:rPr>
              <w:noProof/>
              <w:rPrChange w:id="136" w:author="HAO" w:date="2018-04-29T21:55:00Z">
                <w:rPr/>
              </w:rPrChange>
            </w:rPr>
            <w:instrText xml:space="preserve"> HYPERLINK \l "_Toc512779492" </w:instrText>
          </w:r>
          <w:r w:rsidRPr="005A3E76">
            <w:rPr>
              <w:noProof/>
            </w:rPr>
            <w:fldChar w:fldCharType="separate"/>
          </w:r>
          <w:r w:rsidR="00775DF4" w:rsidRPr="005A3E76">
            <w:rPr>
              <w:rStyle w:val="Hyperlink"/>
              <w:rFonts w:cs="Times New Roman"/>
              <w:b/>
              <w:noProof/>
              <w:szCs w:val="28"/>
            </w:rPr>
            <w:t>3.4.</w:t>
          </w:r>
          <w:r w:rsidR="00775DF4" w:rsidRPr="00182902">
            <w:rPr>
              <w:noProof/>
              <w:lang w:eastAsia="ja-JP"/>
              <w:rPrChange w:id="137"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mới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_Toc512779492 \h </w:instrText>
          </w:r>
          <w:r w:rsidR="00775DF4" w:rsidRPr="005A3E76">
            <w:rPr>
              <w:noProof/>
              <w:webHidden/>
            </w:rPr>
          </w:r>
          <w:r w:rsidR="00775DF4" w:rsidRPr="005A3E76">
            <w:rPr>
              <w:noProof/>
              <w:webHidden/>
            </w:rPr>
            <w:fldChar w:fldCharType="separate"/>
          </w:r>
          <w:ins w:id="138" w:author="HAO" w:date="2018-04-30T00:35:00Z">
            <w:r w:rsidR="00033224">
              <w:rPr>
                <w:noProof/>
                <w:webHidden/>
              </w:rPr>
              <w:t>20</w:t>
            </w:r>
          </w:ins>
          <w:del w:id="139" w:author="HAO" w:date="2018-04-29T23:09:00Z">
            <w:r w:rsidR="00775DF4" w:rsidRPr="005A3E76" w:rsidDel="001F0DBE">
              <w:rPr>
                <w:noProof/>
                <w:webHidden/>
              </w:rPr>
              <w:delText>19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40" w:author="HAO" w:date="2018-04-29T21:55:00Z">
                <w:rPr>
                  <w:rFonts w:asciiTheme="minorHAnsi" w:hAnsiTheme="minorHAnsi"/>
                  <w:noProof/>
                  <w:sz w:val="22"/>
                  <w:szCs w:val="22"/>
                  <w:lang w:eastAsia="ja-JP"/>
                </w:rPr>
              </w:rPrChange>
            </w:rPr>
          </w:pPr>
          <w:r w:rsidRPr="005A3E76">
            <w:rPr>
              <w:noProof/>
              <w:rPrChange w:id="141" w:author="HAO" w:date="2018-04-29T21:55:00Z">
                <w:rPr/>
              </w:rPrChange>
            </w:rPr>
            <w:fldChar w:fldCharType="begin"/>
          </w:r>
          <w:r w:rsidRPr="00182902">
            <w:rPr>
              <w:noProof/>
              <w:rPrChange w:id="142" w:author="HAO" w:date="2018-04-29T21:55:00Z">
                <w:rPr/>
              </w:rPrChange>
            </w:rPr>
            <w:instrText xml:space="preserve"> HYPERLINK \l "_Toc512779493" </w:instrText>
          </w:r>
          <w:r w:rsidRPr="005A3E76">
            <w:rPr>
              <w:noProof/>
            </w:rPr>
            <w:fldChar w:fldCharType="separate"/>
          </w:r>
          <w:r w:rsidR="00775DF4" w:rsidRPr="005A3E76">
            <w:rPr>
              <w:rStyle w:val="Hyperlink"/>
              <w:rFonts w:cs="Times New Roman"/>
              <w:b/>
              <w:noProof/>
              <w:szCs w:val="28"/>
            </w:rPr>
            <w:t>3.5.</w:t>
          </w:r>
          <w:r w:rsidR="00775DF4" w:rsidRPr="00182902">
            <w:rPr>
              <w:noProof/>
              <w:lang w:eastAsia="ja-JP"/>
              <w:rPrChange w:id="143"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“Phân quyền”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_Toc512779493 \h </w:instrText>
          </w:r>
          <w:r w:rsidR="00775DF4" w:rsidRPr="005A3E76">
            <w:rPr>
              <w:noProof/>
              <w:webHidden/>
            </w:rPr>
          </w:r>
          <w:r w:rsidR="00775DF4" w:rsidRPr="005A3E76">
            <w:rPr>
              <w:noProof/>
              <w:webHidden/>
            </w:rPr>
            <w:fldChar w:fldCharType="separate"/>
          </w:r>
          <w:ins w:id="144" w:author="HAO" w:date="2018-04-30T00:35:00Z">
            <w:r w:rsidR="00033224">
              <w:rPr>
                <w:noProof/>
                <w:webHidden/>
              </w:rPr>
              <w:t>21</w:t>
            </w:r>
          </w:ins>
          <w:del w:id="145" w:author="HAO" w:date="2018-04-29T23:09:00Z">
            <w:r w:rsidR="00775DF4" w:rsidRPr="005A3E76" w:rsidDel="001F0DBE">
              <w:rPr>
                <w:noProof/>
                <w:webHidden/>
              </w:rPr>
              <w:delText>20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46" w:author="HAO" w:date="2018-04-29T21:55:00Z">
                <w:rPr>
                  <w:rFonts w:asciiTheme="minorHAnsi" w:hAnsiTheme="minorHAnsi"/>
                  <w:noProof/>
                  <w:sz w:val="22"/>
                  <w:szCs w:val="22"/>
                  <w:lang w:eastAsia="ja-JP"/>
                </w:rPr>
              </w:rPrChange>
            </w:rPr>
          </w:pPr>
          <w:r w:rsidRPr="005A3E76">
            <w:rPr>
              <w:noProof/>
              <w:rPrChange w:id="147" w:author="HAO" w:date="2018-04-29T21:55:00Z">
                <w:rPr/>
              </w:rPrChange>
            </w:rPr>
            <w:fldChar w:fldCharType="begin"/>
          </w:r>
          <w:r w:rsidRPr="00182902">
            <w:rPr>
              <w:noProof/>
              <w:rPrChange w:id="148" w:author="HAO" w:date="2018-04-29T21:55:00Z">
                <w:rPr/>
              </w:rPrChange>
            </w:rPr>
            <w:instrText xml:space="preserve"> HYPERLINK \l "_Toc512779494" </w:instrText>
          </w:r>
          <w:r w:rsidRPr="005A3E76">
            <w:rPr>
              <w:noProof/>
            </w:rPr>
            <w:fldChar w:fldCharType="separate"/>
          </w:r>
          <w:r w:rsidR="00775DF4" w:rsidRPr="005A3E76">
            <w:rPr>
              <w:rStyle w:val="Hyperlink"/>
              <w:rFonts w:cs="Times New Roman"/>
              <w:b/>
              <w:noProof/>
              <w:szCs w:val="28"/>
            </w:rPr>
            <w:t>3.6.</w:t>
          </w:r>
          <w:r w:rsidR="00775DF4" w:rsidRPr="00182902">
            <w:rPr>
              <w:noProof/>
              <w:lang w:eastAsia="ja-JP"/>
              <w:rPrChange w:id="149"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“Chỉnh sửa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_Toc512779494 \h </w:instrText>
          </w:r>
          <w:r w:rsidR="00775DF4" w:rsidRPr="005A3E76">
            <w:rPr>
              <w:noProof/>
              <w:webHidden/>
            </w:rPr>
          </w:r>
          <w:r w:rsidR="00775DF4" w:rsidRPr="005A3E76">
            <w:rPr>
              <w:noProof/>
              <w:webHidden/>
            </w:rPr>
            <w:fldChar w:fldCharType="separate"/>
          </w:r>
          <w:ins w:id="150" w:author="HAO" w:date="2018-04-30T00:35:00Z">
            <w:r w:rsidR="00033224">
              <w:rPr>
                <w:noProof/>
                <w:webHidden/>
              </w:rPr>
              <w:t>24</w:t>
            </w:r>
          </w:ins>
          <w:del w:id="151" w:author="HAO" w:date="2018-04-29T23:09:00Z">
            <w:r w:rsidR="00775DF4" w:rsidRPr="005A3E76" w:rsidDel="001F0DBE">
              <w:rPr>
                <w:noProof/>
                <w:webHidden/>
              </w:rPr>
              <w:delText>24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52" w:author="HAO" w:date="2018-04-29T21:55:00Z">
                <w:rPr>
                  <w:rFonts w:asciiTheme="minorHAnsi" w:hAnsiTheme="minorHAnsi"/>
                  <w:noProof/>
                  <w:sz w:val="22"/>
                  <w:szCs w:val="22"/>
                  <w:lang w:eastAsia="ja-JP"/>
                </w:rPr>
              </w:rPrChange>
            </w:rPr>
          </w:pPr>
          <w:r w:rsidRPr="005A3E76">
            <w:rPr>
              <w:noProof/>
              <w:rPrChange w:id="153" w:author="HAO" w:date="2018-04-29T21:55:00Z">
                <w:rPr/>
              </w:rPrChange>
            </w:rPr>
            <w:fldChar w:fldCharType="begin"/>
          </w:r>
          <w:r w:rsidRPr="00182902">
            <w:rPr>
              <w:noProof/>
              <w:rPrChange w:id="154" w:author="HAO" w:date="2018-04-29T21:55:00Z">
                <w:rPr/>
              </w:rPrChange>
            </w:rPr>
            <w:instrText xml:space="preserve"> HYPERLINK \l "_Toc512779495" </w:instrText>
          </w:r>
          <w:r w:rsidRPr="005A3E76">
            <w:rPr>
              <w:noProof/>
            </w:rPr>
            <w:fldChar w:fldCharType="separate"/>
          </w:r>
          <w:r w:rsidR="00775DF4" w:rsidRPr="005A3E76">
            <w:rPr>
              <w:rStyle w:val="Hyperlink"/>
              <w:rFonts w:cs="Times New Roman"/>
              <w:b/>
              <w:noProof/>
              <w:szCs w:val="28"/>
            </w:rPr>
            <w:t>3.7.</w:t>
          </w:r>
          <w:r w:rsidR="00775DF4" w:rsidRPr="00182902">
            <w:rPr>
              <w:noProof/>
              <w:lang w:eastAsia="ja-JP"/>
              <w:rPrChange w:id="155"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“Xem tổng quan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_Toc512779495 \h </w:instrText>
          </w:r>
          <w:r w:rsidR="00775DF4" w:rsidRPr="005A3E76">
            <w:rPr>
              <w:noProof/>
              <w:webHidden/>
            </w:rPr>
          </w:r>
          <w:r w:rsidR="00775DF4" w:rsidRPr="005A3E76">
            <w:rPr>
              <w:noProof/>
              <w:webHidden/>
            </w:rPr>
            <w:fldChar w:fldCharType="separate"/>
          </w:r>
          <w:ins w:id="156" w:author="HAO" w:date="2018-04-30T00:35:00Z">
            <w:r w:rsidR="00033224">
              <w:rPr>
                <w:noProof/>
                <w:webHidden/>
              </w:rPr>
              <w:t>26</w:t>
            </w:r>
          </w:ins>
          <w:del w:id="157" w:author="HAO" w:date="2018-04-29T23:09:00Z">
            <w:r w:rsidR="00775DF4" w:rsidRPr="005A3E76" w:rsidDel="001F0DBE">
              <w:rPr>
                <w:noProof/>
                <w:webHidden/>
              </w:rPr>
              <w:delText>25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58" w:author="HAO" w:date="2018-04-29T21:55:00Z">
                <w:rPr>
                  <w:rFonts w:asciiTheme="minorHAnsi" w:hAnsiTheme="minorHAnsi"/>
                  <w:noProof/>
                  <w:sz w:val="22"/>
                  <w:szCs w:val="22"/>
                  <w:lang w:eastAsia="ja-JP"/>
                </w:rPr>
              </w:rPrChange>
            </w:rPr>
          </w:pPr>
          <w:r w:rsidRPr="005A3E76">
            <w:rPr>
              <w:noProof/>
              <w:rPrChange w:id="159" w:author="HAO" w:date="2018-04-29T21:55:00Z">
                <w:rPr/>
              </w:rPrChange>
            </w:rPr>
            <w:fldChar w:fldCharType="begin"/>
          </w:r>
          <w:r w:rsidRPr="00182902">
            <w:rPr>
              <w:noProof/>
              <w:rPrChange w:id="160" w:author="HAO" w:date="2018-04-29T21:55:00Z">
                <w:rPr/>
              </w:rPrChange>
            </w:rPr>
            <w:instrText xml:space="preserve"> HYPERLINK \l "_Toc512779496" </w:instrText>
          </w:r>
          <w:r w:rsidRPr="005A3E76">
            <w:rPr>
              <w:noProof/>
            </w:rPr>
            <w:fldChar w:fldCharType="separate"/>
          </w:r>
          <w:r w:rsidR="00775DF4" w:rsidRPr="005A3E76">
            <w:rPr>
              <w:rStyle w:val="Hyperlink"/>
              <w:rFonts w:cs="Times New Roman"/>
              <w:b/>
              <w:noProof/>
              <w:szCs w:val="28"/>
            </w:rPr>
            <w:t>3.8.</w:t>
          </w:r>
          <w:r w:rsidR="00775DF4" w:rsidRPr="00182902">
            <w:rPr>
              <w:noProof/>
              <w:lang w:eastAsia="ja-JP"/>
              <w:rPrChange w:id="161"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mới Phase”</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_Toc512779496 \h </w:instrText>
          </w:r>
          <w:r w:rsidR="00775DF4" w:rsidRPr="005A3E76">
            <w:rPr>
              <w:noProof/>
              <w:webHidden/>
            </w:rPr>
          </w:r>
          <w:r w:rsidR="00775DF4" w:rsidRPr="005A3E76">
            <w:rPr>
              <w:noProof/>
              <w:webHidden/>
            </w:rPr>
            <w:fldChar w:fldCharType="separate"/>
          </w:r>
          <w:ins w:id="162" w:author="HAO" w:date="2018-04-30T00:35:00Z">
            <w:r w:rsidR="00033224">
              <w:rPr>
                <w:noProof/>
                <w:webHidden/>
              </w:rPr>
              <w:t>26</w:t>
            </w:r>
          </w:ins>
          <w:del w:id="163" w:author="HAO" w:date="2018-04-29T23:09:00Z">
            <w:r w:rsidR="00775DF4" w:rsidRPr="005A3E76" w:rsidDel="001F0DBE">
              <w:rPr>
                <w:noProof/>
                <w:webHidden/>
              </w:rPr>
              <w:delText>26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64" w:author="HAO" w:date="2018-04-29T21:55:00Z">
                <w:rPr>
                  <w:rFonts w:asciiTheme="minorHAnsi" w:hAnsiTheme="minorHAnsi"/>
                  <w:noProof/>
                  <w:sz w:val="22"/>
                  <w:szCs w:val="22"/>
                  <w:lang w:eastAsia="ja-JP"/>
                </w:rPr>
              </w:rPrChange>
            </w:rPr>
          </w:pPr>
          <w:r w:rsidRPr="005A3E76">
            <w:rPr>
              <w:noProof/>
              <w:rPrChange w:id="165" w:author="HAO" w:date="2018-04-29T21:55:00Z">
                <w:rPr/>
              </w:rPrChange>
            </w:rPr>
            <w:fldChar w:fldCharType="begin"/>
          </w:r>
          <w:r w:rsidRPr="00182902">
            <w:rPr>
              <w:noProof/>
              <w:rPrChange w:id="166" w:author="HAO" w:date="2018-04-29T21:55:00Z">
                <w:rPr/>
              </w:rPrChange>
            </w:rPr>
            <w:instrText xml:space="preserve"> HYPERLINK \l "_Toc512779497" </w:instrText>
          </w:r>
          <w:r w:rsidRPr="005A3E76">
            <w:rPr>
              <w:noProof/>
            </w:rPr>
            <w:fldChar w:fldCharType="separate"/>
          </w:r>
          <w:r w:rsidR="00775DF4" w:rsidRPr="005A3E76">
            <w:rPr>
              <w:rStyle w:val="Hyperlink"/>
              <w:rFonts w:cs="Times New Roman"/>
              <w:b/>
              <w:noProof/>
              <w:szCs w:val="28"/>
            </w:rPr>
            <w:t>3.9.</w:t>
          </w:r>
          <w:r w:rsidR="00775DF4" w:rsidRPr="00182902">
            <w:rPr>
              <w:noProof/>
              <w:lang w:eastAsia="ja-JP"/>
              <w:rPrChange w:id="167"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“Chỉnh sửa Phase”</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_Toc512779497 \h </w:instrText>
          </w:r>
          <w:r w:rsidR="00775DF4" w:rsidRPr="005A3E76">
            <w:rPr>
              <w:noProof/>
              <w:webHidden/>
            </w:rPr>
          </w:r>
          <w:r w:rsidR="00775DF4" w:rsidRPr="005A3E76">
            <w:rPr>
              <w:noProof/>
              <w:webHidden/>
            </w:rPr>
            <w:fldChar w:fldCharType="separate"/>
          </w:r>
          <w:ins w:id="168" w:author="HAO" w:date="2018-04-30T00:35:00Z">
            <w:r w:rsidR="00033224">
              <w:rPr>
                <w:noProof/>
                <w:webHidden/>
              </w:rPr>
              <w:t>28</w:t>
            </w:r>
          </w:ins>
          <w:del w:id="169" w:author="HAO" w:date="2018-04-29T23:09:00Z">
            <w:r w:rsidR="00775DF4" w:rsidRPr="005A3E76" w:rsidDel="001F0DBE">
              <w:rPr>
                <w:noProof/>
                <w:webHidden/>
              </w:rPr>
              <w:delText>27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70" w:author="HAO" w:date="2018-04-29T21:55:00Z">
                <w:rPr>
                  <w:rFonts w:asciiTheme="minorHAnsi" w:hAnsiTheme="minorHAnsi"/>
                  <w:noProof/>
                  <w:sz w:val="22"/>
                  <w:szCs w:val="22"/>
                  <w:lang w:eastAsia="ja-JP"/>
                </w:rPr>
              </w:rPrChange>
            </w:rPr>
          </w:pPr>
          <w:r w:rsidRPr="005A3E76">
            <w:rPr>
              <w:noProof/>
            </w:rPr>
            <w:lastRenderedPageBreak/>
            <w:fldChar w:fldCharType="begin"/>
          </w:r>
          <w:r w:rsidRPr="00182902">
            <w:rPr>
              <w:noProof/>
              <w:rPrChange w:id="171" w:author="HAO" w:date="2018-04-29T21:55:00Z">
                <w:rPr/>
              </w:rPrChange>
            </w:rPr>
            <w:instrText xml:space="preserve"> HYPERLINK \l "_Toc512779498" </w:instrText>
          </w:r>
          <w:r w:rsidRPr="005A3E76">
            <w:rPr>
              <w:noProof/>
            </w:rPr>
            <w:fldChar w:fldCharType="separate"/>
          </w:r>
          <w:r w:rsidR="00775DF4" w:rsidRPr="005A3E76">
            <w:rPr>
              <w:rStyle w:val="Hyperlink"/>
              <w:rFonts w:cs="Times New Roman"/>
              <w:b/>
              <w:noProof/>
              <w:szCs w:val="28"/>
            </w:rPr>
            <w:t>3.10.</w:t>
          </w:r>
          <w:r w:rsidR="00775DF4" w:rsidRPr="00182902">
            <w:rPr>
              <w:noProof/>
              <w:lang w:eastAsia="ja-JP"/>
              <w:rPrChange w:id="172"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Phase”</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_Toc512779498 \h </w:instrText>
          </w:r>
          <w:r w:rsidR="00775DF4" w:rsidRPr="005A3E76">
            <w:rPr>
              <w:noProof/>
              <w:webHidden/>
            </w:rPr>
          </w:r>
          <w:r w:rsidR="00775DF4" w:rsidRPr="005A3E76">
            <w:rPr>
              <w:noProof/>
              <w:webHidden/>
            </w:rPr>
            <w:fldChar w:fldCharType="separate"/>
          </w:r>
          <w:ins w:id="173" w:author="HAO" w:date="2018-04-30T00:35:00Z">
            <w:r w:rsidR="00033224">
              <w:rPr>
                <w:noProof/>
                <w:webHidden/>
              </w:rPr>
              <w:t>29</w:t>
            </w:r>
          </w:ins>
          <w:del w:id="174" w:author="HAO" w:date="2018-04-29T23:09:00Z">
            <w:r w:rsidR="00775DF4" w:rsidRPr="005A3E76" w:rsidDel="001F0DBE">
              <w:rPr>
                <w:noProof/>
                <w:webHidden/>
              </w:rPr>
              <w:delText>29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75" w:author="HAO" w:date="2018-04-29T21:55:00Z">
                <w:rPr>
                  <w:rFonts w:asciiTheme="minorHAnsi" w:hAnsiTheme="minorHAnsi"/>
                  <w:noProof/>
                  <w:sz w:val="22"/>
                  <w:szCs w:val="22"/>
                  <w:lang w:eastAsia="ja-JP"/>
                </w:rPr>
              </w:rPrChange>
            </w:rPr>
          </w:pPr>
          <w:r w:rsidRPr="005A3E76">
            <w:rPr>
              <w:noProof/>
              <w:rPrChange w:id="176" w:author="HAO" w:date="2018-04-29T21:55:00Z">
                <w:rPr/>
              </w:rPrChange>
            </w:rPr>
            <w:fldChar w:fldCharType="begin"/>
          </w:r>
          <w:r w:rsidRPr="00182902">
            <w:rPr>
              <w:noProof/>
              <w:rPrChange w:id="177" w:author="HAO" w:date="2018-04-29T21:55:00Z">
                <w:rPr/>
              </w:rPrChange>
            </w:rPr>
            <w:instrText xml:space="preserve"> HYPERLINK \l "_Toc512779499" </w:instrText>
          </w:r>
          <w:r w:rsidRPr="005A3E76">
            <w:rPr>
              <w:noProof/>
            </w:rPr>
            <w:fldChar w:fldCharType="separate"/>
          </w:r>
          <w:r w:rsidR="00775DF4" w:rsidRPr="005A3E76">
            <w:rPr>
              <w:rStyle w:val="Hyperlink"/>
              <w:rFonts w:cs="Times New Roman"/>
              <w:b/>
              <w:noProof/>
              <w:szCs w:val="28"/>
            </w:rPr>
            <w:t>3.11.</w:t>
          </w:r>
          <w:r w:rsidR="00775DF4" w:rsidRPr="00182902">
            <w:rPr>
              <w:noProof/>
              <w:lang w:eastAsia="ja-JP"/>
              <w:rPrChange w:id="178" w:author="HAO" w:date="2018-04-29T21:55:00Z">
                <w:rPr>
                  <w:rFonts w:asciiTheme="minorHAnsi" w:hAnsiTheme="minorHAnsi"/>
                  <w:noProof/>
                  <w:sz w:val="22"/>
                  <w:szCs w:val="22"/>
                  <w:lang w:eastAsia="ja-JP"/>
                </w:rPr>
              </w:rPrChange>
            </w:rPr>
            <w:tab/>
          </w:r>
          <w:r w:rsidR="00775DF4" w:rsidRPr="005A3E76">
            <w:rPr>
              <w:rStyle w:val="Hyperlink"/>
              <w:rFonts w:cs="Times New Roman"/>
              <w:b/>
              <w:noProof/>
              <w:szCs w:val="28"/>
            </w:rPr>
            <w:t>Đặc tả use case “Tạo mới Sprint”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_Toc512779499 \h </w:instrText>
          </w:r>
          <w:r w:rsidR="00775DF4" w:rsidRPr="005A3E76">
            <w:rPr>
              <w:noProof/>
              <w:webHidden/>
            </w:rPr>
          </w:r>
          <w:r w:rsidR="00775DF4" w:rsidRPr="005A3E76">
            <w:rPr>
              <w:noProof/>
              <w:webHidden/>
            </w:rPr>
            <w:fldChar w:fldCharType="separate"/>
          </w:r>
          <w:ins w:id="179" w:author="HAO" w:date="2018-04-30T00:35:00Z">
            <w:r w:rsidR="00033224">
              <w:rPr>
                <w:noProof/>
                <w:webHidden/>
              </w:rPr>
              <w:t>30</w:t>
            </w:r>
          </w:ins>
          <w:del w:id="180" w:author="HAO" w:date="2018-04-29T23:09:00Z">
            <w:r w:rsidR="00775DF4" w:rsidRPr="005A3E76" w:rsidDel="001F0DBE">
              <w:rPr>
                <w:noProof/>
                <w:webHidden/>
              </w:rPr>
              <w:delText>30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8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182" w:author="HAO" w:date="2018-04-29T21:55:00Z">
                <w:rPr/>
              </w:rPrChange>
            </w:rPr>
            <w:instrText xml:space="preserve"> HYPERLINK \l "_Toc512779500" </w:instrText>
          </w:r>
          <w:r w:rsidRPr="005A3E76">
            <w:rPr>
              <w:noProof/>
            </w:rPr>
            <w:fldChar w:fldCharType="separate"/>
          </w:r>
          <w:r w:rsidR="00775DF4" w:rsidRPr="005A3E76">
            <w:rPr>
              <w:rStyle w:val="Hyperlink"/>
              <w:rFonts w:cs="Times New Roman"/>
              <w:b/>
              <w:noProof/>
              <w:szCs w:val="28"/>
            </w:rPr>
            <w:t>3.12.</w:t>
          </w:r>
          <w:r w:rsidR="00775DF4" w:rsidRPr="00182902">
            <w:rPr>
              <w:noProof/>
              <w:lang w:eastAsia="ja-JP"/>
              <w:rPrChange w:id="18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“Chỉnh sửa Sprint”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_Toc512779500 \h </w:instrText>
          </w:r>
          <w:r w:rsidR="00775DF4" w:rsidRPr="005A3E76">
            <w:rPr>
              <w:noProof/>
              <w:webHidden/>
            </w:rPr>
          </w:r>
          <w:r w:rsidR="00775DF4" w:rsidRPr="005A3E76">
            <w:rPr>
              <w:noProof/>
              <w:webHidden/>
            </w:rPr>
            <w:fldChar w:fldCharType="separate"/>
          </w:r>
          <w:ins w:id="184" w:author="HAO" w:date="2018-04-30T00:35:00Z">
            <w:r w:rsidR="00033224">
              <w:rPr>
                <w:noProof/>
                <w:webHidden/>
              </w:rPr>
              <w:t>32</w:t>
            </w:r>
          </w:ins>
          <w:del w:id="185" w:author="HAO" w:date="2018-04-29T23:09:00Z">
            <w:r w:rsidR="00775DF4" w:rsidRPr="005A3E76" w:rsidDel="001F0DBE">
              <w:rPr>
                <w:noProof/>
                <w:webHidden/>
              </w:rPr>
              <w:delText>32</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8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187" w:author="HAO" w:date="2018-04-29T21:55:00Z">
                <w:rPr/>
              </w:rPrChange>
            </w:rPr>
            <w:instrText xml:space="preserve"> HYPERLINK \l "_Toc512779501" </w:instrText>
          </w:r>
          <w:r w:rsidRPr="005A3E76">
            <w:rPr>
              <w:noProof/>
            </w:rPr>
            <w:fldChar w:fldCharType="separate"/>
          </w:r>
          <w:r w:rsidR="00775DF4" w:rsidRPr="005A3E76">
            <w:rPr>
              <w:rStyle w:val="Hyperlink"/>
              <w:rFonts w:cs="Times New Roman"/>
              <w:b/>
              <w:noProof/>
              <w:szCs w:val="28"/>
            </w:rPr>
            <w:t>3.13.</w:t>
          </w:r>
          <w:r w:rsidR="00775DF4" w:rsidRPr="00182902">
            <w:rPr>
              <w:noProof/>
              <w:lang w:eastAsia="ja-JP"/>
              <w:rPrChange w:id="18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Sprint”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_Toc512779501 \h </w:instrText>
          </w:r>
          <w:r w:rsidR="00775DF4" w:rsidRPr="005A3E76">
            <w:rPr>
              <w:noProof/>
              <w:webHidden/>
            </w:rPr>
          </w:r>
          <w:r w:rsidR="00775DF4" w:rsidRPr="005A3E76">
            <w:rPr>
              <w:noProof/>
              <w:webHidden/>
            </w:rPr>
            <w:fldChar w:fldCharType="separate"/>
          </w:r>
          <w:ins w:id="189" w:author="HAO" w:date="2018-04-30T00:35:00Z">
            <w:r w:rsidR="00033224">
              <w:rPr>
                <w:noProof/>
                <w:webHidden/>
              </w:rPr>
              <w:t>34</w:t>
            </w:r>
          </w:ins>
          <w:del w:id="190" w:author="HAO" w:date="2018-04-29T23:09:00Z">
            <w:r w:rsidR="00775DF4" w:rsidRPr="005A3E76" w:rsidDel="001F0DBE">
              <w:rPr>
                <w:noProof/>
                <w:webHidden/>
              </w:rPr>
              <w:delText>33</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9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192" w:author="HAO" w:date="2018-04-29T21:55:00Z">
                <w:rPr/>
              </w:rPrChange>
            </w:rPr>
            <w:instrText xml:space="preserve"> HYPERLINK \l "_Toc512779502" </w:instrText>
          </w:r>
          <w:r w:rsidRPr="005A3E76">
            <w:rPr>
              <w:noProof/>
            </w:rPr>
            <w:fldChar w:fldCharType="separate"/>
          </w:r>
          <w:r w:rsidR="00775DF4" w:rsidRPr="005A3E76">
            <w:rPr>
              <w:rStyle w:val="Hyperlink"/>
              <w:rFonts w:cs="Times New Roman"/>
              <w:b/>
              <w:noProof/>
              <w:szCs w:val="28"/>
            </w:rPr>
            <w:t>3.14.</w:t>
          </w:r>
          <w:r w:rsidR="00775DF4" w:rsidRPr="00182902">
            <w:rPr>
              <w:noProof/>
              <w:lang w:eastAsia="ja-JP"/>
              <w:rPrChange w:id="19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“Tạo mới Task”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_Toc512779502 \h </w:instrText>
          </w:r>
          <w:r w:rsidR="00775DF4" w:rsidRPr="005A3E76">
            <w:rPr>
              <w:noProof/>
              <w:webHidden/>
            </w:rPr>
          </w:r>
          <w:r w:rsidR="00775DF4" w:rsidRPr="005A3E76">
            <w:rPr>
              <w:noProof/>
              <w:webHidden/>
            </w:rPr>
            <w:fldChar w:fldCharType="separate"/>
          </w:r>
          <w:ins w:id="194" w:author="HAO" w:date="2018-04-30T00:35:00Z">
            <w:r w:rsidR="00033224">
              <w:rPr>
                <w:noProof/>
                <w:webHidden/>
              </w:rPr>
              <w:t>35</w:t>
            </w:r>
          </w:ins>
          <w:del w:id="195" w:author="HAO" w:date="2018-04-29T23:09:00Z">
            <w:r w:rsidR="00775DF4" w:rsidRPr="005A3E76" w:rsidDel="001F0DBE">
              <w:rPr>
                <w:noProof/>
                <w:webHidden/>
              </w:rPr>
              <w:delText>34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19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197" w:author="HAO" w:date="2018-04-29T21:55:00Z">
                <w:rPr/>
              </w:rPrChange>
            </w:rPr>
            <w:instrText xml:space="preserve"> HYPERLINK \l "_Toc512779503" </w:instrText>
          </w:r>
          <w:r w:rsidRPr="005A3E76">
            <w:rPr>
              <w:noProof/>
            </w:rPr>
            <w:fldChar w:fldCharType="separate"/>
          </w:r>
          <w:r w:rsidR="00775DF4" w:rsidRPr="005A3E76">
            <w:rPr>
              <w:rStyle w:val="Hyperlink"/>
              <w:rFonts w:cs="Times New Roman"/>
              <w:b/>
              <w:noProof/>
              <w:szCs w:val="28"/>
            </w:rPr>
            <w:t>3.15.</w:t>
          </w:r>
          <w:r w:rsidR="00775DF4" w:rsidRPr="00182902">
            <w:rPr>
              <w:noProof/>
              <w:lang w:eastAsia="ja-JP"/>
              <w:rPrChange w:id="19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“Chỉnh sửa Task”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_Toc512779503 \h </w:instrText>
          </w:r>
          <w:r w:rsidR="00775DF4" w:rsidRPr="005A3E76">
            <w:rPr>
              <w:noProof/>
              <w:webHidden/>
            </w:rPr>
          </w:r>
          <w:r w:rsidR="00775DF4" w:rsidRPr="005A3E76">
            <w:rPr>
              <w:noProof/>
              <w:webHidden/>
            </w:rPr>
            <w:fldChar w:fldCharType="separate"/>
          </w:r>
          <w:ins w:id="199" w:author="HAO" w:date="2018-04-30T00:35:00Z">
            <w:r w:rsidR="00033224">
              <w:rPr>
                <w:noProof/>
                <w:webHidden/>
              </w:rPr>
              <w:t>36</w:t>
            </w:r>
          </w:ins>
          <w:del w:id="200" w:author="HAO" w:date="2018-04-29T23:09:00Z">
            <w:r w:rsidR="00775DF4" w:rsidRPr="005A3E76" w:rsidDel="001F0DBE">
              <w:rPr>
                <w:noProof/>
                <w:webHidden/>
              </w:rPr>
              <w:delText>36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0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02" w:author="HAO" w:date="2018-04-29T21:55:00Z">
                <w:rPr/>
              </w:rPrChange>
            </w:rPr>
            <w:instrText xml:space="preserve"> HYPERLINK \l "_Toc512779504" </w:instrText>
          </w:r>
          <w:r w:rsidRPr="005A3E76">
            <w:rPr>
              <w:noProof/>
            </w:rPr>
            <w:fldChar w:fldCharType="separate"/>
          </w:r>
          <w:r w:rsidR="00775DF4" w:rsidRPr="005A3E76">
            <w:rPr>
              <w:rStyle w:val="Hyperlink"/>
              <w:rFonts w:cs="Times New Roman"/>
              <w:b/>
              <w:noProof/>
              <w:szCs w:val="28"/>
            </w:rPr>
            <w:t>3.16.</w:t>
          </w:r>
          <w:r w:rsidR="00775DF4" w:rsidRPr="00182902">
            <w:rPr>
              <w:noProof/>
              <w:lang w:eastAsia="ja-JP"/>
              <w:rPrChange w:id="20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Task”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_Toc512779504 \h </w:instrText>
          </w:r>
          <w:r w:rsidR="00775DF4" w:rsidRPr="005A3E76">
            <w:rPr>
              <w:noProof/>
              <w:webHidden/>
            </w:rPr>
          </w:r>
          <w:r w:rsidR="00775DF4" w:rsidRPr="005A3E76">
            <w:rPr>
              <w:noProof/>
              <w:webHidden/>
            </w:rPr>
            <w:fldChar w:fldCharType="separate"/>
          </w:r>
          <w:ins w:id="204" w:author="HAO" w:date="2018-04-30T00:35:00Z">
            <w:r w:rsidR="00033224">
              <w:rPr>
                <w:noProof/>
                <w:webHidden/>
              </w:rPr>
              <w:t>37</w:t>
            </w:r>
          </w:ins>
          <w:del w:id="205" w:author="HAO" w:date="2018-04-29T23:09:00Z">
            <w:r w:rsidR="00775DF4" w:rsidRPr="005A3E76" w:rsidDel="001F0DBE">
              <w:rPr>
                <w:noProof/>
                <w:webHidden/>
              </w:rPr>
              <w:delText>37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0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07" w:author="HAO" w:date="2018-04-29T21:55:00Z">
                <w:rPr/>
              </w:rPrChange>
            </w:rPr>
            <w:instrText xml:space="preserve"> HYPERLINK \l "_Toc512779505" </w:instrText>
          </w:r>
          <w:r w:rsidRPr="005A3E76">
            <w:rPr>
              <w:noProof/>
            </w:rPr>
            <w:fldChar w:fldCharType="separate"/>
          </w:r>
          <w:r w:rsidR="00775DF4" w:rsidRPr="005A3E76">
            <w:rPr>
              <w:rStyle w:val="Hyperlink"/>
              <w:rFonts w:cs="Times New Roman"/>
              <w:b/>
              <w:noProof/>
              <w:szCs w:val="28"/>
            </w:rPr>
            <w:t>3.17.</w:t>
          </w:r>
          <w:r w:rsidR="00775DF4" w:rsidRPr="00182902">
            <w:rPr>
              <w:noProof/>
              <w:lang w:eastAsia="ja-JP"/>
              <w:rPrChange w:id="20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“Logwork”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_Toc512779505 \h </w:instrText>
          </w:r>
          <w:r w:rsidR="00775DF4" w:rsidRPr="005A3E76">
            <w:rPr>
              <w:noProof/>
              <w:webHidden/>
            </w:rPr>
          </w:r>
          <w:r w:rsidR="00775DF4" w:rsidRPr="005A3E76">
            <w:rPr>
              <w:noProof/>
              <w:webHidden/>
            </w:rPr>
            <w:fldChar w:fldCharType="separate"/>
          </w:r>
          <w:ins w:id="209" w:author="HAO" w:date="2018-04-30T00:35:00Z">
            <w:r w:rsidR="00033224">
              <w:rPr>
                <w:noProof/>
                <w:webHidden/>
              </w:rPr>
              <w:t>38</w:t>
            </w:r>
          </w:ins>
          <w:del w:id="210" w:author="HAO" w:date="2018-04-29T23:09:00Z">
            <w:r w:rsidR="00775DF4" w:rsidRPr="005A3E76" w:rsidDel="001F0DBE">
              <w:rPr>
                <w:noProof/>
                <w:webHidden/>
              </w:rPr>
              <w:delText>38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1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12" w:author="HAO" w:date="2018-04-29T21:55:00Z">
                <w:rPr/>
              </w:rPrChange>
            </w:rPr>
            <w:instrText xml:space="preserve"> HYPERLINK \l "_Toc512779506" </w:instrText>
          </w:r>
          <w:r w:rsidRPr="005A3E76">
            <w:rPr>
              <w:noProof/>
            </w:rPr>
            <w:fldChar w:fldCharType="separate"/>
          </w:r>
          <w:r w:rsidR="00775DF4" w:rsidRPr="005A3E76">
            <w:rPr>
              <w:rStyle w:val="Hyperlink"/>
              <w:rFonts w:cs="Times New Roman"/>
              <w:b/>
              <w:noProof/>
              <w:szCs w:val="28"/>
            </w:rPr>
            <w:t>3.18.</w:t>
          </w:r>
          <w:r w:rsidR="00775DF4" w:rsidRPr="00182902">
            <w:rPr>
              <w:noProof/>
              <w:lang w:eastAsia="ja-JP"/>
              <w:rPrChange w:id="21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“Chỉnh sửa Logwork”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_Toc512779506 \h </w:instrText>
          </w:r>
          <w:r w:rsidR="00775DF4" w:rsidRPr="005A3E76">
            <w:rPr>
              <w:noProof/>
              <w:webHidden/>
            </w:rPr>
          </w:r>
          <w:r w:rsidR="00775DF4" w:rsidRPr="005A3E76">
            <w:rPr>
              <w:noProof/>
              <w:webHidden/>
            </w:rPr>
            <w:fldChar w:fldCharType="separate"/>
          </w:r>
          <w:ins w:id="214" w:author="HAO" w:date="2018-04-30T00:35:00Z">
            <w:r w:rsidR="00033224">
              <w:rPr>
                <w:noProof/>
                <w:webHidden/>
              </w:rPr>
              <w:t>40</w:t>
            </w:r>
          </w:ins>
          <w:del w:id="215" w:author="HAO" w:date="2018-04-29T23:09:00Z">
            <w:r w:rsidR="00775DF4" w:rsidRPr="005A3E76" w:rsidDel="001F0DBE">
              <w:rPr>
                <w:noProof/>
                <w:webHidden/>
              </w:rPr>
              <w:delText>39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1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17" w:author="HAO" w:date="2018-04-29T21:55:00Z">
                <w:rPr/>
              </w:rPrChange>
            </w:rPr>
            <w:instrText xml:space="preserve"> HYPERLINK \l "_Toc512779507" </w:instrText>
          </w:r>
          <w:r w:rsidRPr="005A3E76">
            <w:rPr>
              <w:noProof/>
            </w:rPr>
            <w:fldChar w:fldCharType="separate"/>
          </w:r>
          <w:r w:rsidR="00775DF4" w:rsidRPr="005A3E76">
            <w:rPr>
              <w:rStyle w:val="Hyperlink"/>
              <w:rFonts w:cs="Times New Roman"/>
              <w:b/>
              <w:noProof/>
              <w:szCs w:val="28"/>
            </w:rPr>
            <w:t>3.19.</w:t>
          </w:r>
          <w:r w:rsidR="00775DF4" w:rsidRPr="00182902">
            <w:rPr>
              <w:noProof/>
              <w:lang w:eastAsia="ja-JP"/>
              <w:rPrChange w:id="21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“Xóa Logwork”</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_Toc512779507 \h </w:instrText>
          </w:r>
          <w:r w:rsidR="00775DF4" w:rsidRPr="005A3E76">
            <w:rPr>
              <w:noProof/>
              <w:webHidden/>
            </w:rPr>
          </w:r>
          <w:r w:rsidR="00775DF4" w:rsidRPr="005A3E76">
            <w:rPr>
              <w:noProof/>
              <w:webHidden/>
            </w:rPr>
            <w:fldChar w:fldCharType="separate"/>
          </w:r>
          <w:ins w:id="219" w:author="HAO" w:date="2018-04-30T00:35:00Z">
            <w:r w:rsidR="00033224">
              <w:rPr>
                <w:noProof/>
                <w:webHidden/>
              </w:rPr>
              <w:t>41</w:t>
            </w:r>
          </w:ins>
          <w:del w:id="220" w:author="HAO" w:date="2018-04-29T23:09:00Z">
            <w:r w:rsidR="00775DF4" w:rsidRPr="005A3E76" w:rsidDel="001F0DBE">
              <w:rPr>
                <w:noProof/>
                <w:webHidden/>
              </w:rPr>
              <w:delText>40</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21"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22" w:author="HAO" w:date="2018-04-29T21:55:00Z">
                <w:rPr/>
              </w:rPrChange>
            </w:rPr>
            <w:instrText xml:space="preserve"> HYPERLINK \l "_Toc512779508" </w:instrText>
          </w:r>
          <w:r w:rsidRPr="005A3E76">
            <w:rPr>
              <w:noProof/>
            </w:rPr>
            <w:fldChar w:fldCharType="separate"/>
          </w:r>
          <w:r w:rsidR="00775DF4" w:rsidRPr="005A3E76">
            <w:rPr>
              <w:rStyle w:val="Hyperlink"/>
              <w:rFonts w:cs="Times New Roman"/>
              <w:b/>
              <w:noProof/>
              <w:szCs w:val="28"/>
            </w:rPr>
            <w:t>3.20.</w:t>
          </w:r>
          <w:r w:rsidR="00775DF4" w:rsidRPr="00182902">
            <w:rPr>
              <w:noProof/>
              <w:lang w:eastAsia="ja-JP"/>
              <w:rPrChange w:id="223"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chi tiết Project”</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_Toc512779508 \h </w:instrText>
          </w:r>
          <w:r w:rsidR="00775DF4" w:rsidRPr="005A3E76">
            <w:rPr>
              <w:noProof/>
              <w:webHidden/>
            </w:rPr>
          </w:r>
          <w:r w:rsidR="00775DF4" w:rsidRPr="005A3E76">
            <w:rPr>
              <w:noProof/>
              <w:webHidden/>
            </w:rPr>
            <w:fldChar w:fldCharType="separate"/>
          </w:r>
          <w:ins w:id="224" w:author="HAO" w:date="2018-04-30T00:35:00Z">
            <w:r w:rsidR="00033224">
              <w:rPr>
                <w:noProof/>
                <w:webHidden/>
              </w:rPr>
              <w:t>42</w:t>
            </w:r>
          </w:ins>
          <w:del w:id="225" w:author="HAO" w:date="2018-04-29T23:09:00Z">
            <w:r w:rsidR="00775DF4" w:rsidRPr="005A3E76" w:rsidDel="001F0DBE">
              <w:rPr>
                <w:noProof/>
                <w:webHidden/>
              </w:rPr>
              <w:delText>42</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26"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27" w:author="HAO" w:date="2018-04-29T21:55:00Z">
                <w:rPr/>
              </w:rPrChange>
            </w:rPr>
            <w:instrText xml:space="preserve"> HYPERLINK \l "_Toc512779509" </w:instrText>
          </w:r>
          <w:r w:rsidRPr="005A3E76">
            <w:rPr>
              <w:noProof/>
            </w:rPr>
            <w:fldChar w:fldCharType="separate"/>
          </w:r>
          <w:r w:rsidR="00775DF4" w:rsidRPr="005A3E76">
            <w:rPr>
              <w:rStyle w:val="Hyperlink"/>
              <w:rFonts w:cs="Times New Roman"/>
              <w:b/>
              <w:noProof/>
              <w:szCs w:val="28"/>
            </w:rPr>
            <w:t>3.21.</w:t>
          </w:r>
          <w:r w:rsidR="00775DF4" w:rsidRPr="00182902">
            <w:rPr>
              <w:noProof/>
              <w:lang w:eastAsia="ja-JP"/>
              <w:rPrChange w:id="228"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Đ</w:t>
          </w:r>
          <w:r w:rsidR="00775DF4" w:rsidRPr="00A55728">
            <w:rPr>
              <w:rStyle w:val="Hyperlink"/>
              <w:rFonts w:cs="Times New Roman"/>
              <w:b/>
              <w:noProof/>
              <w:szCs w:val="28"/>
            </w:rPr>
            <w:t>ặ</w:t>
          </w:r>
          <w:r w:rsidR="00775DF4" w:rsidRPr="005A3E76">
            <w:rPr>
              <w:rStyle w:val="Hyperlink"/>
              <w:rFonts w:cs="Times New Roman"/>
              <w:b/>
              <w:noProof/>
              <w:szCs w:val="28"/>
            </w:rPr>
            <w:t>c tả use case “Xem danh sách các Task được phân công”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_Toc512779509 \h </w:instrText>
          </w:r>
          <w:r w:rsidR="00775DF4" w:rsidRPr="005A3E76">
            <w:rPr>
              <w:noProof/>
              <w:webHidden/>
            </w:rPr>
          </w:r>
          <w:r w:rsidR="00775DF4" w:rsidRPr="005A3E76">
            <w:rPr>
              <w:noProof/>
              <w:webHidden/>
            </w:rPr>
            <w:fldChar w:fldCharType="separate"/>
          </w:r>
          <w:ins w:id="229" w:author="HAO" w:date="2018-04-30T00:35:00Z">
            <w:r w:rsidR="00033224">
              <w:rPr>
                <w:noProof/>
                <w:webHidden/>
              </w:rPr>
              <w:t>43</w:t>
            </w:r>
          </w:ins>
          <w:del w:id="230" w:author="HAO" w:date="2018-04-29T23:09:00Z">
            <w:r w:rsidR="00775DF4" w:rsidRPr="005A3E76" w:rsidDel="001F0DBE">
              <w:rPr>
                <w:noProof/>
                <w:webHidden/>
              </w:rPr>
              <w:delText>42</w:delText>
            </w:r>
          </w:del>
          <w:r w:rsidR="00775DF4" w:rsidRPr="005A3E76">
            <w:rPr>
              <w:noProof/>
              <w:webHidden/>
            </w:rPr>
            <w:fldChar w:fldCharType="end"/>
          </w:r>
          <w:r w:rsidRPr="005A3E76">
            <w:rPr>
              <w:noProof/>
            </w:rPr>
            <w:fldChar w:fldCharType="end"/>
          </w:r>
        </w:p>
        <w:p w:rsidR="00775DF4" w:rsidRPr="00182902" w:rsidRDefault="00220D8D">
          <w:pPr>
            <w:pStyle w:val="TOC1"/>
            <w:tabs>
              <w:tab w:val="right" w:leader="dot" w:pos="9063"/>
            </w:tabs>
            <w:rPr>
              <w:rFonts w:cs="Times New Roman"/>
              <w:noProof/>
              <w:szCs w:val="28"/>
              <w:lang w:eastAsia="ja-JP"/>
              <w:rPrChange w:id="231"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32" w:author="HAO" w:date="2018-04-29T21:55:00Z">
                <w:rPr/>
              </w:rPrChange>
            </w:rPr>
            <w:instrText xml:space="preserve"> HYPERLINK \l "_Toc512779510" </w:instrText>
          </w:r>
          <w:r w:rsidRPr="005A3E76">
            <w:rPr>
              <w:rFonts w:cs="Times New Roman"/>
              <w:noProof/>
              <w:szCs w:val="28"/>
            </w:rPr>
            <w:fldChar w:fldCharType="separate"/>
          </w:r>
          <w:r w:rsidR="00775DF4" w:rsidRPr="005A3E76">
            <w:rPr>
              <w:rStyle w:val="Hyperlink"/>
              <w:rFonts w:cs="Times New Roman"/>
              <w:b/>
              <w:noProof/>
              <w:szCs w:val="28"/>
              <w:lang w:val="vi-VN"/>
            </w:rPr>
            <w:t>CHƯƠNG III: THIẾT KẾ HỆ THỐNG</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_Toc512779510 \h </w:instrText>
          </w:r>
          <w:r w:rsidR="00775DF4" w:rsidRPr="005A3E76">
            <w:rPr>
              <w:rFonts w:cs="Times New Roman"/>
              <w:noProof/>
              <w:webHidden/>
              <w:szCs w:val="28"/>
            </w:rPr>
          </w:r>
          <w:r w:rsidR="00775DF4" w:rsidRPr="005A3E76">
            <w:rPr>
              <w:rFonts w:cs="Times New Roman"/>
              <w:noProof/>
              <w:webHidden/>
              <w:szCs w:val="28"/>
            </w:rPr>
            <w:fldChar w:fldCharType="separate"/>
          </w:r>
          <w:ins w:id="233" w:author="HAO" w:date="2018-04-30T00:35:00Z">
            <w:r w:rsidR="00033224">
              <w:rPr>
                <w:rFonts w:cs="Times New Roman"/>
                <w:noProof/>
                <w:webHidden/>
                <w:szCs w:val="28"/>
              </w:rPr>
              <w:t>45</w:t>
            </w:r>
          </w:ins>
          <w:del w:id="234"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235"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36" w:author="HAO" w:date="2018-04-29T21:55:00Z">
                <w:rPr/>
              </w:rPrChange>
            </w:rPr>
            <w:instrText xml:space="preserve"> HYPERLINK \l "_Toc512779511" </w:instrText>
          </w:r>
          <w:r w:rsidRPr="005A3E76">
            <w:rPr>
              <w:rFonts w:cs="Times New Roman"/>
              <w:noProof/>
              <w:szCs w:val="28"/>
            </w:rPr>
            <w:fldChar w:fldCharType="separate"/>
          </w:r>
          <w:r w:rsidR="00775DF4" w:rsidRPr="005A3E76">
            <w:rPr>
              <w:rStyle w:val="Hyperlink"/>
              <w:rFonts w:cs="Times New Roman"/>
              <w:b/>
              <w:iCs/>
              <w:noProof/>
              <w:szCs w:val="28"/>
              <w:lang w:val="vi-VN"/>
            </w:rPr>
            <w:t>1.</w:t>
          </w:r>
          <w:r w:rsidR="00775DF4" w:rsidRPr="00182902">
            <w:rPr>
              <w:rFonts w:cs="Times New Roman"/>
              <w:noProof/>
              <w:szCs w:val="28"/>
              <w:lang w:eastAsia="ja-JP"/>
              <w:rPrChange w:id="23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lang w:val="vi-VN"/>
            </w:rPr>
            <w:t>Thi</w:t>
          </w:r>
          <w:r w:rsidR="00775DF4" w:rsidRPr="00A55728">
            <w:rPr>
              <w:rStyle w:val="Hyperlink"/>
              <w:rFonts w:cs="Times New Roman"/>
              <w:b/>
              <w:iCs/>
              <w:noProof/>
              <w:szCs w:val="28"/>
              <w:lang w:val="vi-VN"/>
            </w:rPr>
            <w:t>ế</w:t>
          </w:r>
          <w:r w:rsidR="00775DF4" w:rsidRPr="005A3E76">
            <w:rPr>
              <w:rStyle w:val="Hyperlink"/>
              <w:rFonts w:cs="Times New Roman"/>
              <w:b/>
              <w:iCs/>
              <w:noProof/>
              <w:szCs w:val="28"/>
              <w:lang w:val="vi-VN"/>
            </w:rPr>
            <w:t>t kế cơ sở dữ liệu</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_Toc512779511 \h </w:instrText>
          </w:r>
          <w:r w:rsidR="00775DF4" w:rsidRPr="005A3E76">
            <w:rPr>
              <w:rFonts w:cs="Times New Roman"/>
              <w:noProof/>
              <w:webHidden/>
              <w:szCs w:val="28"/>
            </w:rPr>
          </w:r>
          <w:r w:rsidR="00775DF4" w:rsidRPr="005A3E76">
            <w:rPr>
              <w:rFonts w:cs="Times New Roman"/>
              <w:noProof/>
              <w:webHidden/>
              <w:szCs w:val="28"/>
            </w:rPr>
            <w:fldChar w:fldCharType="separate"/>
          </w:r>
          <w:ins w:id="238" w:author="HAO" w:date="2018-04-30T00:35:00Z">
            <w:r w:rsidR="00033224">
              <w:rPr>
                <w:rFonts w:cs="Times New Roman"/>
                <w:noProof/>
                <w:webHidden/>
                <w:szCs w:val="28"/>
              </w:rPr>
              <w:t>45</w:t>
            </w:r>
          </w:ins>
          <w:del w:id="239"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240"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41" w:author="HAO" w:date="2018-04-29T21:55:00Z">
                <w:rPr/>
              </w:rPrChange>
            </w:rPr>
            <w:instrText xml:space="preserve"> HYPERLINK \l "_Toc512779512" </w:instrText>
          </w:r>
          <w:r w:rsidRPr="005A3E76">
            <w:rPr>
              <w:rFonts w:cs="Times New Roman"/>
              <w:noProof/>
              <w:szCs w:val="28"/>
            </w:rPr>
            <w:fldChar w:fldCharType="separate"/>
          </w:r>
          <w:r w:rsidR="00775DF4" w:rsidRPr="005A3E76">
            <w:rPr>
              <w:rStyle w:val="Hyperlink"/>
              <w:rFonts w:cs="Times New Roman"/>
              <w:b/>
              <w:iCs/>
              <w:noProof/>
              <w:szCs w:val="28"/>
              <w:lang w:val="vi-VN"/>
            </w:rPr>
            <w:t>1.1.</w:t>
          </w:r>
          <w:r w:rsidR="00775DF4" w:rsidRPr="00182902">
            <w:rPr>
              <w:rFonts w:cs="Times New Roman"/>
              <w:noProof/>
              <w:szCs w:val="28"/>
              <w:lang w:eastAsia="ja-JP"/>
              <w:rPrChange w:id="24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lang w:val="vi-VN"/>
            </w:rPr>
            <w:t>Mô hình d</w:t>
          </w:r>
          <w:r w:rsidR="00775DF4" w:rsidRPr="00A55728">
            <w:rPr>
              <w:rStyle w:val="Hyperlink"/>
              <w:rFonts w:cs="Times New Roman"/>
              <w:b/>
              <w:iCs/>
              <w:noProof/>
              <w:szCs w:val="28"/>
              <w:lang w:val="vi-VN"/>
            </w:rPr>
            <w:t>ữ</w:t>
          </w:r>
          <w:r w:rsidR="00775DF4" w:rsidRPr="005A3E76">
            <w:rPr>
              <w:rStyle w:val="Hyperlink"/>
              <w:rFonts w:cs="Times New Roman"/>
              <w:b/>
              <w:iCs/>
              <w:noProof/>
              <w:szCs w:val="28"/>
              <w:lang w:val="vi-VN"/>
            </w:rPr>
            <w:t xml:space="preserve"> liệu quan hệ</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_Toc512779512 \h </w:instrText>
          </w:r>
          <w:r w:rsidR="00775DF4" w:rsidRPr="005A3E76">
            <w:rPr>
              <w:rFonts w:cs="Times New Roman"/>
              <w:noProof/>
              <w:webHidden/>
              <w:szCs w:val="28"/>
            </w:rPr>
          </w:r>
          <w:r w:rsidR="00775DF4" w:rsidRPr="005A3E76">
            <w:rPr>
              <w:rFonts w:cs="Times New Roman"/>
              <w:noProof/>
              <w:webHidden/>
              <w:szCs w:val="28"/>
            </w:rPr>
            <w:fldChar w:fldCharType="separate"/>
          </w:r>
          <w:ins w:id="243" w:author="HAO" w:date="2018-04-30T00:35:00Z">
            <w:r w:rsidR="00033224">
              <w:rPr>
                <w:rFonts w:cs="Times New Roman"/>
                <w:noProof/>
                <w:webHidden/>
                <w:szCs w:val="28"/>
              </w:rPr>
              <w:t>45</w:t>
            </w:r>
          </w:ins>
          <w:del w:id="244"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245"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46" w:author="HAO" w:date="2018-04-29T21:55:00Z">
                <w:rPr/>
              </w:rPrChange>
            </w:rPr>
            <w:instrText xml:space="preserve"> HYPERLINK \l "_Toc512779513" </w:instrText>
          </w:r>
          <w:r w:rsidRPr="005A3E76">
            <w:rPr>
              <w:rFonts w:cs="Times New Roman"/>
              <w:noProof/>
              <w:szCs w:val="28"/>
            </w:rPr>
            <w:fldChar w:fldCharType="separate"/>
          </w:r>
          <w:r w:rsidR="00775DF4" w:rsidRPr="005A3E76">
            <w:rPr>
              <w:rStyle w:val="Hyperlink"/>
              <w:rFonts w:cs="Times New Roman"/>
              <w:b/>
              <w:iCs/>
              <w:noProof/>
              <w:szCs w:val="28"/>
            </w:rPr>
            <w:t>1.2.</w:t>
          </w:r>
          <w:r w:rsidR="00775DF4" w:rsidRPr="00182902">
            <w:rPr>
              <w:rFonts w:cs="Times New Roman"/>
              <w:noProof/>
              <w:szCs w:val="28"/>
              <w:lang w:eastAsia="ja-JP"/>
              <w:rPrChange w:id="24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Danh sách các b</w:t>
          </w:r>
          <w:r w:rsidR="00775DF4" w:rsidRPr="00A55728">
            <w:rPr>
              <w:rStyle w:val="Hyperlink"/>
              <w:rFonts w:cs="Times New Roman"/>
              <w:b/>
              <w:iCs/>
              <w:noProof/>
              <w:szCs w:val="28"/>
            </w:rPr>
            <w:t>ả</w:t>
          </w:r>
          <w:r w:rsidR="00775DF4" w:rsidRPr="005A3E76">
            <w:rPr>
              <w:rStyle w:val="Hyperlink"/>
              <w:rFonts w:cs="Times New Roman"/>
              <w:b/>
              <w:iCs/>
              <w:noProof/>
              <w:szCs w:val="28"/>
            </w:rPr>
            <w:t>ng</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_Toc512779513 \h </w:instrText>
          </w:r>
          <w:r w:rsidR="00775DF4" w:rsidRPr="005A3E76">
            <w:rPr>
              <w:rFonts w:cs="Times New Roman"/>
              <w:noProof/>
              <w:webHidden/>
              <w:szCs w:val="28"/>
            </w:rPr>
          </w:r>
          <w:r w:rsidR="00775DF4" w:rsidRPr="005A3E76">
            <w:rPr>
              <w:rFonts w:cs="Times New Roman"/>
              <w:noProof/>
              <w:webHidden/>
              <w:szCs w:val="28"/>
            </w:rPr>
            <w:fldChar w:fldCharType="separate"/>
          </w:r>
          <w:ins w:id="248" w:author="HAO" w:date="2018-04-30T00:35:00Z">
            <w:r w:rsidR="00033224">
              <w:rPr>
                <w:rFonts w:cs="Times New Roman"/>
                <w:noProof/>
                <w:webHidden/>
                <w:szCs w:val="28"/>
              </w:rPr>
              <w:t>45</w:t>
            </w:r>
          </w:ins>
          <w:del w:id="249" w:author="HAO" w:date="2018-04-29T23:09:00Z">
            <w:r w:rsidR="00775DF4" w:rsidRPr="005A3E76" w:rsidDel="001F0DBE">
              <w:rPr>
                <w:rFonts w:cs="Times New Roman"/>
                <w:noProof/>
                <w:webHidden/>
                <w:szCs w:val="28"/>
              </w:rPr>
              <w:delText>44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250"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51" w:author="HAO" w:date="2018-04-29T21:55:00Z">
                <w:rPr/>
              </w:rPrChange>
            </w:rPr>
            <w:instrText xml:space="preserve"> HYPERLINK \l "_Toc512779514" </w:instrText>
          </w:r>
          <w:r w:rsidRPr="005A3E76">
            <w:rPr>
              <w:noProof/>
            </w:rPr>
            <w:fldChar w:fldCharType="separate"/>
          </w:r>
          <w:r w:rsidR="00775DF4" w:rsidRPr="005A3E76">
            <w:rPr>
              <w:rStyle w:val="Hyperlink"/>
              <w:rFonts w:cs="Times New Roman"/>
              <w:b/>
              <w:iCs/>
              <w:noProof/>
              <w:szCs w:val="28"/>
            </w:rPr>
            <w:t>1.2.1.</w:t>
          </w:r>
          <w:r w:rsidR="00775DF4" w:rsidRPr="00182902">
            <w:rPr>
              <w:noProof/>
              <w:lang w:eastAsia="ja-JP"/>
              <w:rPrChange w:id="25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Project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_Toc512779514 \h </w:instrText>
          </w:r>
          <w:r w:rsidR="00775DF4" w:rsidRPr="005A3E76">
            <w:rPr>
              <w:noProof/>
              <w:webHidden/>
            </w:rPr>
          </w:r>
          <w:r w:rsidR="00775DF4" w:rsidRPr="005A3E76">
            <w:rPr>
              <w:noProof/>
              <w:webHidden/>
            </w:rPr>
            <w:fldChar w:fldCharType="separate"/>
          </w:r>
          <w:ins w:id="253" w:author="HAO" w:date="2018-04-30T00:35:00Z">
            <w:r w:rsidR="00033224">
              <w:rPr>
                <w:noProof/>
                <w:webHidden/>
              </w:rPr>
              <w:t>45</w:t>
            </w:r>
          </w:ins>
          <w:del w:id="254" w:author="HAO" w:date="2018-04-29T23:09:00Z">
            <w:r w:rsidR="00775DF4" w:rsidRPr="005A3E76" w:rsidDel="001F0DBE">
              <w:rPr>
                <w:noProof/>
                <w:webHidden/>
              </w:rPr>
              <w:delText>44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5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56" w:author="HAO" w:date="2018-04-29T21:55:00Z">
                <w:rPr/>
              </w:rPrChange>
            </w:rPr>
            <w:instrText xml:space="preserve"> HYPERLINK \l "_Toc512779515" </w:instrText>
          </w:r>
          <w:r w:rsidRPr="005A3E76">
            <w:rPr>
              <w:noProof/>
            </w:rPr>
            <w:fldChar w:fldCharType="separate"/>
          </w:r>
          <w:r w:rsidR="00775DF4" w:rsidRPr="005A3E76">
            <w:rPr>
              <w:rStyle w:val="Hyperlink"/>
              <w:rFonts w:cs="Times New Roman"/>
              <w:b/>
              <w:iCs/>
              <w:noProof/>
              <w:szCs w:val="28"/>
            </w:rPr>
            <w:t>1.2.2.</w:t>
          </w:r>
          <w:r w:rsidR="00775DF4" w:rsidRPr="00182902">
            <w:rPr>
              <w:noProof/>
              <w:lang w:eastAsia="ja-JP"/>
              <w:rPrChange w:id="25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User (Người dùng)</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_Toc512779515 \h </w:instrText>
          </w:r>
          <w:r w:rsidR="00775DF4" w:rsidRPr="005A3E76">
            <w:rPr>
              <w:noProof/>
              <w:webHidden/>
            </w:rPr>
          </w:r>
          <w:r w:rsidR="00775DF4" w:rsidRPr="005A3E76">
            <w:rPr>
              <w:noProof/>
              <w:webHidden/>
            </w:rPr>
            <w:fldChar w:fldCharType="separate"/>
          </w:r>
          <w:ins w:id="258" w:author="HAO" w:date="2018-04-30T00:35:00Z">
            <w:r w:rsidR="00033224">
              <w:rPr>
                <w:noProof/>
                <w:webHidden/>
              </w:rPr>
              <w:t>46</w:t>
            </w:r>
          </w:ins>
          <w:del w:id="259" w:author="HAO" w:date="2018-04-29T23:09:00Z">
            <w:r w:rsidR="00775DF4" w:rsidRPr="005A3E76" w:rsidDel="001F0DBE">
              <w:rPr>
                <w:noProof/>
                <w:webHidden/>
              </w:rPr>
              <w:delText>45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60"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61" w:author="HAO" w:date="2018-04-29T21:55:00Z">
                <w:rPr/>
              </w:rPrChange>
            </w:rPr>
            <w:instrText xml:space="preserve"> HYPERLINK \l "_Toc512779516" </w:instrText>
          </w:r>
          <w:r w:rsidRPr="005A3E76">
            <w:rPr>
              <w:noProof/>
            </w:rPr>
            <w:fldChar w:fldCharType="separate"/>
          </w:r>
          <w:r w:rsidR="00775DF4" w:rsidRPr="005A3E76">
            <w:rPr>
              <w:rStyle w:val="Hyperlink"/>
              <w:rFonts w:cs="Times New Roman"/>
              <w:b/>
              <w:iCs/>
              <w:noProof/>
              <w:szCs w:val="28"/>
            </w:rPr>
            <w:t>1.2.3.</w:t>
          </w:r>
          <w:r w:rsidR="00775DF4" w:rsidRPr="00182902">
            <w:rPr>
              <w:noProof/>
              <w:lang w:eastAsia="ja-JP"/>
              <w:rPrChange w:id="26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Task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_Toc512779516 \h </w:instrText>
          </w:r>
          <w:r w:rsidR="00775DF4" w:rsidRPr="005A3E76">
            <w:rPr>
              <w:noProof/>
              <w:webHidden/>
            </w:rPr>
          </w:r>
          <w:r w:rsidR="00775DF4" w:rsidRPr="005A3E76">
            <w:rPr>
              <w:noProof/>
              <w:webHidden/>
            </w:rPr>
            <w:fldChar w:fldCharType="separate"/>
          </w:r>
          <w:ins w:id="263" w:author="HAO" w:date="2018-04-30T00:35:00Z">
            <w:r w:rsidR="00033224">
              <w:rPr>
                <w:noProof/>
                <w:webHidden/>
              </w:rPr>
              <w:t>47</w:t>
            </w:r>
          </w:ins>
          <w:del w:id="264" w:author="HAO" w:date="2018-04-29T23:09:00Z">
            <w:r w:rsidR="00775DF4" w:rsidRPr="005A3E76" w:rsidDel="001F0DBE">
              <w:rPr>
                <w:noProof/>
                <w:webHidden/>
              </w:rPr>
              <w:delText>46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6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66" w:author="HAO" w:date="2018-04-29T21:55:00Z">
                <w:rPr/>
              </w:rPrChange>
            </w:rPr>
            <w:instrText xml:space="preserve"> HYPERLINK \l "_Toc512779517" </w:instrText>
          </w:r>
          <w:r w:rsidRPr="005A3E76">
            <w:rPr>
              <w:noProof/>
            </w:rPr>
            <w:fldChar w:fldCharType="separate"/>
          </w:r>
          <w:r w:rsidR="00775DF4" w:rsidRPr="005A3E76">
            <w:rPr>
              <w:rStyle w:val="Hyperlink"/>
              <w:rFonts w:cs="Times New Roman"/>
              <w:b/>
              <w:iCs/>
              <w:noProof/>
              <w:szCs w:val="28"/>
            </w:rPr>
            <w:t>1.2.4.</w:t>
          </w:r>
          <w:r w:rsidR="00775DF4" w:rsidRPr="00182902">
            <w:rPr>
              <w:noProof/>
              <w:lang w:eastAsia="ja-JP"/>
              <w:rPrChange w:id="26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Phase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_Toc512779517 \h </w:instrText>
          </w:r>
          <w:r w:rsidR="00775DF4" w:rsidRPr="005A3E76">
            <w:rPr>
              <w:noProof/>
              <w:webHidden/>
            </w:rPr>
          </w:r>
          <w:r w:rsidR="00775DF4" w:rsidRPr="005A3E76">
            <w:rPr>
              <w:noProof/>
              <w:webHidden/>
            </w:rPr>
            <w:fldChar w:fldCharType="separate"/>
          </w:r>
          <w:ins w:id="268" w:author="HAO" w:date="2018-04-30T00:35:00Z">
            <w:r w:rsidR="00033224">
              <w:rPr>
                <w:noProof/>
                <w:webHidden/>
              </w:rPr>
              <w:t>48</w:t>
            </w:r>
          </w:ins>
          <w:del w:id="269" w:author="HAO" w:date="2018-04-29T23:09:00Z">
            <w:r w:rsidR="00775DF4" w:rsidRPr="005A3E76" w:rsidDel="001F0DBE">
              <w:rPr>
                <w:noProof/>
                <w:webHidden/>
              </w:rPr>
              <w:delText>47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70"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71" w:author="HAO" w:date="2018-04-29T21:55:00Z">
                <w:rPr/>
              </w:rPrChange>
            </w:rPr>
            <w:instrText xml:space="preserve"> HYPERLINK \l "_Toc512779518" </w:instrText>
          </w:r>
          <w:r w:rsidRPr="005A3E76">
            <w:rPr>
              <w:noProof/>
            </w:rPr>
            <w:fldChar w:fldCharType="separate"/>
          </w:r>
          <w:r w:rsidR="00775DF4" w:rsidRPr="005A3E76">
            <w:rPr>
              <w:rStyle w:val="Hyperlink"/>
              <w:rFonts w:cs="Times New Roman"/>
              <w:b/>
              <w:iCs/>
              <w:noProof/>
              <w:szCs w:val="28"/>
            </w:rPr>
            <w:t>1.2.5.</w:t>
          </w:r>
          <w:r w:rsidR="00775DF4" w:rsidRPr="00182902">
            <w:rPr>
              <w:noProof/>
              <w:lang w:eastAsia="ja-JP"/>
              <w:rPrChange w:id="27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Sprint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_Toc512779518 \h </w:instrText>
          </w:r>
          <w:r w:rsidR="00775DF4" w:rsidRPr="005A3E76">
            <w:rPr>
              <w:noProof/>
              <w:webHidden/>
            </w:rPr>
          </w:r>
          <w:r w:rsidR="00775DF4" w:rsidRPr="005A3E76">
            <w:rPr>
              <w:noProof/>
              <w:webHidden/>
            </w:rPr>
            <w:fldChar w:fldCharType="separate"/>
          </w:r>
          <w:ins w:id="273" w:author="HAO" w:date="2018-04-30T00:35:00Z">
            <w:r w:rsidR="00033224">
              <w:rPr>
                <w:noProof/>
                <w:webHidden/>
              </w:rPr>
              <w:t>49</w:t>
            </w:r>
          </w:ins>
          <w:del w:id="274" w:author="HAO" w:date="2018-04-29T23:09:00Z">
            <w:r w:rsidR="00775DF4" w:rsidRPr="005A3E76" w:rsidDel="001F0DBE">
              <w:rPr>
                <w:noProof/>
                <w:webHidden/>
              </w:rPr>
              <w:delText>48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7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76" w:author="HAO" w:date="2018-04-29T21:55:00Z">
                <w:rPr/>
              </w:rPrChange>
            </w:rPr>
            <w:instrText xml:space="preserve"> HYPERLINK \l "_Toc512779519" </w:instrText>
          </w:r>
          <w:r w:rsidRPr="005A3E76">
            <w:rPr>
              <w:noProof/>
            </w:rPr>
            <w:fldChar w:fldCharType="separate"/>
          </w:r>
          <w:r w:rsidR="00775DF4" w:rsidRPr="005A3E76">
            <w:rPr>
              <w:rStyle w:val="Hyperlink"/>
              <w:rFonts w:cs="Times New Roman"/>
              <w:b/>
              <w:iCs/>
              <w:noProof/>
              <w:szCs w:val="28"/>
            </w:rPr>
            <w:t>1.2.6.</w:t>
          </w:r>
          <w:r w:rsidR="00775DF4" w:rsidRPr="00182902">
            <w:rPr>
              <w:noProof/>
              <w:lang w:eastAsia="ja-JP"/>
              <w:rPrChange w:id="27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PositionUser</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_Toc512779519 \h </w:instrText>
          </w:r>
          <w:r w:rsidR="00775DF4" w:rsidRPr="005A3E76">
            <w:rPr>
              <w:noProof/>
              <w:webHidden/>
            </w:rPr>
          </w:r>
          <w:r w:rsidR="00775DF4" w:rsidRPr="005A3E76">
            <w:rPr>
              <w:noProof/>
              <w:webHidden/>
            </w:rPr>
            <w:fldChar w:fldCharType="separate"/>
          </w:r>
          <w:ins w:id="278" w:author="HAO" w:date="2018-04-30T00:35:00Z">
            <w:r w:rsidR="00033224">
              <w:rPr>
                <w:noProof/>
                <w:webHidden/>
              </w:rPr>
              <w:t>50</w:t>
            </w:r>
          </w:ins>
          <w:del w:id="279" w:author="HAO" w:date="2018-04-29T23:09:00Z">
            <w:r w:rsidR="00775DF4" w:rsidRPr="005A3E76" w:rsidDel="001F0DBE">
              <w:rPr>
                <w:noProof/>
                <w:webHidden/>
              </w:rPr>
              <w:delText>49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80"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81" w:author="HAO" w:date="2018-04-29T21:55:00Z">
                <w:rPr/>
              </w:rPrChange>
            </w:rPr>
            <w:instrText xml:space="preserve"> HYPERLINK \l "_Toc512779520" </w:instrText>
          </w:r>
          <w:r w:rsidRPr="005A3E76">
            <w:rPr>
              <w:noProof/>
            </w:rPr>
            <w:fldChar w:fldCharType="separate"/>
          </w:r>
          <w:r w:rsidR="00775DF4" w:rsidRPr="005A3E76">
            <w:rPr>
              <w:rStyle w:val="Hyperlink"/>
              <w:rFonts w:cs="Times New Roman"/>
              <w:b/>
              <w:iCs/>
              <w:noProof/>
              <w:szCs w:val="28"/>
            </w:rPr>
            <w:t>1.2.7.</w:t>
          </w:r>
          <w:r w:rsidR="00775DF4" w:rsidRPr="00182902">
            <w:rPr>
              <w:noProof/>
              <w:lang w:eastAsia="ja-JP"/>
              <w:rPrChange w:id="28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Result (Kết quả)</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_Toc512779520 \h </w:instrText>
          </w:r>
          <w:r w:rsidR="00775DF4" w:rsidRPr="005A3E76">
            <w:rPr>
              <w:noProof/>
              <w:webHidden/>
            </w:rPr>
          </w:r>
          <w:r w:rsidR="00775DF4" w:rsidRPr="005A3E76">
            <w:rPr>
              <w:noProof/>
              <w:webHidden/>
            </w:rPr>
            <w:fldChar w:fldCharType="separate"/>
          </w:r>
          <w:ins w:id="283" w:author="HAO" w:date="2018-04-30T00:35:00Z">
            <w:r w:rsidR="00033224">
              <w:rPr>
                <w:noProof/>
                <w:webHidden/>
              </w:rPr>
              <w:t>50</w:t>
            </w:r>
          </w:ins>
          <w:del w:id="284" w:author="HAO" w:date="2018-04-29T23:09:00Z">
            <w:r w:rsidR="00775DF4" w:rsidRPr="005A3E76" w:rsidDel="001F0DBE">
              <w:rPr>
                <w:noProof/>
                <w:webHidden/>
              </w:rPr>
              <w:delText>49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28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286" w:author="HAO" w:date="2018-04-29T21:55:00Z">
                <w:rPr/>
              </w:rPrChange>
            </w:rPr>
            <w:instrText xml:space="preserve"> HYPERLINK \l "_Toc512779521" </w:instrText>
          </w:r>
          <w:r w:rsidRPr="005A3E76">
            <w:rPr>
              <w:noProof/>
            </w:rPr>
            <w:fldChar w:fldCharType="separate"/>
          </w:r>
          <w:r w:rsidR="00775DF4" w:rsidRPr="005A3E76">
            <w:rPr>
              <w:rStyle w:val="Hyperlink"/>
              <w:rFonts w:cs="Times New Roman"/>
              <w:b/>
              <w:iCs/>
              <w:noProof/>
              <w:szCs w:val="28"/>
            </w:rPr>
            <w:t>1.2.8.</w:t>
          </w:r>
          <w:r w:rsidR="00775DF4" w:rsidRPr="00182902">
            <w:rPr>
              <w:noProof/>
              <w:lang w:eastAsia="ja-JP"/>
              <w:rPrChange w:id="28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B</w:t>
          </w:r>
          <w:r w:rsidR="00775DF4" w:rsidRPr="00A55728">
            <w:rPr>
              <w:rStyle w:val="Hyperlink"/>
              <w:rFonts w:cs="Times New Roman"/>
              <w:b/>
              <w:iCs/>
              <w:noProof/>
              <w:szCs w:val="28"/>
            </w:rPr>
            <w:t>ả</w:t>
          </w:r>
          <w:r w:rsidR="00775DF4" w:rsidRPr="005A3E76">
            <w:rPr>
              <w:rStyle w:val="Hyperlink"/>
              <w:rFonts w:cs="Times New Roman"/>
              <w:b/>
              <w:iCs/>
              <w:noProof/>
              <w:szCs w:val="28"/>
            </w:rPr>
            <w:t>ng Group (Nhóm phát triển)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_Toc512779521 \h </w:instrText>
          </w:r>
          <w:r w:rsidR="00775DF4" w:rsidRPr="005A3E76">
            <w:rPr>
              <w:noProof/>
              <w:webHidden/>
            </w:rPr>
          </w:r>
          <w:r w:rsidR="00775DF4" w:rsidRPr="005A3E76">
            <w:rPr>
              <w:noProof/>
              <w:webHidden/>
            </w:rPr>
            <w:fldChar w:fldCharType="separate"/>
          </w:r>
          <w:ins w:id="288" w:author="HAO" w:date="2018-04-30T00:35:00Z">
            <w:r w:rsidR="00033224">
              <w:rPr>
                <w:noProof/>
                <w:webHidden/>
              </w:rPr>
              <w:t>51</w:t>
            </w:r>
          </w:ins>
          <w:del w:id="289" w:author="HAO" w:date="2018-04-29T23:09:00Z">
            <w:r w:rsidR="00775DF4" w:rsidRPr="005A3E76" w:rsidDel="001F0DBE">
              <w:rPr>
                <w:noProof/>
                <w:webHidden/>
              </w:rPr>
              <w:delText>50</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880"/>
              <w:tab w:val="right" w:leader="dot" w:pos="9063"/>
            </w:tabs>
            <w:rPr>
              <w:rFonts w:cs="Times New Roman"/>
              <w:noProof/>
              <w:szCs w:val="28"/>
              <w:lang w:eastAsia="ja-JP"/>
              <w:rPrChange w:id="290"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91" w:author="HAO" w:date="2018-04-29T21:55:00Z">
                <w:rPr/>
              </w:rPrChange>
            </w:rPr>
            <w:instrText xml:space="preserve"> HYPERLINK \l "_Toc512779522" </w:instrText>
          </w:r>
          <w:r w:rsidRPr="005A3E76">
            <w:rPr>
              <w:rFonts w:cs="Times New Roman"/>
              <w:noProof/>
              <w:szCs w:val="28"/>
            </w:rPr>
            <w:fldChar w:fldCharType="separate"/>
          </w:r>
          <w:r w:rsidR="00775DF4" w:rsidRPr="005A3E76">
            <w:rPr>
              <w:rStyle w:val="Hyperlink"/>
              <w:rFonts w:cs="Times New Roman"/>
              <w:b/>
              <w:iCs/>
              <w:noProof/>
              <w:szCs w:val="28"/>
            </w:rPr>
            <w:t>2.</w:t>
          </w:r>
          <w:r w:rsidR="00775DF4" w:rsidRPr="00182902">
            <w:rPr>
              <w:rFonts w:cs="Times New Roman"/>
              <w:noProof/>
              <w:szCs w:val="28"/>
              <w:lang w:eastAsia="ja-JP"/>
              <w:rPrChange w:id="29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Môi trư</w:t>
          </w:r>
          <w:r w:rsidR="00775DF4" w:rsidRPr="00A55728">
            <w:rPr>
              <w:rStyle w:val="Hyperlink"/>
              <w:rFonts w:cs="Times New Roman"/>
              <w:b/>
              <w:iCs/>
              <w:noProof/>
              <w:szCs w:val="28"/>
            </w:rPr>
            <w:t>ờ</w:t>
          </w:r>
          <w:r w:rsidR="00775DF4" w:rsidRPr="005A3E76">
            <w:rPr>
              <w:rStyle w:val="Hyperlink"/>
              <w:rFonts w:cs="Times New Roman"/>
              <w:b/>
              <w:iCs/>
              <w:noProof/>
              <w:szCs w:val="28"/>
            </w:rPr>
            <w:t>ng phát triển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_Toc512779522 \h </w:instrText>
          </w:r>
          <w:r w:rsidR="00775DF4" w:rsidRPr="005A3E76">
            <w:rPr>
              <w:rFonts w:cs="Times New Roman"/>
              <w:noProof/>
              <w:webHidden/>
              <w:szCs w:val="28"/>
            </w:rPr>
          </w:r>
          <w:r w:rsidR="00775DF4" w:rsidRPr="005A3E76">
            <w:rPr>
              <w:rFonts w:cs="Times New Roman"/>
              <w:noProof/>
              <w:webHidden/>
              <w:szCs w:val="28"/>
            </w:rPr>
            <w:fldChar w:fldCharType="separate"/>
          </w:r>
          <w:ins w:id="293" w:author="HAO" w:date="2018-04-30T00:35:00Z">
            <w:r w:rsidR="00033224">
              <w:rPr>
                <w:rFonts w:cs="Times New Roman"/>
                <w:noProof/>
                <w:webHidden/>
                <w:szCs w:val="28"/>
              </w:rPr>
              <w:t>52</w:t>
            </w:r>
          </w:ins>
          <w:del w:id="294" w:author="HAO" w:date="2018-04-29T23:09:00Z">
            <w:r w:rsidR="00775DF4" w:rsidRPr="005A3E76" w:rsidDel="001F0DBE">
              <w:rPr>
                <w:rFonts w:cs="Times New Roman"/>
                <w:noProof/>
                <w:webHidden/>
                <w:szCs w:val="28"/>
              </w:rPr>
              <w:delText>51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295"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296" w:author="HAO" w:date="2018-04-29T21:55:00Z">
                <w:rPr/>
              </w:rPrChange>
            </w:rPr>
            <w:instrText xml:space="preserve"> HYPERLINK \l "_Toc512779523" </w:instrText>
          </w:r>
          <w:r w:rsidRPr="005A3E76">
            <w:rPr>
              <w:rFonts w:cs="Times New Roman"/>
              <w:noProof/>
              <w:szCs w:val="28"/>
            </w:rPr>
            <w:fldChar w:fldCharType="separate"/>
          </w:r>
          <w:r w:rsidR="00775DF4" w:rsidRPr="005A3E76">
            <w:rPr>
              <w:rStyle w:val="Hyperlink"/>
              <w:rFonts w:cs="Times New Roman"/>
              <w:b/>
              <w:iCs/>
              <w:noProof/>
              <w:szCs w:val="28"/>
            </w:rPr>
            <w:t>3.</w:t>
          </w:r>
          <w:r w:rsidR="00775DF4" w:rsidRPr="00182902">
            <w:rPr>
              <w:rFonts w:cs="Times New Roman"/>
              <w:noProof/>
              <w:szCs w:val="28"/>
              <w:lang w:eastAsia="ja-JP"/>
              <w:rPrChange w:id="29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Thi</w:t>
          </w:r>
          <w:r w:rsidR="00775DF4" w:rsidRPr="00A55728">
            <w:rPr>
              <w:rStyle w:val="Hyperlink"/>
              <w:rFonts w:cs="Times New Roman"/>
              <w:b/>
              <w:iCs/>
              <w:noProof/>
              <w:szCs w:val="28"/>
            </w:rPr>
            <w:t>ế</w:t>
          </w:r>
          <w:r w:rsidR="00775DF4" w:rsidRPr="005A3E76">
            <w:rPr>
              <w:rStyle w:val="Hyperlink"/>
              <w:rFonts w:cs="Times New Roman"/>
              <w:b/>
              <w:iCs/>
              <w:noProof/>
              <w:szCs w:val="28"/>
            </w:rPr>
            <w:t>t kế giao diện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_Toc512779523 \h </w:instrText>
          </w:r>
          <w:r w:rsidR="00775DF4" w:rsidRPr="005A3E76">
            <w:rPr>
              <w:rFonts w:cs="Times New Roman"/>
              <w:noProof/>
              <w:webHidden/>
              <w:szCs w:val="28"/>
            </w:rPr>
          </w:r>
          <w:r w:rsidR="00775DF4" w:rsidRPr="005A3E76">
            <w:rPr>
              <w:rFonts w:cs="Times New Roman"/>
              <w:noProof/>
              <w:webHidden/>
              <w:szCs w:val="28"/>
            </w:rPr>
            <w:fldChar w:fldCharType="separate"/>
          </w:r>
          <w:ins w:id="298" w:author="HAO" w:date="2018-04-30T00:35:00Z">
            <w:r w:rsidR="00033224">
              <w:rPr>
                <w:rFonts w:cs="Times New Roman"/>
                <w:noProof/>
                <w:webHidden/>
                <w:szCs w:val="28"/>
              </w:rPr>
              <w:t>53</w:t>
            </w:r>
          </w:ins>
          <w:del w:id="299" w:author="HAO" w:date="2018-04-29T23:09:00Z">
            <w:r w:rsidR="00775DF4" w:rsidRPr="005A3E76" w:rsidDel="001F0DBE">
              <w:rPr>
                <w:rFonts w:cs="Times New Roman"/>
                <w:noProof/>
                <w:webHidden/>
                <w:szCs w:val="28"/>
              </w:rPr>
              <w:delText>52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300"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01" w:author="HAO" w:date="2018-04-29T21:55:00Z">
                <w:rPr/>
              </w:rPrChange>
            </w:rPr>
            <w:instrText xml:space="preserve"> HYPERLINK \l "_Toc512779524" </w:instrText>
          </w:r>
          <w:r w:rsidRPr="005A3E76">
            <w:rPr>
              <w:rFonts w:cs="Times New Roman"/>
              <w:noProof/>
              <w:szCs w:val="28"/>
            </w:rPr>
            <w:fldChar w:fldCharType="separate"/>
          </w:r>
          <w:r w:rsidR="00775DF4" w:rsidRPr="005A3E76">
            <w:rPr>
              <w:rStyle w:val="Hyperlink"/>
              <w:rFonts w:cs="Times New Roman"/>
              <w:b/>
              <w:iCs/>
              <w:noProof/>
              <w:szCs w:val="28"/>
            </w:rPr>
            <w:t>3.1.</w:t>
          </w:r>
          <w:r w:rsidR="00775DF4" w:rsidRPr="00182902">
            <w:rPr>
              <w:rFonts w:cs="Times New Roman"/>
              <w:noProof/>
              <w:szCs w:val="28"/>
              <w:lang w:eastAsia="ja-JP"/>
              <w:rPrChange w:id="30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trang Login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_Toc512779524 \h </w:instrText>
          </w:r>
          <w:r w:rsidR="00775DF4" w:rsidRPr="005A3E76">
            <w:rPr>
              <w:rFonts w:cs="Times New Roman"/>
              <w:noProof/>
              <w:webHidden/>
              <w:szCs w:val="28"/>
            </w:rPr>
          </w:r>
          <w:r w:rsidR="00775DF4" w:rsidRPr="005A3E76">
            <w:rPr>
              <w:rFonts w:cs="Times New Roman"/>
              <w:noProof/>
              <w:webHidden/>
              <w:szCs w:val="28"/>
            </w:rPr>
            <w:fldChar w:fldCharType="separate"/>
          </w:r>
          <w:ins w:id="303" w:author="HAO" w:date="2018-04-30T00:35:00Z">
            <w:r w:rsidR="00033224">
              <w:rPr>
                <w:rFonts w:cs="Times New Roman"/>
                <w:noProof/>
                <w:webHidden/>
                <w:szCs w:val="28"/>
              </w:rPr>
              <w:t>53</w:t>
            </w:r>
          </w:ins>
          <w:del w:id="304" w:author="HAO" w:date="2018-04-29T23:09:00Z">
            <w:r w:rsidR="00775DF4" w:rsidRPr="005A3E76" w:rsidDel="001F0DBE">
              <w:rPr>
                <w:rFonts w:cs="Times New Roman"/>
                <w:noProof/>
                <w:webHidden/>
                <w:szCs w:val="28"/>
              </w:rPr>
              <w:delText>52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305"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06" w:author="HAO" w:date="2018-04-29T21:55:00Z">
                <w:rPr/>
              </w:rPrChange>
            </w:rPr>
            <w:instrText xml:space="preserve"> HYPERLINK \l "_Toc512779525" </w:instrText>
          </w:r>
          <w:r w:rsidRPr="005A3E76">
            <w:rPr>
              <w:rFonts w:cs="Times New Roman"/>
              <w:noProof/>
              <w:szCs w:val="28"/>
            </w:rPr>
            <w:fldChar w:fldCharType="separate"/>
          </w:r>
          <w:r w:rsidR="00775DF4" w:rsidRPr="005A3E76">
            <w:rPr>
              <w:rStyle w:val="Hyperlink"/>
              <w:rFonts w:cs="Times New Roman"/>
              <w:b/>
              <w:iCs/>
              <w:noProof/>
              <w:szCs w:val="28"/>
            </w:rPr>
            <w:t>3.2.</w:t>
          </w:r>
          <w:r w:rsidR="00775DF4" w:rsidRPr="00182902">
            <w:rPr>
              <w:rFonts w:cs="Times New Roman"/>
              <w:noProof/>
              <w:szCs w:val="28"/>
              <w:lang w:eastAsia="ja-JP"/>
              <w:rPrChange w:id="30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trang Dashboard</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_Toc512779525 \h </w:instrText>
          </w:r>
          <w:r w:rsidR="00775DF4" w:rsidRPr="005A3E76">
            <w:rPr>
              <w:rFonts w:cs="Times New Roman"/>
              <w:noProof/>
              <w:webHidden/>
              <w:szCs w:val="28"/>
            </w:rPr>
          </w:r>
          <w:r w:rsidR="00775DF4" w:rsidRPr="005A3E76">
            <w:rPr>
              <w:rFonts w:cs="Times New Roman"/>
              <w:noProof/>
              <w:webHidden/>
              <w:szCs w:val="28"/>
            </w:rPr>
            <w:fldChar w:fldCharType="separate"/>
          </w:r>
          <w:ins w:id="308" w:author="HAO" w:date="2018-04-30T00:35:00Z">
            <w:r w:rsidR="00033224">
              <w:rPr>
                <w:rFonts w:cs="Times New Roman"/>
                <w:noProof/>
                <w:webHidden/>
                <w:szCs w:val="28"/>
              </w:rPr>
              <w:t>53</w:t>
            </w:r>
          </w:ins>
          <w:del w:id="309" w:author="HAO" w:date="2018-04-29T23:09:00Z">
            <w:r w:rsidR="00775DF4" w:rsidRPr="005A3E76" w:rsidDel="001F0DBE">
              <w:rPr>
                <w:rFonts w:cs="Times New Roman"/>
                <w:noProof/>
                <w:webHidden/>
                <w:szCs w:val="28"/>
              </w:rPr>
              <w:delText>52</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1100"/>
              <w:tab w:val="right" w:leader="dot" w:pos="9063"/>
            </w:tabs>
            <w:rPr>
              <w:rFonts w:cs="Times New Roman"/>
              <w:noProof/>
              <w:szCs w:val="28"/>
              <w:lang w:eastAsia="ja-JP"/>
              <w:rPrChange w:id="310"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11" w:author="HAO" w:date="2018-04-29T21:55:00Z">
                <w:rPr/>
              </w:rPrChange>
            </w:rPr>
            <w:instrText xml:space="preserve"> HYPERLINK \l "_Toc512779526" </w:instrText>
          </w:r>
          <w:r w:rsidRPr="005A3E76">
            <w:rPr>
              <w:rFonts w:cs="Times New Roman"/>
              <w:noProof/>
              <w:szCs w:val="28"/>
            </w:rPr>
            <w:fldChar w:fldCharType="separate"/>
          </w:r>
          <w:r w:rsidR="00775DF4" w:rsidRPr="005A3E76">
            <w:rPr>
              <w:rStyle w:val="Hyperlink"/>
              <w:rFonts w:cs="Times New Roman"/>
              <w:b/>
              <w:iCs/>
              <w:noProof/>
              <w:szCs w:val="28"/>
            </w:rPr>
            <w:t>3.3.</w:t>
          </w:r>
          <w:r w:rsidR="00775DF4" w:rsidRPr="00182902">
            <w:rPr>
              <w:rFonts w:cs="Times New Roman"/>
              <w:noProof/>
              <w:szCs w:val="28"/>
              <w:lang w:eastAsia="ja-JP"/>
              <w:rPrChange w:id="31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các trang liên quan đến dự 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_Toc512779526 \h </w:instrText>
          </w:r>
          <w:r w:rsidR="00775DF4" w:rsidRPr="005A3E76">
            <w:rPr>
              <w:rFonts w:cs="Times New Roman"/>
              <w:noProof/>
              <w:webHidden/>
              <w:szCs w:val="28"/>
            </w:rPr>
          </w:r>
          <w:r w:rsidR="00775DF4" w:rsidRPr="005A3E76">
            <w:rPr>
              <w:rFonts w:cs="Times New Roman"/>
              <w:noProof/>
              <w:webHidden/>
              <w:szCs w:val="28"/>
            </w:rPr>
            <w:fldChar w:fldCharType="separate"/>
          </w:r>
          <w:ins w:id="313" w:author="HAO" w:date="2018-04-30T00:35:00Z">
            <w:r w:rsidR="00033224">
              <w:rPr>
                <w:rFonts w:cs="Times New Roman"/>
                <w:noProof/>
                <w:webHidden/>
                <w:szCs w:val="28"/>
              </w:rPr>
              <w:t>55</w:t>
            </w:r>
          </w:ins>
          <w:del w:id="314" w:author="HAO" w:date="2018-04-29T23:09:00Z">
            <w:r w:rsidR="00775DF4" w:rsidRPr="005A3E76" w:rsidDel="001F0DBE">
              <w:rPr>
                <w:rFonts w:cs="Times New Roman"/>
                <w:noProof/>
                <w:webHidden/>
                <w:szCs w:val="28"/>
              </w:rPr>
              <w:delText>54</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1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16" w:author="HAO" w:date="2018-04-29T21:55:00Z">
                <w:rPr/>
              </w:rPrChange>
            </w:rPr>
            <w:instrText xml:space="preserve"> HYPERLINK \l "_Toc512779527" </w:instrText>
          </w:r>
          <w:r w:rsidRPr="005A3E76">
            <w:rPr>
              <w:noProof/>
            </w:rPr>
            <w:fldChar w:fldCharType="separate"/>
          </w:r>
          <w:r w:rsidR="00775DF4" w:rsidRPr="005A3E76">
            <w:rPr>
              <w:rStyle w:val="Hyperlink"/>
              <w:rFonts w:cs="Times New Roman"/>
              <w:b/>
              <w:iCs/>
              <w:noProof/>
              <w:szCs w:val="28"/>
            </w:rPr>
            <w:t>3.3.1.</w:t>
          </w:r>
          <w:r w:rsidR="00775DF4" w:rsidRPr="00182902">
            <w:rPr>
              <w:noProof/>
              <w:lang w:eastAsia="ja-JP"/>
              <w:rPrChange w:id="31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w:t>
          </w:r>
          <w:r w:rsidR="00775DF4" w:rsidRPr="00A55728">
            <w:rPr>
              <w:rStyle w:val="Hyperlink"/>
              <w:rFonts w:cs="Times New Roman"/>
              <w:b/>
              <w:iCs/>
              <w:noProof/>
              <w:szCs w:val="28"/>
            </w:rPr>
            <w:t>ệ</w:t>
          </w:r>
          <w:r w:rsidR="00775DF4" w:rsidRPr="005A3E76">
            <w:rPr>
              <w:rStyle w:val="Hyperlink"/>
              <w:rFonts w:cs="Times New Roman"/>
              <w:b/>
              <w:iCs/>
              <w:noProof/>
              <w:szCs w:val="28"/>
            </w:rPr>
            <w:t>n trang tạo mới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_Toc512779527 \h </w:instrText>
          </w:r>
          <w:r w:rsidR="00775DF4" w:rsidRPr="005A3E76">
            <w:rPr>
              <w:noProof/>
              <w:webHidden/>
            </w:rPr>
          </w:r>
          <w:r w:rsidR="00775DF4" w:rsidRPr="005A3E76">
            <w:rPr>
              <w:noProof/>
              <w:webHidden/>
            </w:rPr>
            <w:fldChar w:fldCharType="separate"/>
          </w:r>
          <w:ins w:id="318" w:author="HAO" w:date="2018-04-30T00:35:00Z">
            <w:r w:rsidR="00033224">
              <w:rPr>
                <w:noProof/>
                <w:webHidden/>
              </w:rPr>
              <w:t>55</w:t>
            </w:r>
          </w:ins>
          <w:del w:id="319" w:author="HAO" w:date="2018-04-29T23:09:00Z">
            <w:r w:rsidR="00775DF4" w:rsidRPr="005A3E76" w:rsidDel="001F0DBE">
              <w:rPr>
                <w:noProof/>
                <w:webHidden/>
              </w:rPr>
              <w:delText>54</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20" w:author="HAO" w:date="2018-04-29T21:55:00Z">
                <w:rPr>
                  <w:rFonts w:asciiTheme="minorHAnsi" w:hAnsiTheme="minorHAnsi"/>
                  <w:noProof/>
                  <w:sz w:val="22"/>
                  <w:szCs w:val="22"/>
                  <w:lang w:eastAsia="ja-JP"/>
                </w:rPr>
              </w:rPrChange>
            </w:rPr>
          </w:pPr>
          <w:r w:rsidRPr="005A3E76">
            <w:rPr>
              <w:noProof/>
            </w:rPr>
            <w:lastRenderedPageBreak/>
            <w:fldChar w:fldCharType="begin"/>
          </w:r>
          <w:r w:rsidRPr="00182902">
            <w:rPr>
              <w:noProof/>
              <w:rPrChange w:id="321" w:author="HAO" w:date="2018-04-29T21:55:00Z">
                <w:rPr/>
              </w:rPrChange>
            </w:rPr>
            <w:instrText xml:space="preserve"> HYPERLINK \l "_Toc512779528" </w:instrText>
          </w:r>
          <w:r w:rsidRPr="005A3E76">
            <w:rPr>
              <w:noProof/>
            </w:rPr>
            <w:fldChar w:fldCharType="separate"/>
          </w:r>
          <w:r w:rsidR="00775DF4" w:rsidRPr="005A3E76">
            <w:rPr>
              <w:rStyle w:val="Hyperlink"/>
              <w:rFonts w:cs="Times New Roman"/>
              <w:b/>
              <w:noProof/>
              <w:szCs w:val="28"/>
            </w:rPr>
            <w:t>3.3.2.</w:t>
          </w:r>
          <w:r w:rsidR="00775DF4" w:rsidRPr="00182902">
            <w:rPr>
              <w:noProof/>
              <w:lang w:eastAsia="ja-JP"/>
              <w:rPrChange w:id="322"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trang ch</w:t>
          </w:r>
          <w:r w:rsidR="00775DF4" w:rsidRPr="009A0005">
            <w:rPr>
              <w:rStyle w:val="Hyperlink"/>
              <w:rFonts w:cs="Times New Roman"/>
              <w:b/>
              <w:noProof/>
              <w:szCs w:val="28"/>
            </w:rPr>
            <w:t>ỉ</w:t>
          </w:r>
          <w:r w:rsidR="00775DF4" w:rsidRPr="005A3E76">
            <w:rPr>
              <w:rStyle w:val="Hyperlink"/>
              <w:rFonts w:cs="Times New Roman"/>
              <w:b/>
              <w:noProof/>
              <w:szCs w:val="28"/>
            </w:rPr>
            <w:t>nh sửa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_Toc512779528 \h </w:instrText>
          </w:r>
          <w:r w:rsidR="00775DF4" w:rsidRPr="005A3E76">
            <w:rPr>
              <w:noProof/>
              <w:webHidden/>
            </w:rPr>
          </w:r>
          <w:r w:rsidR="00775DF4" w:rsidRPr="005A3E76">
            <w:rPr>
              <w:noProof/>
              <w:webHidden/>
            </w:rPr>
            <w:fldChar w:fldCharType="separate"/>
          </w:r>
          <w:ins w:id="323" w:author="HAO" w:date="2018-04-30T00:35:00Z">
            <w:r w:rsidR="00033224">
              <w:rPr>
                <w:noProof/>
                <w:webHidden/>
              </w:rPr>
              <w:t>56</w:t>
            </w:r>
          </w:ins>
          <w:del w:id="324" w:author="HAO" w:date="2018-04-29T23:09:00Z">
            <w:r w:rsidR="00775DF4" w:rsidRPr="005A3E76" w:rsidDel="001F0DBE">
              <w:rPr>
                <w:noProof/>
                <w:webHidden/>
              </w:rPr>
              <w:delText>55</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2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26" w:author="HAO" w:date="2018-04-29T21:55:00Z">
                <w:rPr/>
              </w:rPrChange>
            </w:rPr>
            <w:instrText xml:space="preserve"> HYPERLINK \l "_Toc512779529" </w:instrText>
          </w:r>
          <w:r w:rsidRPr="005A3E76">
            <w:rPr>
              <w:noProof/>
            </w:rPr>
            <w:fldChar w:fldCharType="separate"/>
          </w:r>
          <w:r w:rsidR="00775DF4" w:rsidRPr="005A3E76">
            <w:rPr>
              <w:rStyle w:val="Hyperlink"/>
              <w:rFonts w:cs="Times New Roman"/>
              <w:b/>
              <w:noProof/>
              <w:szCs w:val="28"/>
            </w:rPr>
            <w:t>3.3.3.</w:t>
          </w:r>
          <w:r w:rsidR="00775DF4" w:rsidRPr="00182902">
            <w:rPr>
              <w:noProof/>
              <w:lang w:eastAsia="ja-JP"/>
              <w:rPrChange w:id="327"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trang xem chi ti</w:t>
          </w:r>
          <w:r w:rsidR="00775DF4" w:rsidRPr="009A0005">
            <w:rPr>
              <w:rStyle w:val="Hyperlink"/>
              <w:rFonts w:cs="Times New Roman"/>
              <w:b/>
              <w:noProof/>
              <w:szCs w:val="28"/>
            </w:rPr>
            <w:t>ế</w:t>
          </w:r>
          <w:r w:rsidR="00775DF4" w:rsidRPr="005A3E76">
            <w:rPr>
              <w:rStyle w:val="Hyperlink"/>
              <w:rFonts w:cs="Times New Roman"/>
              <w:b/>
              <w:noProof/>
              <w:szCs w:val="28"/>
            </w:rPr>
            <w:t>t dự 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_Toc512779529 \h </w:instrText>
          </w:r>
          <w:r w:rsidR="00775DF4" w:rsidRPr="005A3E76">
            <w:rPr>
              <w:noProof/>
              <w:webHidden/>
            </w:rPr>
          </w:r>
          <w:r w:rsidR="00775DF4" w:rsidRPr="005A3E76">
            <w:rPr>
              <w:noProof/>
              <w:webHidden/>
            </w:rPr>
            <w:fldChar w:fldCharType="separate"/>
          </w:r>
          <w:ins w:id="328" w:author="HAO" w:date="2018-04-30T00:35:00Z">
            <w:r w:rsidR="00033224">
              <w:rPr>
                <w:noProof/>
                <w:webHidden/>
              </w:rPr>
              <w:t>57</w:t>
            </w:r>
          </w:ins>
          <w:del w:id="329" w:author="HAO" w:date="2018-04-29T23:09:00Z">
            <w:r w:rsidR="00775DF4" w:rsidRPr="005A3E76" w:rsidDel="001F0DBE">
              <w:rPr>
                <w:noProof/>
                <w:webHidden/>
              </w:rPr>
              <w:delText>55</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30"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31" w:author="HAO" w:date="2018-04-29T21:55:00Z">
                <w:rPr/>
              </w:rPrChange>
            </w:rPr>
            <w:instrText xml:space="preserve"> HYPERLINK \l "_Toc512779530" </w:instrText>
          </w:r>
          <w:r w:rsidRPr="005A3E76">
            <w:rPr>
              <w:rFonts w:cs="Times New Roman"/>
              <w:noProof/>
              <w:szCs w:val="28"/>
            </w:rPr>
            <w:fldChar w:fldCharType="separate"/>
          </w:r>
          <w:r w:rsidR="00775DF4" w:rsidRPr="005A3E76">
            <w:rPr>
              <w:rStyle w:val="Hyperlink"/>
              <w:rFonts w:cs="Times New Roman"/>
              <w:b/>
              <w:iCs/>
              <w:noProof/>
              <w:szCs w:val="28"/>
            </w:rPr>
            <w:t>3.4.</w:t>
          </w:r>
          <w:r w:rsidR="00775DF4" w:rsidRPr="00182902">
            <w:rPr>
              <w:rFonts w:cs="Times New Roman"/>
              <w:noProof/>
              <w:szCs w:val="28"/>
              <w:lang w:eastAsia="ja-JP"/>
              <w:rPrChange w:id="33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các trang liên quan đ</w:t>
          </w:r>
          <w:r w:rsidR="00775DF4" w:rsidRPr="009A0005">
            <w:rPr>
              <w:rStyle w:val="Hyperlink"/>
              <w:rFonts w:cs="Times New Roman"/>
              <w:b/>
              <w:iCs/>
              <w:noProof/>
              <w:szCs w:val="28"/>
            </w:rPr>
            <w:t>ế</w:t>
          </w:r>
          <w:r w:rsidR="00775DF4" w:rsidRPr="005A3E76">
            <w:rPr>
              <w:rStyle w:val="Hyperlink"/>
              <w:rFonts w:cs="Times New Roman"/>
              <w:b/>
              <w:iCs/>
              <w:noProof/>
              <w:szCs w:val="28"/>
            </w:rPr>
            <w:t>n giai đoạn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_Toc512779530 \h </w:instrText>
          </w:r>
          <w:r w:rsidR="00775DF4" w:rsidRPr="005A3E76">
            <w:rPr>
              <w:rFonts w:cs="Times New Roman"/>
              <w:noProof/>
              <w:webHidden/>
              <w:szCs w:val="28"/>
            </w:rPr>
          </w:r>
          <w:r w:rsidR="00775DF4" w:rsidRPr="005A3E76">
            <w:rPr>
              <w:rFonts w:cs="Times New Roman"/>
              <w:noProof/>
              <w:webHidden/>
              <w:szCs w:val="28"/>
            </w:rPr>
            <w:fldChar w:fldCharType="separate"/>
          </w:r>
          <w:ins w:id="333" w:author="HAO" w:date="2018-04-30T00:35:00Z">
            <w:r w:rsidR="00033224">
              <w:rPr>
                <w:rFonts w:cs="Times New Roman"/>
                <w:noProof/>
                <w:webHidden/>
                <w:szCs w:val="28"/>
              </w:rPr>
              <w:t>57</w:t>
            </w:r>
          </w:ins>
          <w:del w:id="334" w:author="HAO" w:date="2018-04-29T23:09:00Z">
            <w:r w:rsidR="00775DF4" w:rsidRPr="005A3E76" w:rsidDel="001F0DBE">
              <w:rPr>
                <w:rFonts w:cs="Times New Roman"/>
                <w:noProof/>
                <w:webHidden/>
                <w:szCs w:val="28"/>
              </w:rPr>
              <w:delText>56</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3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36" w:author="HAO" w:date="2018-04-29T21:55:00Z">
                <w:rPr/>
              </w:rPrChange>
            </w:rPr>
            <w:instrText xml:space="preserve"> HYPERLINK \l "_Toc512779531" </w:instrText>
          </w:r>
          <w:r w:rsidRPr="005A3E76">
            <w:rPr>
              <w:noProof/>
            </w:rPr>
            <w:fldChar w:fldCharType="separate"/>
          </w:r>
          <w:r w:rsidR="00775DF4" w:rsidRPr="005A3E76">
            <w:rPr>
              <w:rStyle w:val="Hyperlink"/>
              <w:rFonts w:cs="Times New Roman"/>
              <w:b/>
              <w:iCs/>
              <w:noProof/>
              <w:szCs w:val="28"/>
            </w:rPr>
            <w:t>3.4.1.</w:t>
          </w:r>
          <w:r w:rsidR="00775DF4" w:rsidRPr="00182902">
            <w:rPr>
              <w:noProof/>
              <w:lang w:eastAsia="ja-JP"/>
              <w:rPrChange w:id="33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t</w:t>
          </w:r>
          <w:r w:rsidR="00775DF4" w:rsidRPr="009A0005">
            <w:rPr>
              <w:rStyle w:val="Hyperlink"/>
              <w:rFonts w:cs="Times New Roman"/>
              <w:b/>
              <w:iCs/>
              <w:noProof/>
              <w:szCs w:val="28"/>
            </w:rPr>
            <w:t>ạ</w:t>
          </w:r>
          <w:r w:rsidR="00775DF4" w:rsidRPr="005A3E76">
            <w:rPr>
              <w:rStyle w:val="Hyperlink"/>
              <w:rFonts w:cs="Times New Roman"/>
              <w:b/>
              <w:iCs/>
              <w:noProof/>
              <w:szCs w:val="28"/>
            </w:rPr>
            <w:t>o mới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_Toc512779531 \h </w:instrText>
          </w:r>
          <w:r w:rsidR="00775DF4" w:rsidRPr="005A3E76">
            <w:rPr>
              <w:noProof/>
              <w:webHidden/>
            </w:rPr>
          </w:r>
          <w:r w:rsidR="00775DF4" w:rsidRPr="005A3E76">
            <w:rPr>
              <w:noProof/>
              <w:webHidden/>
            </w:rPr>
            <w:fldChar w:fldCharType="separate"/>
          </w:r>
          <w:ins w:id="338" w:author="HAO" w:date="2018-04-30T00:35:00Z">
            <w:r w:rsidR="00033224">
              <w:rPr>
                <w:noProof/>
                <w:webHidden/>
              </w:rPr>
              <w:t>57</w:t>
            </w:r>
          </w:ins>
          <w:del w:id="339" w:author="HAO" w:date="2018-04-29T23:09:00Z">
            <w:r w:rsidR="00775DF4" w:rsidRPr="005A3E76" w:rsidDel="001F0DBE">
              <w:rPr>
                <w:noProof/>
                <w:webHidden/>
              </w:rPr>
              <w:delText>56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40"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41" w:author="HAO" w:date="2018-04-29T21:55:00Z">
                <w:rPr/>
              </w:rPrChange>
            </w:rPr>
            <w:instrText xml:space="preserve"> HYPERLINK \l "_Toc512779532" </w:instrText>
          </w:r>
          <w:r w:rsidRPr="005A3E76">
            <w:rPr>
              <w:noProof/>
            </w:rPr>
            <w:fldChar w:fldCharType="separate"/>
          </w:r>
          <w:r w:rsidR="00775DF4" w:rsidRPr="005A3E76">
            <w:rPr>
              <w:rStyle w:val="Hyperlink"/>
              <w:rFonts w:cs="Times New Roman"/>
              <w:b/>
              <w:iCs/>
              <w:noProof/>
              <w:szCs w:val="28"/>
            </w:rPr>
            <w:t>3.4.2.</w:t>
          </w:r>
          <w:r w:rsidR="00775DF4" w:rsidRPr="00182902">
            <w:rPr>
              <w:noProof/>
              <w:lang w:eastAsia="ja-JP"/>
              <w:rPrChange w:id="34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ch</w:t>
          </w:r>
          <w:r w:rsidR="00775DF4" w:rsidRPr="009A0005">
            <w:rPr>
              <w:rStyle w:val="Hyperlink"/>
              <w:rFonts w:cs="Times New Roman"/>
              <w:b/>
              <w:iCs/>
              <w:noProof/>
              <w:szCs w:val="28"/>
            </w:rPr>
            <w:t>ỉ</w:t>
          </w:r>
          <w:r w:rsidR="00775DF4" w:rsidRPr="005A3E76">
            <w:rPr>
              <w:rStyle w:val="Hyperlink"/>
              <w:rFonts w:cs="Times New Roman"/>
              <w:b/>
              <w:iCs/>
              <w:noProof/>
              <w:szCs w:val="28"/>
            </w:rPr>
            <w:t>nh sửa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_Toc512779532 \h </w:instrText>
          </w:r>
          <w:r w:rsidR="00775DF4" w:rsidRPr="005A3E76">
            <w:rPr>
              <w:noProof/>
              <w:webHidden/>
            </w:rPr>
          </w:r>
          <w:r w:rsidR="00775DF4" w:rsidRPr="005A3E76">
            <w:rPr>
              <w:noProof/>
              <w:webHidden/>
            </w:rPr>
            <w:fldChar w:fldCharType="separate"/>
          </w:r>
          <w:ins w:id="343" w:author="HAO" w:date="2018-04-30T00:35:00Z">
            <w:r w:rsidR="00033224">
              <w:rPr>
                <w:noProof/>
                <w:webHidden/>
              </w:rPr>
              <w:t>58</w:t>
            </w:r>
          </w:ins>
          <w:del w:id="344" w:author="HAO" w:date="2018-04-29T23:09:00Z">
            <w:r w:rsidR="00775DF4" w:rsidRPr="005A3E76" w:rsidDel="001F0DBE">
              <w:rPr>
                <w:noProof/>
                <w:webHidden/>
              </w:rPr>
              <w:delText>56</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4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46" w:author="HAO" w:date="2018-04-29T21:55:00Z">
                <w:rPr/>
              </w:rPrChange>
            </w:rPr>
            <w:instrText xml:space="preserve"> HYPERLINK \l "_Toc512779533" </w:instrText>
          </w:r>
          <w:r w:rsidRPr="005A3E76">
            <w:rPr>
              <w:noProof/>
            </w:rPr>
            <w:fldChar w:fldCharType="separate"/>
          </w:r>
          <w:r w:rsidR="00775DF4" w:rsidRPr="005A3E76">
            <w:rPr>
              <w:rStyle w:val="Hyperlink"/>
              <w:rFonts w:cs="Times New Roman"/>
              <w:b/>
              <w:iCs/>
              <w:noProof/>
              <w:szCs w:val="28"/>
            </w:rPr>
            <w:t>3.4.3.</w:t>
          </w:r>
          <w:r w:rsidR="00775DF4" w:rsidRPr="00182902">
            <w:rPr>
              <w:noProof/>
              <w:lang w:eastAsia="ja-JP"/>
              <w:rPrChange w:id="34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chi ti</w:t>
          </w:r>
          <w:r w:rsidR="00775DF4" w:rsidRPr="009A0005">
            <w:rPr>
              <w:rStyle w:val="Hyperlink"/>
              <w:rFonts w:cs="Times New Roman"/>
              <w:b/>
              <w:iCs/>
              <w:noProof/>
              <w:szCs w:val="28"/>
            </w:rPr>
            <w:t>ế</w:t>
          </w:r>
          <w:r w:rsidR="00775DF4" w:rsidRPr="005A3E76">
            <w:rPr>
              <w:rStyle w:val="Hyperlink"/>
              <w:rFonts w:cs="Times New Roman"/>
              <w:b/>
              <w:iCs/>
              <w:noProof/>
              <w:szCs w:val="28"/>
            </w:rPr>
            <w:t>t giai đoạn</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_Toc512779533 \h </w:instrText>
          </w:r>
          <w:r w:rsidR="00775DF4" w:rsidRPr="005A3E76">
            <w:rPr>
              <w:noProof/>
              <w:webHidden/>
            </w:rPr>
          </w:r>
          <w:r w:rsidR="00775DF4" w:rsidRPr="005A3E76">
            <w:rPr>
              <w:noProof/>
              <w:webHidden/>
            </w:rPr>
            <w:fldChar w:fldCharType="separate"/>
          </w:r>
          <w:ins w:id="348" w:author="HAO" w:date="2018-04-30T00:35:00Z">
            <w:r w:rsidR="00033224">
              <w:rPr>
                <w:noProof/>
                <w:webHidden/>
              </w:rPr>
              <w:t>59</w:t>
            </w:r>
          </w:ins>
          <w:del w:id="349" w:author="HAO" w:date="2018-04-29T23:09:00Z">
            <w:r w:rsidR="00775DF4" w:rsidRPr="005A3E76" w:rsidDel="001F0DBE">
              <w:rPr>
                <w:noProof/>
                <w:webHidden/>
              </w:rPr>
              <w:delText>57</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50"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51" w:author="HAO" w:date="2018-04-29T21:55:00Z">
                <w:rPr/>
              </w:rPrChange>
            </w:rPr>
            <w:instrText xml:space="preserve"> HYPERLINK \l "_Toc512779534" </w:instrText>
          </w:r>
          <w:r w:rsidRPr="005A3E76">
            <w:rPr>
              <w:rFonts w:cs="Times New Roman"/>
              <w:noProof/>
              <w:szCs w:val="28"/>
            </w:rPr>
            <w:fldChar w:fldCharType="separate"/>
          </w:r>
          <w:r w:rsidR="00775DF4" w:rsidRPr="005A3E76">
            <w:rPr>
              <w:rStyle w:val="Hyperlink"/>
              <w:rFonts w:cs="Times New Roman"/>
              <w:b/>
              <w:iCs/>
              <w:noProof/>
              <w:szCs w:val="28"/>
            </w:rPr>
            <w:t>3.5.</w:t>
          </w:r>
          <w:r w:rsidR="00775DF4" w:rsidRPr="00182902">
            <w:rPr>
              <w:rFonts w:cs="Times New Roman"/>
              <w:noProof/>
              <w:szCs w:val="28"/>
              <w:lang w:eastAsia="ja-JP"/>
              <w:rPrChange w:id="35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các trang liên quan đ</w:t>
          </w:r>
          <w:r w:rsidR="00775DF4" w:rsidRPr="009A0005">
            <w:rPr>
              <w:rStyle w:val="Hyperlink"/>
              <w:rFonts w:cs="Times New Roman"/>
              <w:b/>
              <w:iCs/>
              <w:noProof/>
              <w:szCs w:val="28"/>
            </w:rPr>
            <w:t>ế</w:t>
          </w:r>
          <w:r w:rsidR="00775DF4" w:rsidRPr="005A3E76">
            <w:rPr>
              <w:rStyle w:val="Hyperlink"/>
              <w:rFonts w:cs="Times New Roman"/>
              <w:b/>
              <w:iCs/>
              <w:noProof/>
              <w:szCs w:val="28"/>
            </w:rPr>
            <w:t>n nhóm công việc</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_Toc512779534 \h </w:instrText>
          </w:r>
          <w:r w:rsidR="00775DF4" w:rsidRPr="005A3E76">
            <w:rPr>
              <w:rFonts w:cs="Times New Roman"/>
              <w:noProof/>
              <w:webHidden/>
              <w:szCs w:val="28"/>
            </w:rPr>
          </w:r>
          <w:r w:rsidR="00775DF4" w:rsidRPr="005A3E76">
            <w:rPr>
              <w:rFonts w:cs="Times New Roman"/>
              <w:noProof/>
              <w:webHidden/>
              <w:szCs w:val="28"/>
            </w:rPr>
            <w:fldChar w:fldCharType="separate"/>
          </w:r>
          <w:ins w:id="353" w:author="HAO" w:date="2018-04-30T00:35:00Z">
            <w:r w:rsidR="00033224">
              <w:rPr>
                <w:rFonts w:cs="Times New Roman"/>
                <w:noProof/>
                <w:webHidden/>
                <w:szCs w:val="28"/>
              </w:rPr>
              <w:t>59</w:t>
            </w:r>
          </w:ins>
          <w:del w:id="354" w:author="HAO" w:date="2018-04-29T23:09:00Z">
            <w:r w:rsidR="00775DF4" w:rsidRPr="005A3E76" w:rsidDel="001F0DBE">
              <w:rPr>
                <w:rFonts w:cs="Times New Roman"/>
                <w:noProof/>
                <w:webHidden/>
                <w:szCs w:val="28"/>
              </w:rPr>
              <w:delText>57</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5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56" w:author="HAO" w:date="2018-04-29T21:55:00Z">
                <w:rPr/>
              </w:rPrChange>
            </w:rPr>
            <w:instrText xml:space="preserve"> HYPERLINK \l "_Toc512779535" </w:instrText>
          </w:r>
          <w:r w:rsidRPr="005A3E76">
            <w:rPr>
              <w:noProof/>
            </w:rPr>
            <w:fldChar w:fldCharType="separate"/>
          </w:r>
          <w:r w:rsidR="00775DF4" w:rsidRPr="005A3E76">
            <w:rPr>
              <w:rStyle w:val="Hyperlink"/>
              <w:rFonts w:cs="Times New Roman"/>
              <w:b/>
              <w:iCs/>
              <w:noProof/>
              <w:szCs w:val="28"/>
            </w:rPr>
            <w:t>3.5.1.</w:t>
          </w:r>
          <w:r w:rsidR="00775DF4" w:rsidRPr="00182902">
            <w:rPr>
              <w:noProof/>
              <w:lang w:eastAsia="ja-JP"/>
              <w:rPrChange w:id="35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t</w:t>
          </w:r>
          <w:r w:rsidR="00775DF4" w:rsidRPr="009A0005">
            <w:rPr>
              <w:rStyle w:val="Hyperlink"/>
              <w:rFonts w:cs="Times New Roman"/>
              <w:b/>
              <w:iCs/>
              <w:noProof/>
              <w:szCs w:val="28"/>
            </w:rPr>
            <w:t>ạ</w:t>
          </w:r>
          <w:r w:rsidR="00775DF4" w:rsidRPr="005A3E76">
            <w:rPr>
              <w:rStyle w:val="Hyperlink"/>
              <w:rFonts w:cs="Times New Roman"/>
              <w:b/>
              <w:iCs/>
              <w:noProof/>
              <w:szCs w:val="28"/>
            </w:rPr>
            <w:t>o mới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_Toc512779535 \h </w:instrText>
          </w:r>
          <w:r w:rsidR="00775DF4" w:rsidRPr="005A3E76">
            <w:rPr>
              <w:noProof/>
              <w:webHidden/>
            </w:rPr>
          </w:r>
          <w:r w:rsidR="00775DF4" w:rsidRPr="005A3E76">
            <w:rPr>
              <w:noProof/>
              <w:webHidden/>
            </w:rPr>
            <w:fldChar w:fldCharType="separate"/>
          </w:r>
          <w:ins w:id="358" w:author="HAO" w:date="2018-04-30T00:35:00Z">
            <w:r w:rsidR="00033224">
              <w:rPr>
                <w:noProof/>
                <w:webHidden/>
              </w:rPr>
              <w:t>59</w:t>
            </w:r>
          </w:ins>
          <w:del w:id="359" w:author="HAO" w:date="2018-04-29T23:09:00Z">
            <w:r w:rsidR="00775DF4" w:rsidRPr="005A3E76" w:rsidDel="001F0DBE">
              <w:rPr>
                <w:noProof/>
                <w:webHidden/>
              </w:rPr>
              <w:delText>57</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60"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61" w:author="HAO" w:date="2018-04-29T21:55:00Z">
                <w:rPr/>
              </w:rPrChange>
            </w:rPr>
            <w:instrText xml:space="preserve"> HYPERLINK \l "_Toc512779536" </w:instrText>
          </w:r>
          <w:r w:rsidRPr="005A3E76">
            <w:rPr>
              <w:noProof/>
            </w:rPr>
            <w:fldChar w:fldCharType="separate"/>
          </w:r>
          <w:r w:rsidR="00775DF4" w:rsidRPr="005A3E76">
            <w:rPr>
              <w:rStyle w:val="Hyperlink"/>
              <w:rFonts w:cs="Times New Roman"/>
              <w:b/>
              <w:noProof/>
              <w:szCs w:val="28"/>
            </w:rPr>
            <w:t>3.5.2.</w:t>
          </w:r>
          <w:r w:rsidR="00775DF4" w:rsidRPr="00182902">
            <w:rPr>
              <w:noProof/>
              <w:lang w:eastAsia="ja-JP"/>
              <w:rPrChange w:id="362"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ch</w:t>
          </w:r>
          <w:r w:rsidR="00775DF4" w:rsidRPr="009A0005">
            <w:rPr>
              <w:rStyle w:val="Hyperlink"/>
              <w:rFonts w:cs="Times New Roman"/>
              <w:b/>
              <w:noProof/>
              <w:szCs w:val="28"/>
            </w:rPr>
            <w:t>ỉ</w:t>
          </w:r>
          <w:r w:rsidR="00775DF4" w:rsidRPr="005A3E76">
            <w:rPr>
              <w:rStyle w:val="Hyperlink"/>
              <w:rFonts w:cs="Times New Roman"/>
              <w:b/>
              <w:noProof/>
              <w:szCs w:val="28"/>
            </w:rPr>
            <w:t>nh sửa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_Toc512779536 \h </w:instrText>
          </w:r>
          <w:r w:rsidR="00775DF4" w:rsidRPr="005A3E76">
            <w:rPr>
              <w:noProof/>
              <w:webHidden/>
            </w:rPr>
          </w:r>
          <w:r w:rsidR="00775DF4" w:rsidRPr="005A3E76">
            <w:rPr>
              <w:noProof/>
              <w:webHidden/>
            </w:rPr>
            <w:fldChar w:fldCharType="separate"/>
          </w:r>
          <w:ins w:id="363" w:author="HAO" w:date="2018-04-30T00:35:00Z">
            <w:r w:rsidR="00033224">
              <w:rPr>
                <w:noProof/>
                <w:webHidden/>
              </w:rPr>
              <w:t>60</w:t>
            </w:r>
          </w:ins>
          <w:del w:id="364" w:author="HAO" w:date="2018-04-29T23:09:00Z">
            <w:r w:rsidR="00775DF4" w:rsidRPr="005A3E76" w:rsidDel="001F0DBE">
              <w:rPr>
                <w:noProof/>
                <w:webHidden/>
              </w:rPr>
              <w:delText>58</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6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66" w:author="HAO" w:date="2018-04-29T21:55:00Z">
                <w:rPr/>
              </w:rPrChange>
            </w:rPr>
            <w:instrText xml:space="preserve"> HYPERLINK \l "_Toc512779537" </w:instrText>
          </w:r>
          <w:r w:rsidRPr="005A3E76">
            <w:rPr>
              <w:noProof/>
            </w:rPr>
            <w:fldChar w:fldCharType="separate"/>
          </w:r>
          <w:r w:rsidR="00775DF4" w:rsidRPr="005A3E76">
            <w:rPr>
              <w:rStyle w:val="Hyperlink"/>
              <w:rFonts w:cs="Times New Roman"/>
              <w:b/>
              <w:noProof/>
              <w:szCs w:val="28"/>
            </w:rPr>
            <w:t>3.5.3.</w:t>
          </w:r>
          <w:r w:rsidR="00775DF4" w:rsidRPr="00182902">
            <w:rPr>
              <w:noProof/>
              <w:lang w:eastAsia="ja-JP"/>
              <w:rPrChange w:id="367"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Giao diệ</w:t>
          </w:r>
          <w:r w:rsidR="00775DF4" w:rsidRPr="00A55728">
            <w:rPr>
              <w:rStyle w:val="Hyperlink"/>
              <w:rFonts w:cs="Times New Roman"/>
              <w:b/>
              <w:noProof/>
              <w:szCs w:val="28"/>
            </w:rPr>
            <w:t>n trang chi ti</w:t>
          </w:r>
          <w:r w:rsidR="00775DF4" w:rsidRPr="009A0005">
            <w:rPr>
              <w:rStyle w:val="Hyperlink"/>
              <w:rFonts w:cs="Times New Roman"/>
              <w:b/>
              <w:noProof/>
              <w:szCs w:val="28"/>
            </w:rPr>
            <w:t>ế</w:t>
          </w:r>
          <w:r w:rsidR="00775DF4" w:rsidRPr="005A3E76">
            <w:rPr>
              <w:rStyle w:val="Hyperlink"/>
              <w:rFonts w:cs="Times New Roman"/>
              <w:b/>
              <w:noProof/>
              <w:szCs w:val="28"/>
            </w:rPr>
            <w:t>t nhóm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_Toc512779537 \h </w:instrText>
          </w:r>
          <w:r w:rsidR="00775DF4" w:rsidRPr="005A3E76">
            <w:rPr>
              <w:noProof/>
              <w:webHidden/>
            </w:rPr>
          </w:r>
          <w:r w:rsidR="00775DF4" w:rsidRPr="005A3E76">
            <w:rPr>
              <w:noProof/>
              <w:webHidden/>
            </w:rPr>
            <w:fldChar w:fldCharType="separate"/>
          </w:r>
          <w:ins w:id="368" w:author="HAO" w:date="2018-04-30T00:35:00Z">
            <w:r w:rsidR="00033224">
              <w:rPr>
                <w:noProof/>
                <w:webHidden/>
              </w:rPr>
              <w:t>60</w:t>
            </w:r>
          </w:ins>
          <w:del w:id="369" w:author="HAO" w:date="2018-04-29T23:09:00Z">
            <w:r w:rsidR="00775DF4" w:rsidRPr="005A3E76" w:rsidDel="001F0DBE">
              <w:rPr>
                <w:noProof/>
                <w:webHidden/>
              </w:rPr>
              <w:delText>58</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70"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71" w:author="HAO" w:date="2018-04-29T21:55:00Z">
                <w:rPr/>
              </w:rPrChange>
            </w:rPr>
            <w:instrText xml:space="preserve"> HYPERLINK \l "_Toc512779538" </w:instrText>
          </w:r>
          <w:r w:rsidRPr="005A3E76">
            <w:rPr>
              <w:rFonts w:cs="Times New Roman"/>
              <w:noProof/>
              <w:szCs w:val="28"/>
            </w:rPr>
            <w:fldChar w:fldCharType="separate"/>
          </w:r>
          <w:r w:rsidR="00775DF4" w:rsidRPr="005A3E76">
            <w:rPr>
              <w:rStyle w:val="Hyperlink"/>
              <w:rFonts w:cs="Times New Roman"/>
              <w:b/>
              <w:iCs/>
              <w:noProof/>
              <w:szCs w:val="28"/>
            </w:rPr>
            <w:t>3.6.</w:t>
          </w:r>
          <w:r w:rsidR="00775DF4" w:rsidRPr="00182902">
            <w:rPr>
              <w:rFonts w:cs="Times New Roman"/>
              <w:noProof/>
              <w:szCs w:val="28"/>
              <w:lang w:eastAsia="ja-JP"/>
              <w:rPrChange w:id="37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liên quan đ</w:t>
          </w:r>
          <w:r w:rsidR="00775DF4" w:rsidRPr="009A0005">
            <w:rPr>
              <w:rStyle w:val="Hyperlink"/>
              <w:rFonts w:cs="Times New Roman"/>
              <w:b/>
              <w:iCs/>
              <w:noProof/>
              <w:szCs w:val="28"/>
            </w:rPr>
            <w:t>ế</w:t>
          </w:r>
          <w:r w:rsidR="00775DF4" w:rsidRPr="005A3E76">
            <w:rPr>
              <w:rStyle w:val="Hyperlink"/>
              <w:rFonts w:cs="Times New Roman"/>
              <w:b/>
              <w:iCs/>
              <w:noProof/>
              <w:szCs w:val="28"/>
            </w:rPr>
            <w:t>n công việc</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_Toc512779538 \h </w:instrText>
          </w:r>
          <w:r w:rsidR="00775DF4" w:rsidRPr="005A3E76">
            <w:rPr>
              <w:rFonts w:cs="Times New Roman"/>
              <w:noProof/>
              <w:webHidden/>
              <w:szCs w:val="28"/>
            </w:rPr>
          </w:r>
          <w:r w:rsidR="00775DF4" w:rsidRPr="005A3E76">
            <w:rPr>
              <w:rFonts w:cs="Times New Roman"/>
              <w:noProof/>
              <w:webHidden/>
              <w:szCs w:val="28"/>
            </w:rPr>
            <w:fldChar w:fldCharType="separate"/>
          </w:r>
          <w:ins w:id="373" w:author="HAO" w:date="2018-04-30T00:35:00Z">
            <w:r w:rsidR="00033224">
              <w:rPr>
                <w:rFonts w:cs="Times New Roman"/>
                <w:noProof/>
                <w:webHidden/>
                <w:szCs w:val="28"/>
              </w:rPr>
              <w:t>61</w:t>
            </w:r>
          </w:ins>
          <w:del w:id="374" w:author="HAO" w:date="2018-04-29T23:09:00Z">
            <w:r w:rsidR="00775DF4" w:rsidRPr="005A3E76" w:rsidDel="001F0DBE">
              <w:rPr>
                <w:rFonts w:cs="Times New Roman"/>
                <w:noProof/>
                <w:webHidden/>
                <w:szCs w:val="28"/>
              </w:rPr>
              <w:delText>59</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rsidP="005A3E76">
          <w:pPr>
            <w:pStyle w:val="TOC3"/>
            <w:rPr>
              <w:noProof/>
              <w:lang w:eastAsia="ja-JP"/>
              <w:rPrChange w:id="37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76" w:author="HAO" w:date="2018-04-29T21:55:00Z">
                <w:rPr/>
              </w:rPrChange>
            </w:rPr>
            <w:instrText xml:space="preserve"> HYPERLINK \l "_Toc512779539" </w:instrText>
          </w:r>
          <w:r w:rsidRPr="005A3E76">
            <w:rPr>
              <w:noProof/>
            </w:rPr>
            <w:fldChar w:fldCharType="separate"/>
          </w:r>
          <w:r w:rsidR="00775DF4" w:rsidRPr="005A3E76">
            <w:rPr>
              <w:rStyle w:val="Hyperlink"/>
              <w:rFonts w:cs="Times New Roman"/>
              <w:b/>
              <w:iCs/>
              <w:noProof/>
              <w:szCs w:val="28"/>
            </w:rPr>
            <w:t>3.6.1.</w:t>
          </w:r>
          <w:r w:rsidR="00775DF4" w:rsidRPr="00182902">
            <w:rPr>
              <w:noProof/>
              <w:lang w:eastAsia="ja-JP"/>
              <w:rPrChange w:id="37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w:t>
          </w:r>
          <w:r w:rsidR="00775DF4" w:rsidRPr="009A0005">
            <w:rPr>
              <w:rStyle w:val="Hyperlink"/>
              <w:rFonts w:cs="Times New Roman"/>
              <w:b/>
              <w:iCs/>
              <w:noProof/>
              <w:szCs w:val="28"/>
            </w:rPr>
            <w:t>ạ</w:t>
          </w:r>
          <w:r w:rsidR="00775DF4" w:rsidRPr="005A3E76">
            <w:rPr>
              <w:rStyle w:val="Hyperlink"/>
              <w:rFonts w:cs="Times New Roman"/>
              <w:b/>
              <w:iCs/>
              <w:noProof/>
              <w:szCs w:val="28"/>
            </w:rPr>
            <w:t>o mới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_Toc512779539 \h </w:instrText>
          </w:r>
          <w:r w:rsidR="00775DF4" w:rsidRPr="005A3E76">
            <w:rPr>
              <w:noProof/>
              <w:webHidden/>
            </w:rPr>
          </w:r>
          <w:r w:rsidR="00775DF4" w:rsidRPr="005A3E76">
            <w:rPr>
              <w:noProof/>
              <w:webHidden/>
            </w:rPr>
            <w:fldChar w:fldCharType="separate"/>
          </w:r>
          <w:ins w:id="378" w:author="HAO" w:date="2018-04-30T00:35:00Z">
            <w:r w:rsidR="00033224">
              <w:rPr>
                <w:noProof/>
                <w:webHidden/>
              </w:rPr>
              <w:t>61</w:t>
            </w:r>
          </w:ins>
          <w:del w:id="379" w:author="HAO" w:date="2018-04-29T23:09:00Z">
            <w:r w:rsidR="00775DF4" w:rsidRPr="005A3E76" w:rsidDel="001F0DBE">
              <w:rPr>
                <w:noProof/>
                <w:webHidden/>
              </w:rPr>
              <w:delText>59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80"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81" w:author="HAO" w:date="2018-04-29T21:55:00Z">
                <w:rPr/>
              </w:rPrChange>
            </w:rPr>
            <w:instrText xml:space="preserve"> HYPERLINK \l "_Toc512779540" </w:instrText>
          </w:r>
          <w:r w:rsidRPr="005A3E76">
            <w:rPr>
              <w:noProof/>
            </w:rPr>
            <w:fldChar w:fldCharType="separate"/>
          </w:r>
          <w:r w:rsidR="00775DF4" w:rsidRPr="005A3E76">
            <w:rPr>
              <w:rStyle w:val="Hyperlink"/>
              <w:rFonts w:cs="Times New Roman"/>
              <w:b/>
              <w:iCs/>
              <w:noProof/>
              <w:szCs w:val="28"/>
            </w:rPr>
            <w:t>3.6.2.</w:t>
          </w:r>
          <w:r w:rsidR="00775DF4" w:rsidRPr="00182902">
            <w:rPr>
              <w:noProof/>
              <w:lang w:eastAsia="ja-JP"/>
              <w:rPrChange w:id="38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ch</w:t>
          </w:r>
          <w:r w:rsidR="00775DF4" w:rsidRPr="009A0005">
            <w:rPr>
              <w:rStyle w:val="Hyperlink"/>
              <w:rFonts w:cs="Times New Roman"/>
              <w:b/>
              <w:iCs/>
              <w:noProof/>
              <w:szCs w:val="28"/>
            </w:rPr>
            <w:t>ỉ</w:t>
          </w:r>
          <w:r w:rsidR="00775DF4" w:rsidRPr="005A3E76">
            <w:rPr>
              <w:rStyle w:val="Hyperlink"/>
              <w:rFonts w:cs="Times New Roman"/>
              <w:b/>
              <w:iCs/>
              <w:noProof/>
              <w:szCs w:val="28"/>
            </w:rPr>
            <w:t>nh sửa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_Toc512779540 \h </w:instrText>
          </w:r>
          <w:r w:rsidR="00775DF4" w:rsidRPr="005A3E76">
            <w:rPr>
              <w:noProof/>
              <w:webHidden/>
            </w:rPr>
          </w:r>
          <w:r w:rsidR="00775DF4" w:rsidRPr="005A3E76">
            <w:rPr>
              <w:noProof/>
              <w:webHidden/>
            </w:rPr>
            <w:fldChar w:fldCharType="separate"/>
          </w:r>
          <w:ins w:id="383" w:author="HAO" w:date="2018-04-30T00:35:00Z">
            <w:r w:rsidR="00033224">
              <w:rPr>
                <w:noProof/>
                <w:webHidden/>
              </w:rPr>
              <w:t>62</w:t>
            </w:r>
          </w:ins>
          <w:del w:id="384" w:author="HAO" w:date="2018-04-29T23:09:00Z">
            <w:r w:rsidR="00775DF4" w:rsidRPr="005A3E76" w:rsidDel="001F0DBE">
              <w:rPr>
                <w:noProof/>
                <w:webHidden/>
              </w:rPr>
              <w:delText>59</w:delText>
            </w:r>
          </w:del>
          <w:r w:rsidR="00775DF4" w:rsidRPr="005A3E76">
            <w:rPr>
              <w:noProof/>
              <w:webHidden/>
            </w:rPr>
            <w:fldChar w:fldCharType="end"/>
          </w:r>
          <w:r w:rsidRPr="005A3E76">
            <w:rPr>
              <w:noProof/>
            </w:rPr>
            <w:fldChar w:fldCharType="end"/>
          </w:r>
        </w:p>
        <w:p w:rsidR="00775DF4" w:rsidRPr="00182902" w:rsidRDefault="00220D8D" w:rsidP="005A3E76">
          <w:pPr>
            <w:pStyle w:val="TOC3"/>
            <w:rPr>
              <w:noProof/>
              <w:lang w:eastAsia="ja-JP"/>
              <w:rPrChange w:id="385" w:author="HAO" w:date="2018-04-29T21:55:00Z">
                <w:rPr>
                  <w:rFonts w:asciiTheme="minorHAnsi" w:hAnsiTheme="minorHAnsi"/>
                  <w:noProof/>
                  <w:sz w:val="22"/>
                  <w:szCs w:val="22"/>
                  <w:lang w:eastAsia="ja-JP"/>
                </w:rPr>
              </w:rPrChange>
            </w:rPr>
          </w:pPr>
          <w:r w:rsidRPr="005A3E76">
            <w:rPr>
              <w:noProof/>
            </w:rPr>
            <w:fldChar w:fldCharType="begin"/>
          </w:r>
          <w:r w:rsidRPr="00182902">
            <w:rPr>
              <w:noProof/>
              <w:rPrChange w:id="386" w:author="HAO" w:date="2018-04-29T21:55:00Z">
                <w:rPr/>
              </w:rPrChange>
            </w:rPr>
            <w:instrText xml:space="preserve"> HYPERLINK \l "_Toc512779541" </w:instrText>
          </w:r>
          <w:r w:rsidRPr="005A3E76">
            <w:rPr>
              <w:noProof/>
            </w:rPr>
            <w:fldChar w:fldCharType="separate"/>
          </w:r>
          <w:r w:rsidR="00775DF4" w:rsidRPr="005A3E76">
            <w:rPr>
              <w:rStyle w:val="Hyperlink"/>
              <w:rFonts w:cs="Times New Roman"/>
              <w:b/>
              <w:iCs/>
              <w:noProof/>
              <w:szCs w:val="28"/>
            </w:rPr>
            <w:t>3.6.3.</w:t>
          </w:r>
          <w:r w:rsidR="00775DF4" w:rsidRPr="00182902">
            <w:rPr>
              <w:noProof/>
              <w:lang w:eastAsia="ja-JP"/>
              <w:rPrChange w:id="387"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chi ti</w:t>
          </w:r>
          <w:r w:rsidR="00775DF4" w:rsidRPr="009A0005">
            <w:rPr>
              <w:rStyle w:val="Hyperlink"/>
              <w:rFonts w:cs="Times New Roman"/>
              <w:b/>
              <w:iCs/>
              <w:noProof/>
              <w:szCs w:val="28"/>
            </w:rPr>
            <w:t>ế</w:t>
          </w:r>
          <w:r w:rsidR="00775DF4" w:rsidRPr="005A3E76">
            <w:rPr>
              <w:rStyle w:val="Hyperlink"/>
              <w:rFonts w:cs="Times New Roman"/>
              <w:b/>
              <w:iCs/>
              <w:noProof/>
              <w:szCs w:val="28"/>
            </w:rPr>
            <w:t>t công việc</w:t>
          </w:r>
          <w:r w:rsidR="00775DF4" w:rsidRPr="005A3E76">
            <w:rPr>
              <w:noProof/>
              <w:webHidden/>
            </w:rPr>
            <w:tab/>
          </w:r>
          <w:r w:rsidR="00775DF4" w:rsidRPr="005A3E76">
            <w:rPr>
              <w:noProof/>
              <w:webHidden/>
            </w:rPr>
            <w:fldChar w:fldCharType="begin"/>
          </w:r>
          <w:r w:rsidR="00775DF4" w:rsidRPr="005A3E76">
            <w:rPr>
              <w:noProof/>
              <w:webHidden/>
            </w:rPr>
            <w:instrText xml:space="preserve"> PAGEREF _Toc512779541 \h </w:instrText>
          </w:r>
          <w:r w:rsidR="00775DF4" w:rsidRPr="005A3E76">
            <w:rPr>
              <w:noProof/>
              <w:webHidden/>
            </w:rPr>
          </w:r>
          <w:r w:rsidR="00775DF4" w:rsidRPr="005A3E76">
            <w:rPr>
              <w:noProof/>
              <w:webHidden/>
            </w:rPr>
            <w:fldChar w:fldCharType="separate"/>
          </w:r>
          <w:ins w:id="388" w:author="HAO" w:date="2018-04-30T00:35:00Z">
            <w:r w:rsidR="00033224">
              <w:rPr>
                <w:noProof/>
                <w:webHidden/>
              </w:rPr>
              <w:t>63</w:t>
            </w:r>
          </w:ins>
          <w:del w:id="389" w:author="HAO" w:date="2018-04-29T23:09:00Z">
            <w:r w:rsidR="00775DF4" w:rsidRPr="005A3E76" w:rsidDel="001F0DBE">
              <w:rPr>
                <w:noProof/>
                <w:webHidden/>
              </w:rPr>
              <w:delText>60</w:delText>
            </w:r>
          </w:del>
          <w:r w:rsidR="00775DF4" w:rsidRPr="005A3E76">
            <w:rPr>
              <w:noProof/>
              <w:webHidden/>
            </w:rPr>
            <w:fldChar w:fldCharType="end"/>
          </w:r>
          <w:r w:rsidRPr="005A3E76">
            <w:rPr>
              <w:noProof/>
            </w:rPr>
            <w:fldChar w:fldCharType="end"/>
          </w:r>
        </w:p>
        <w:p w:rsidR="00775DF4" w:rsidRPr="00182902" w:rsidRDefault="00220D8D">
          <w:pPr>
            <w:pStyle w:val="TOC2"/>
            <w:tabs>
              <w:tab w:val="left" w:pos="1100"/>
              <w:tab w:val="right" w:leader="dot" w:pos="9063"/>
            </w:tabs>
            <w:rPr>
              <w:rFonts w:cs="Times New Roman"/>
              <w:noProof/>
              <w:szCs w:val="28"/>
              <w:lang w:eastAsia="ja-JP"/>
              <w:rPrChange w:id="390"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91" w:author="HAO" w:date="2018-04-29T21:55:00Z">
                <w:rPr/>
              </w:rPrChange>
            </w:rPr>
            <w:instrText xml:space="preserve"> HYPERLINK \l "_Toc512779542" </w:instrText>
          </w:r>
          <w:r w:rsidRPr="005A3E76">
            <w:rPr>
              <w:rFonts w:cs="Times New Roman"/>
              <w:noProof/>
              <w:szCs w:val="28"/>
            </w:rPr>
            <w:fldChar w:fldCharType="separate"/>
          </w:r>
          <w:r w:rsidR="00775DF4" w:rsidRPr="005A3E76">
            <w:rPr>
              <w:rStyle w:val="Hyperlink"/>
              <w:rFonts w:cs="Times New Roman"/>
              <w:b/>
              <w:noProof/>
              <w:szCs w:val="28"/>
            </w:rPr>
            <w:t>3.7.</w:t>
          </w:r>
          <w:r w:rsidR="00775DF4" w:rsidRPr="00182902">
            <w:rPr>
              <w:rFonts w:cs="Times New Roman"/>
              <w:noProof/>
              <w:szCs w:val="28"/>
              <w:lang w:eastAsia="ja-JP"/>
              <w:rPrChange w:id="392" w:author="HAO" w:date="2018-04-29T21:55:00Z">
                <w:rPr>
                  <w:rFonts w:asciiTheme="minorHAnsi" w:hAnsiTheme="minorHAnsi"/>
                  <w:noProof/>
                  <w:sz w:val="22"/>
                  <w:szCs w:val="22"/>
                  <w:lang w:eastAsia="ja-JP"/>
                </w:rPr>
              </w:rPrChange>
            </w:rPr>
            <w:tab/>
          </w:r>
          <w:r w:rsidR="00775DF4" w:rsidRPr="00182902">
            <w:rPr>
              <w:rStyle w:val="Hyperlink"/>
              <w:rFonts w:cs="Times New Roman"/>
              <w:b/>
              <w:iCs/>
              <w:noProof/>
              <w:szCs w:val="28"/>
            </w:rPr>
            <w:t>Giao diệ</w:t>
          </w:r>
          <w:r w:rsidR="00775DF4" w:rsidRPr="00A55728">
            <w:rPr>
              <w:rStyle w:val="Hyperlink"/>
              <w:rFonts w:cs="Times New Roman"/>
              <w:b/>
              <w:iCs/>
              <w:noProof/>
              <w:szCs w:val="28"/>
            </w:rPr>
            <w:t>n trang logwork</w:t>
          </w:r>
          <w:r w:rsidR="00775DF4" w:rsidRPr="009A0005">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_Toc512779542 \h </w:instrText>
          </w:r>
          <w:r w:rsidR="00775DF4" w:rsidRPr="005A3E76">
            <w:rPr>
              <w:rFonts w:cs="Times New Roman"/>
              <w:noProof/>
              <w:webHidden/>
              <w:szCs w:val="28"/>
            </w:rPr>
          </w:r>
          <w:r w:rsidR="00775DF4" w:rsidRPr="005A3E76">
            <w:rPr>
              <w:rFonts w:cs="Times New Roman"/>
              <w:noProof/>
              <w:webHidden/>
              <w:szCs w:val="28"/>
            </w:rPr>
            <w:fldChar w:fldCharType="separate"/>
          </w:r>
          <w:ins w:id="393" w:author="HAO" w:date="2018-04-30T00:35:00Z">
            <w:r w:rsidR="00033224">
              <w:rPr>
                <w:rFonts w:cs="Times New Roman"/>
                <w:noProof/>
                <w:webHidden/>
                <w:szCs w:val="28"/>
              </w:rPr>
              <w:t>63</w:t>
            </w:r>
          </w:ins>
          <w:del w:id="394"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395"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396" w:author="HAO" w:date="2018-04-29T21:55:00Z">
                <w:rPr/>
              </w:rPrChange>
            </w:rPr>
            <w:instrText xml:space="preserve"> HYPERLINK \l "_Toc512779543" </w:instrText>
          </w:r>
          <w:r w:rsidRPr="005A3E76">
            <w:rPr>
              <w:rFonts w:cs="Times New Roman"/>
              <w:noProof/>
              <w:szCs w:val="28"/>
            </w:rPr>
            <w:fldChar w:fldCharType="separate"/>
          </w:r>
          <w:r w:rsidR="00775DF4" w:rsidRPr="005A3E76">
            <w:rPr>
              <w:rStyle w:val="Hyperlink"/>
              <w:rFonts w:cs="Times New Roman"/>
              <w:b/>
              <w:noProof/>
              <w:szCs w:val="28"/>
              <w:lang w:val="vi-VN"/>
            </w:rPr>
            <w:t>CHƯƠNG IV: KẾT LUẬN VÀ HƯỚNG PHÁT TRIỂN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_Toc512779543 \h </w:instrText>
          </w:r>
          <w:r w:rsidR="00775DF4" w:rsidRPr="005A3E76">
            <w:rPr>
              <w:rFonts w:cs="Times New Roman"/>
              <w:noProof/>
              <w:webHidden/>
              <w:szCs w:val="28"/>
            </w:rPr>
          </w:r>
          <w:r w:rsidR="00775DF4" w:rsidRPr="005A3E76">
            <w:rPr>
              <w:rFonts w:cs="Times New Roman"/>
              <w:noProof/>
              <w:webHidden/>
              <w:szCs w:val="28"/>
            </w:rPr>
            <w:fldChar w:fldCharType="separate"/>
          </w:r>
          <w:ins w:id="397" w:author="HAO" w:date="2018-04-30T00:35:00Z">
            <w:r w:rsidR="00033224">
              <w:rPr>
                <w:rFonts w:cs="Times New Roman"/>
                <w:noProof/>
                <w:webHidden/>
                <w:szCs w:val="28"/>
              </w:rPr>
              <w:t>65</w:t>
            </w:r>
          </w:ins>
          <w:del w:id="398"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399"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400" w:author="HAO" w:date="2018-04-29T21:55:00Z">
                <w:rPr/>
              </w:rPrChange>
            </w:rPr>
            <w:instrText xml:space="preserve"> HYPERLINK \l "_Toc512779544" </w:instrText>
          </w:r>
          <w:r w:rsidRPr="005A3E76">
            <w:rPr>
              <w:rFonts w:cs="Times New Roman"/>
              <w:noProof/>
              <w:szCs w:val="28"/>
            </w:rPr>
            <w:fldChar w:fldCharType="separate"/>
          </w:r>
          <w:r w:rsidR="00775DF4" w:rsidRPr="005A3E76">
            <w:rPr>
              <w:rStyle w:val="Hyperlink"/>
              <w:rFonts w:cs="Times New Roman"/>
              <w:b/>
              <w:noProof/>
              <w:szCs w:val="28"/>
              <w:lang w:val="vi-VN"/>
            </w:rPr>
            <w:t>1.</w:t>
          </w:r>
          <w:r w:rsidR="00775DF4" w:rsidRPr="00182902">
            <w:rPr>
              <w:rFonts w:cs="Times New Roman"/>
              <w:noProof/>
              <w:szCs w:val="28"/>
              <w:lang w:eastAsia="ja-JP"/>
              <w:rPrChange w:id="401"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Kế</w:t>
          </w:r>
          <w:r w:rsidR="00775DF4" w:rsidRPr="00A55728">
            <w:rPr>
              <w:rStyle w:val="Hyperlink"/>
              <w:rFonts w:cs="Times New Roman"/>
              <w:b/>
              <w:noProof/>
              <w:szCs w:val="28"/>
            </w:rPr>
            <w:t>t lu</w:t>
          </w:r>
          <w:r w:rsidR="00775DF4" w:rsidRPr="009A0005">
            <w:rPr>
              <w:rStyle w:val="Hyperlink"/>
              <w:rFonts w:cs="Times New Roman"/>
              <w:b/>
              <w:noProof/>
              <w:szCs w:val="28"/>
            </w:rPr>
            <w:t>ậ</w:t>
          </w:r>
          <w:r w:rsidR="00775DF4" w:rsidRPr="005A3E76">
            <w:rPr>
              <w:rStyle w:val="Hyperlink"/>
              <w:rFonts w:cs="Times New Roman"/>
              <w:b/>
              <w:noProof/>
              <w:szCs w:val="28"/>
            </w:rPr>
            <w:t>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_Toc512779544 \h </w:instrText>
          </w:r>
          <w:r w:rsidR="00775DF4" w:rsidRPr="005A3E76">
            <w:rPr>
              <w:rFonts w:cs="Times New Roman"/>
              <w:noProof/>
              <w:webHidden/>
              <w:szCs w:val="28"/>
            </w:rPr>
          </w:r>
          <w:r w:rsidR="00775DF4" w:rsidRPr="005A3E76">
            <w:rPr>
              <w:rFonts w:cs="Times New Roman"/>
              <w:noProof/>
              <w:webHidden/>
              <w:szCs w:val="28"/>
            </w:rPr>
            <w:fldChar w:fldCharType="separate"/>
          </w:r>
          <w:ins w:id="402" w:author="HAO" w:date="2018-04-30T00:35:00Z">
            <w:r w:rsidR="00033224">
              <w:rPr>
                <w:rFonts w:cs="Times New Roman"/>
                <w:noProof/>
                <w:webHidden/>
                <w:szCs w:val="28"/>
              </w:rPr>
              <w:t>65</w:t>
            </w:r>
          </w:ins>
          <w:del w:id="403"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2"/>
            <w:tabs>
              <w:tab w:val="left" w:pos="880"/>
              <w:tab w:val="right" w:leader="dot" w:pos="9063"/>
            </w:tabs>
            <w:rPr>
              <w:rFonts w:cs="Times New Roman"/>
              <w:noProof/>
              <w:szCs w:val="28"/>
              <w:lang w:eastAsia="ja-JP"/>
              <w:rPrChange w:id="404"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405" w:author="HAO" w:date="2018-04-29T21:55:00Z">
                <w:rPr/>
              </w:rPrChange>
            </w:rPr>
            <w:instrText xml:space="preserve"> HYPERLINK \l "_Toc512779545" </w:instrText>
          </w:r>
          <w:r w:rsidRPr="005A3E76">
            <w:rPr>
              <w:rFonts w:cs="Times New Roman"/>
              <w:noProof/>
              <w:szCs w:val="28"/>
            </w:rPr>
            <w:fldChar w:fldCharType="separate"/>
          </w:r>
          <w:r w:rsidR="00775DF4" w:rsidRPr="005A3E76">
            <w:rPr>
              <w:rStyle w:val="Hyperlink"/>
              <w:rFonts w:cs="Times New Roman"/>
              <w:b/>
              <w:noProof/>
              <w:szCs w:val="28"/>
              <w:lang w:val="vi-VN"/>
            </w:rPr>
            <w:t>2.</w:t>
          </w:r>
          <w:r w:rsidR="00775DF4" w:rsidRPr="00182902">
            <w:rPr>
              <w:rFonts w:cs="Times New Roman"/>
              <w:noProof/>
              <w:szCs w:val="28"/>
              <w:lang w:eastAsia="ja-JP"/>
              <w:rPrChange w:id="406" w:author="HAO" w:date="2018-04-29T21:55:00Z">
                <w:rPr>
                  <w:rFonts w:asciiTheme="minorHAnsi" w:hAnsiTheme="minorHAnsi"/>
                  <w:noProof/>
                  <w:sz w:val="22"/>
                  <w:szCs w:val="22"/>
                  <w:lang w:eastAsia="ja-JP"/>
                </w:rPr>
              </w:rPrChange>
            </w:rPr>
            <w:tab/>
          </w:r>
          <w:r w:rsidR="00775DF4" w:rsidRPr="00182902">
            <w:rPr>
              <w:rStyle w:val="Hyperlink"/>
              <w:rFonts w:cs="Times New Roman"/>
              <w:b/>
              <w:noProof/>
              <w:szCs w:val="28"/>
            </w:rPr>
            <w:t>Hướ</w:t>
          </w:r>
          <w:r w:rsidR="00775DF4" w:rsidRPr="00A55728">
            <w:rPr>
              <w:rStyle w:val="Hyperlink"/>
              <w:rFonts w:cs="Times New Roman"/>
              <w:b/>
              <w:noProof/>
              <w:szCs w:val="28"/>
            </w:rPr>
            <w:t>ng phát tri</w:t>
          </w:r>
          <w:r w:rsidR="00775DF4" w:rsidRPr="009A0005">
            <w:rPr>
              <w:rStyle w:val="Hyperlink"/>
              <w:rFonts w:cs="Times New Roman"/>
              <w:b/>
              <w:noProof/>
              <w:szCs w:val="28"/>
            </w:rPr>
            <w:t>ể</w:t>
          </w:r>
          <w:r w:rsidR="00775DF4" w:rsidRPr="005A3E76">
            <w:rPr>
              <w:rStyle w:val="Hyperlink"/>
              <w:rFonts w:cs="Times New Roman"/>
              <w:b/>
              <w:noProof/>
              <w:szCs w:val="28"/>
            </w:rPr>
            <w:t>n</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_Toc512779545 \h </w:instrText>
          </w:r>
          <w:r w:rsidR="00775DF4" w:rsidRPr="005A3E76">
            <w:rPr>
              <w:rFonts w:cs="Times New Roman"/>
              <w:noProof/>
              <w:webHidden/>
              <w:szCs w:val="28"/>
            </w:rPr>
          </w:r>
          <w:r w:rsidR="00775DF4" w:rsidRPr="005A3E76">
            <w:rPr>
              <w:rFonts w:cs="Times New Roman"/>
              <w:noProof/>
              <w:webHidden/>
              <w:szCs w:val="28"/>
            </w:rPr>
            <w:fldChar w:fldCharType="separate"/>
          </w:r>
          <w:ins w:id="407" w:author="HAO" w:date="2018-04-30T00:35:00Z">
            <w:r w:rsidR="00033224">
              <w:rPr>
                <w:rFonts w:cs="Times New Roman"/>
                <w:noProof/>
                <w:webHidden/>
                <w:szCs w:val="28"/>
              </w:rPr>
              <w:t>65</w:t>
            </w:r>
          </w:ins>
          <w:del w:id="408" w:author="HAO" w:date="2018-04-29T23:09:00Z">
            <w:r w:rsidR="00775DF4" w:rsidRPr="005A3E76" w:rsidDel="001F0DBE">
              <w:rPr>
                <w:rFonts w:cs="Times New Roman"/>
                <w:noProof/>
                <w:webHidden/>
                <w:szCs w:val="28"/>
              </w:rPr>
              <w:delText>61</w:delText>
            </w:r>
          </w:del>
          <w:r w:rsidR="00775DF4" w:rsidRPr="005A3E76">
            <w:rPr>
              <w:rFonts w:cs="Times New Roman"/>
              <w:noProof/>
              <w:webHidden/>
              <w:szCs w:val="28"/>
            </w:rPr>
            <w:fldChar w:fldCharType="end"/>
          </w:r>
          <w:r w:rsidRPr="005A3E76">
            <w:rPr>
              <w:rFonts w:cs="Times New Roman"/>
              <w:noProof/>
              <w:szCs w:val="28"/>
            </w:rPr>
            <w:fldChar w:fldCharType="end"/>
          </w:r>
        </w:p>
        <w:p w:rsidR="00775DF4" w:rsidRPr="00182902" w:rsidRDefault="00220D8D">
          <w:pPr>
            <w:pStyle w:val="TOC1"/>
            <w:tabs>
              <w:tab w:val="right" w:leader="dot" w:pos="9063"/>
            </w:tabs>
            <w:rPr>
              <w:rFonts w:cs="Times New Roman"/>
              <w:noProof/>
              <w:szCs w:val="28"/>
              <w:lang w:eastAsia="ja-JP"/>
              <w:rPrChange w:id="409" w:author="HAO" w:date="2018-04-29T21:55:00Z">
                <w:rPr>
                  <w:rFonts w:asciiTheme="minorHAnsi" w:hAnsiTheme="minorHAnsi"/>
                  <w:noProof/>
                  <w:sz w:val="22"/>
                  <w:szCs w:val="22"/>
                  <w:lang w:eastAsia="ja-JP"/>
                </w:rPr>
              </w:rPrChange>
            </w:rPr>
          </w:pPr>
          <w:r w:rsidRPr="005A3E76">
            <w:rPr>
              <w:rFonts w:cs="Times New Roman"/>
              <w:noProof/>
              <w:szCs w:val="28"/>
            </w:rPr>
            <w:fldChar w:fldCharType="begin"/>
          </w:r>
          <w:r w:rsidRPr="00182902">
            <w:rPr>
              <w:rFonts w:cs="Times New Roman"/>
              <w:noProof/>
              <w:szCs w:val="28"/>
              <w:rPrChange w:id="410" w:author="HAO" w:date="2018-04-29T21:55:00Z">
                <w:rPr/>
              </w:rPrChange>
            </w:rPr>
            <w:instrText xml:space="preserve"> HYPERLINK \l "_Toc512779546" </w:instrText>
          </w:r>
          <w:r w:rsidRPr="005A3E76">
            <w:rPr>
              <w:rFonts w:cs="Times New Roman"/>
              <w:noProof/>
              <w:szCs w:val="28"/>
            </w:rPr>
            <w:fldChar w:fldCharType="separate"/>
          </w:r>
          <w:r w:rsidR="00775DF4" w:rsidRPr="005A3E76">
            <w:rPr>
              <w:rStyle w:val="Hyperlink"/>
              <w:rFonts w:cs="Times New Roman"/>
              <w:b/>
              <w:noProof/>
              <w:szCs w:val="28"/>
            </w:rPr>
            <w:t>Tài liệu tham khảo</w:t>
          </w:r>
          <w:r w:rsidR="00775DF4" w:rsidRPr="005A3E76">
            <w:rPr>
              <w:rFonts w:cs="Times New Roman"/>
              <w:noProof/>
              <w:webHidden/>
              <w:szCs w:val="28"/>
            </w:rPr>
            <w:tab/>
          </w:r>
          <w:r w:rsidR="00775DF4" w:rsidRPr="005A3E76">
            <w:rPr>
              <w:rFonts w:cs="Times New Roman"/>
              <w:noProof/>
              <w:webHidden/>
              <w:szCs w:val="28"/>
            </w:rPr>
            <w:fldChar w:fldCharType="begin"/>
          </w:r>
          <w:r w:rsidR="00775DF4" w:rsidRPr="005A3E76">
            <w:rPr>
              <w:rFonts w:cs="Times New Roman"/>
              <w:noProof/>
              <w:webHidden/>
              <w:szCs w:val="28"/>
            </w:rPr>
            <w:instrText xml:space="preserve"> PAGEREF _Toc512779546 \h </w:instrText>
          </w:r>
          <w:r w:rsidR="00775DF4" w:rsidRPr="005A3E76">
            <w:rPr>
              <w:rFonts w:cs="Times New Roman"/>
              <w:noProof/>
              <w:webHidden/>
              <w:szCs w:val="28"/>
            </w:rPr>
          </w:r>
          <w:r w:rsidR="00775DF4" w:rsidRPr="005A3E76">
            <w:rPr>
              <w:rFonts w:cs="Times New Roman"/>
              <w:noProof/>
              <w:webHidden/>
              <w:szCs w:val="28"/>
            </w:rPr>
            <w:fldChar w:fldCharType="separate"/>
          </w:r>
          <w:ins w:id="411" w:author="HAO" w:date="2018-04-30T00:35:00Z">
            <w:r w:rsidR="00033224">
              <w:rPr>
                <w:rFonts w:cs="Times New Roman"/>
                <w:noProof/>
                <w:webHidden/>
                <w:szCs w:val="28"/>
              </w:rPr>
              <w:t>65</w:t>
            </w:r>
          </w:ins>
          <w:del w:id="412" w:author="HAO" w:date="2018-04-29T23:09:00Z">
            <w:r w:rsidR="00775DF4" w:rsidRPr="005A3E76" w:rsidDel="001F0DBE">
              <w:rPr>
                <w:rFonts w:cs="Times New Roman"/>
                <w:noProof/>
                <w:webHidden/>
                <w:szCs w:val="28"/>
              </w:rPr>
              <w:delText>62</w:delText>
            </w:r>
          </w:del>
          <w:r w:rsidR="00775DF4" w:rsidRPr="005A3E76">
            <w:rPr>
              <w:rFonts w:cs="Times New Roman"/>
              <w:noProof/>
              <w:webHidden/>
              <w:szCs w:val="28"/>
            </w:rPr>
            <w:fldChar w:fldCharType="end"/>
          </w:r>
          <w:r w:rsidRPr="005A3E76">
            <w:rPr>
              <w:rFonts w:cs="Times New Roman"/>
              <w:noProof/>
              <w:szCs w:val="28"/>
            </w:rPr>
            <w:fldChar w:fldCharType="end"/>
          </w:r>
        </w:p>
        <w:p w:rsidR="00C05BC1" w:rsidRPr="00182902" w:rsidRDefault="00684E41" w:rsidP="00A22A9F">
          <w:pPr>
            <w:spacing w:line="360" w:lineRule="auto"/>
            <w:rPr>
              <w:rStyle w:val="SubtleEmphasis"/>
              <w:rFonts w:cs="Times New Roman"/>
              <w:iCs w:val="0"/>
              <w:sz w:val="28"/>
              <w:szCs w:val="28"/>
            </w:rPr>
            <w:sectPr w:rsidR="00C05BC1" w:rsidRPr="00182902" w:rsidSect="009F0A54">
              <w:footerReference w:type="default" r:id="rId9"/>
              <w:type w:val="continuous"/>
              <w:pgSz w:w="11909" w:h="16834" w:code="9"/>
              <w:pgMar w:top="1418" w:right="851" w:bottom="1134" w:left="1985" w:header="720" w:footer="720" w:gutter="0"/>
              <w:cols w:space="720"/>
              <w:docGrid w:linePitch="381"/>
            </w:sectPr>
          </w:pPr>
          <w:r w:rsidRPr="00182902">
            <w:rPr>
              <w:rFonts w:cs="Times New Roman"/>
              <w:b/>
              <w:bCs/>
              <w:noProof/>
              <w:szCs w:val="28"/>
            </w:rPr>
            <w:fldChar w:fldCharType="end"/>
          </w:r>
        </w:p>
      </w:sdtContent>
    </w:sdt>
    <w:bookmarkStart w:id="413" w:name="_Toc496728348" w:displacedByCustomXml="prev"/>
    <w:p w:rsidR="00AD36AD" w:rsidRPr="00182902" w:rsidRDefault="00AD36AD">
      <w:pPr>
        <w:spacing w:after="160" w:line="259" w:lineRule="auto"/>
        <w:rPr>
          <w:rStyle w:val="SubtleEmphasis"/>
          <w:rFonts w:eastAsiaTheme="majorEastAsia" w:cs="Times New Roman"/>
          <w:b/>
          <w:sz w:val="28"/>
          <w:szCs w:val="28"/>
        </w:rPr>
      </w:pPr>
      <w:r w:rsidRPr="00182902">
        <w:rPr>
          <w:rStyle w:val="SubtleEmphasis"/>
          <w:rFonts w:cs="Times New Roman"/>
          <w:b/>
          <w:sz w:val="28"/>
          <w:szCs w:val="28"/>
        </w:rPr>
        <w:br w:type="page"/>
      </w:r>
    </w:p>
    <w:p w:rsidR="00344394" w:rsidRPr="00A55728" w:rsidRDefault="00C05BC1" w:rsidP="00A22A9F">
      <w:pPr>
        <w:pStyle w:val="Heading1"/>
        <w:spacing w:line="360" w:lineRule="auto"/>
        <w:jc w:val="center"/>
        <w:rPr>
          <w:rStyle w:val="SubtleEmphasis"/>
          <w:rFonts w:cs="Times New Roman"/>
          <w:b/>
          <w:sz w:val="28"/>
          <w:szCs w:val="28"/>
          <w:lang w:val="vi"/>
        </w:rPr>
      </w:pPr>
      <w:bookmarkStart w:id="414" w:name="_Toc512779470"/>
      <w:r w:rsidRPr="00182902">
        <w:rPr>
          <w:rStyle w:val="SubtleEmphasis"/>
          <w:rFonts w:cs="Times New Roman"/>
          <w:b/>
          <w:sz w:val="28"/>
          <w:szCs w:val="28"/>
        </w:rPr>
        <w:lastRenderedPageBreak/>
        <w:t>L</w:t>
      </w:r>
      <w:r w:rsidR="00344394" w:rsidRPr="00182902">
        <w:rPr>
          <w:rStyle w:val="SubtleEmphasis"/>
          <w:rFonts w:cs="Times New Roman"/>
          <w:b/>
          <w:sz w:val="28"/>
          <w:szCs w:val="28"/>
          <w:lang w:val="vi"/>
        </w:rPr>
        <w:t>ỜI C</w:t>
      </w:r>
      <w:r w:rsidR="00344394" w:rsidRPr="00A55728">
        <w:rPr>
          <w:rStyle w:val="SubtleEmphasis"/>
          <w:rFonts w:cs="Times New Roman"/>
          <w:b/>
          <w:sz w:val="28"/>
          <w:szCs w:val="28"/>
          <w:lang w:val="vi"/>
        </w:rPr>
        <w:t>ẢM ƠN</w:t>
      </w:r>
      <w:bookmarkEnd w:id="413"/>
      <w:bookmarkEnd w:id="414"/>
    </w:p>
    <w:p w:rsidR="00DB00CA" w:rsidRPr="00182902" w:rsidRDefault="00DB00CA" w:rsidP="00A22A9F">
      <w:pPr>
        <w:spacing w:line="360" w:lineRule="auto"/>
        <w:ind w:firstLine="720"/>
        <w:jc w:val="both"/>
        <w:rPr>
          <w:rFonts w:cs="Times New Roman"/>
          <w:szCs w:val="28"/>
          <w:lang w:val="vi"/>
        </w:rPr>
      </w:pPr>
      <w:r w:rsidRPr="00182902">
        <w:rPr>
          <w:rFonts w:cs="Times New Roman"/>
          <w:szCs w:val="28"/>
          <w:lang w:val="vi"/>
        </w:rPr>
        <w:t xml:space="preserve">Sau quá trình tìm hiểu đề tài </w:t>
      </w:r>
      <w:r w:rsidRPr="00182902">
        <w:rPr>
          <w:rFonts w:cs="Times New Roman"/>
          <w:b/>
          <w:szCs w:val="28"/>
          <w:lang w:val="vi"/>
        </w:rPr>
        <w:t>“Xây dựng ứng dụng quản lý dự án phần mềm”,</w:t>
      </w:r>
      <w:r w:rsidRPr="00182902">
        <w:rPr>
          <w:rFonts w:cs="Times New Roman"/>
          <w:szCs w:val="28"/>
          <w:lang w:val="vi"/>
        </w:rPr>
        <w:t xml:space="preserve"> em đã hoàn thành </w:t>
      </w:r>
      <w:r w:rsidR="009C5061" w:rsidRPr="00182902">
        <w:rPr>
          <w:rFonts w:cs="Times New Roman"/>
          <w:szCs w:val="28"/>
          <w:lang w:val="vi"/>
        </w:rPr>
        <w:t>đồ án</w:t>
      </w:r>
      <w:r w:rsidRPr="00182902">
        <w:rPr>
          <w:rFonts w:cs="Times New Roman"/>
          <w:szCs w:val="28"/>
          <w:lang w:val="vi"/>
        </w:rPr>
        <w:t xml:space="preserve"> như dự kiến. Để đạt được kết quả này, em đã nỗ lực thực hiện và đồng thời cũng nhận được rất nhiều sự giúp đỡ, quan tâm của thầy cô và bạn bè.</w:t>
      </w:r>
    </w:p>
    <w:p w:rsidR="00DB00CA" w:rsidRPr="00182902" w:rsidRDefault="00DB00CA" w:rsidP="00A22A9F">
      <w:pPr>
        <w:spacing w:line="360" w:lineRule="auto"/>
        <w:ind w:firstLine="720"/>
        <w:jc w:val="both"/>
        <w:rPr>
          <w:rFonts w:cs="Times New Roman"/>
          <w:szCs w:val="28"/>
          <w:lang w:val="vi"/>
        </w:rPr>
      </w:pPr>
      <w:r w:rsidRPr="00182902">
        <w:rPr>
          <w:rFonts w:cs="Times New Roman"/>
          <w:szCs w:val="28"/>
          <w:lang w:val="vi"/>
        </w:rPr>
        <w:t>Có thể hoàn thành đồ</w:t>
      </w:r>
      <w:r w:rsidR="009C5061" w:rsidRPr="00182902">
        <w:rPr>
          <w:rFonts w:cs="Times New Roman"/>
          <w:szCs w:val="28"/>
          <w:lang w:val="vi"/>
        </w:rPr>
        <w:t xml:space="preserve"> án như hôm nay</w:t>
      </w:r>
      <w:r w:rsidRPr="00182902">
        <w:rPr>
          <w:rFonts w:cs="Times New Roman"/>
          <w:szCs w:val="28"/>
          <w:lang w:val="vi"/>
        </w:rPr>
        <w:t xml:space="preserve">, em xin gửi lời cảm ơn chân thành nhất tới cô Nguyễn Thị Hiền – bộ môn Công nghệ Phần mền Học việc Kỹ thuật Quân sự. Cô đã tận tình hướng dẫn </w:t>
      </w:r>
      <w:r w:rsidR="009D37BB" w:rsidRPr="00182902">
        <w:rPr>
          <w:rFonts w:cs="Times New Roman"/>
          <w:szCs w:val="28"/>
          <w:lang w:val="vi"/>
        </w:rPr>
        <w:t xml:space="preserve">và </w:t>
      </w:r>
      <w:r w:rsidRPr="00182902">
        <w:rPr>
          <w:rFonts w:cs="Times New Roman"/>
          <w:szCs w:val="28"/>
          <w:lang w:val="vi"/>
        </w:rPr>
        <w:t xml:space="preserve">tạo mọi điều kiện giúp đỡ em trong suốt quá trình thực hiện đồ án. Đồng thời, em xin chân thành gửi lời cảm ơn đến các thầy cô </w:t>
      </w:r>
      <w:r w:rsidR="00442307" w:rsidRPr="00182902">
        <w:rPr>
          <w:rFonts w:cs="Times New Roman"/>
          <w:szCs w:val="28"/>
          <w:lang w:val="vi"/>
        </w:rPr>
        <w:t xml:space="preserve">khoa Công nghệ Thông tin đã nhiệt tình giảng dạy và truyền đạt những kiến thức quý báu và bổ ích trong suốt quá trình em học tập tại trường. </w:t>
      </w:r>
    </w:p>
    <w:p w:rsidR="00442307" w:rsidRPr="00182902" w:rsidRDefault="00442307" w:rsidP="00A22A9F">
      <w:pPr>
        <w:spacing w:line="360" w:lineRule="auto"/>
        <w:ind w:firstLine="720"/>
        <w:jc w:val="both"/>
        <w:rPr>
          <w:rFonts w:cs="Times New Roman"/>
          <w:szCs w:val="28"/>
          <w:lang w:val="vi"/>
        </w:rPr>
      </w:pPr>
      <w:r w:rsidRPr="00182902">
        <w:rPr>
          <w:rFonts w:cs="Times New Roman"/>
          <w:szCs w:val="28"/>
          <w:lang w:val="vi"/>
        </w:rPr>
        <w:t>Vì thời gian có hạn nên không thể tránh khỏi thiếu sót, em rất mong nhận được sự đóng góp ý kiến từ thầy cô và các bạn để có thể giúp em hoàn thiện đề tài.</w:t>
      </w:r>
    </w:p>
    <w:p w:rsidR="009C6CF4" w:rsidRPr="00182902" w:rsidRDefault="00442307" w:rsidP="009C6CF4">
      <w:pPr>
        <w:spacing w:line="360" w:lineRule="auto"/>
        <w:ind w:firstLine="720"/>
        <w:jc w:val="both"/>
        <w:rPr>
          <w:rFonts w:cs="Times New Roman"/>
          <w:szCs w:val="28"/>
          <w:lang w:val="vi"/>
        </w:rPr>
      </w:pPr>
      <w:r w:rsidRPr="00182902">
        <w:rPr>
          <w:rFonts w:cs="Times New Roman"/>
          <w:szCs w:val="28"/>
          <w:lang w:val="vi"/>
        </w:rPr>
        <w:t>Em xin chân thành cả</w:t>
      </w:r>
      <w:r w:rsidR="009C6CF4" w:rsidRPr="00182902">
        <w:rPr>
          <w:rFonts w:cs="Times New Roman"/>
          <w:szCs w:val="28"/>
          <w:lang w:val="vi"/>
        </w:rPr>
        <w:t>m ơn!</w:t>
      </w:r>
    </w:p>
    <w:p w:rsidR="009C6CF4" w:rsidRPr="00182902" w:rsidRDefault="009C6CF4" w:rsidP="000B7FCE">
      <w:pPr>
        <w:spacing w:line="360" w:lineRule="auto"/>
        <w:ind w:left="4320"/>
        <w:jc w:val="both"/>
        <w:rPr>
          <w:rFonts w:cs="Times New Roman"/>
          <w:szCs w:val="28"/>
          <w:lang w:val="vi"/>
        </w:rPr>
      </w:pPr>
      <w:r w:rsidRPr="005A3E76">
        <w:rPr>
          <w:rFonts w:cs="Times New Roman"/>
          <w:b/>
          <w:szCs w:val="28"/>
          <w:lang w:val="de-DE"/>
        </w:rPr>
        <w:t>Hà Nộ</w:t>
      </w:r>
      <w:r w:rsidR="009D37BB" w:rsidRPr="005A3E76">
        <w:rPr>
          <w:rFonts w:cs="Times New Roman"/>
          <w:b/>
          <w:szCs w:val="28"/>
          <w:lang w:val="de-DE"/>
        </w:rPr>
        <w:t>i, ngày 03 tháng 05 năm 2018</w:t>
      </w:r>
    </w:p>
    <w:p w:rsidR="009C6CF4" w:rsidRPr="005A3E76" w:rsidRDefault="009C6CF4" w:rsidP="009C6CF4">
      <w:pPr>
        <w:ind w:left="4320"/>
        <w:jc w:val="center"/>
        <w:rPr>
          <w:rFonts w:cs="Times New Roman"/>
          <w:b/>
          <w:szCs w:val="28"/>
          <w:lang w:val="de-DE"/>
        </w:rPr>
      </w:pPr>
      <w:r w:rsidRPr="005A3E76">
        <w:rPr>
          <w:rFonts w:cs="Times New Roman"/>
          <w:b/>
          <w:szCs w:val="28"/>
          <w:lang w:val="de-DE"/>
        </w:rPr>
        <w:t>Sinh viên thực hiện</w:t>
      </w:r>
    </w:p>
    <w:p w:rsidR="009C6CF4" w:rsidRPr="005A3E76" w:rsidRDefault="009C6CF4" w:rsidP="009C6CF4">
      <w:pPr>
        <w:ind w:left="4320"/>
        <w:jc w:val="center"/>
        <w:rPr>
          <w:rFonts w:cs="Times New Roman"/>
          <w:b/>
          <w:szCs w:val="28"/>
          <w:lang w:val="de-DE"/>
        </w:rPr>
      </w:pPr>
    </w:p>
    <w:p w:rsidR="009C6CF4" w:rsidRPr="005A3E76" w:rsidRDefault="009C6CF4" w:rsidP="009C6CF4">
      <w:pPr>
        <w:ind w:left="4320"/>
        <w:jc w:val="center"/>
        <w:rPr>
          <w:rFonts w:cs="Times New Roman"/>
          <w:b/>
          <w:szCs w:val="28"/>
          <w:lang w:val="de-DE"/>
        </w:rPr>
      </w:pPr>
    </w:p>
    <w:p w:rsidR="009C6CF4" w:rsidRPr="005A3E76" w:rsidRDefault="009C6CF4" w:rsidP="009C6CF4">
      <w:pPr>
        <w:ind w:left="4320"/>
        <w:jc w:val="center"/>
        <w:rPr>
          <w:rFonts w:cs="Times New Roman"/>
          <w:b/>
          <w:szCs w:val="28"/>
          <w:lang w:val="de-DE"/>
        </w:rPr>
      </w:pPr>
    </w:p>
    <w:p w:rsidR="009C6CF4" w:rsidRPr="005A3E76" w:rsidRDefault="009C6CF4" w:rsidP="009C6CF4">
      <w:pPr>
        <w:ind w:left="4320"/>
        <w:jc w:val="center"/>
        <w:rPr>
          <w:rFonts w:cs="Times New Roman"/>
          <w:b/>
          <w:szCs w:val="28"/>
          <w:lang w:val="de-DE"/>
        </w:rPr>
      </w:pPr>
      <w:r w:rsidRPr="005A3E76">
        <w:rPr>
          <w:rFonts w:cs="Times New Roman"/>
          <w:b/>
          <w:szCs w:val="28"/>
          <w:lang w:val="de-DE"/>
        </w:rPr>
        <w:t>Nguyễn Thị Hảo</w:t>
      </w:r>
    </w:p>
    <w:p w:rsidR="00DB00CA" w:rsidRPr="00182902" w:rsidRDefault="009C6CF4" w:rsidP="009C6CF4">
      <w:pPr>
        <w:spacing w:after="160" w:line="259" w:lineRule="auto"/>
        <w:rPr>
          <w:rFonts w:cs="Times New Roman"/>
          <w:szCs w:val="28"/>
          <w:lang w:val="de-DE"/>
        </w:rPr>
      </w:pPr>
      <w:r w:rsidRPr="00182902">
        <w:rPr>
          <w:rFonts w:cs="Times New Roman"/>
          <w:szCs w:val="28"/>
          <w:lang w:val="de-DE"/>
        </w:rPr>
        <w:br w:type="page"/>
      </w:r>
    </w:p>
    <w:p w:rsidR="00344394" w:rsidRPr="00182902" w:rsidRDefault="00344394" w:rsidP="00A22A9F">
      <w:pPr>
        <w:pStyle w:val="Heading1"/>
        <w:spacing w:line="360" w:lineRule="auto"/>
        <w:jc w:val="both"/>
        <w:rPr>
          <w:rStyle w:val="SubtleEmphasis"/>
          <w:rFonts w:cs="Times New Roman"/>
          <w:b/>
          <w:sz w:val="28"/>
          <w:szCs w:val="28"/>
          <w:lang w:val="vi"/>
          <w:rPrChange w:id="415" w:author="HAO" w:date="2018-04-29T21:55:00Z">
            <w:rPr>
              <w:rStyle w:val="SubtleEmphasis"/>
              <w:rFonts w:eastAsiaTheme="minorEastAsia" w:cs="Times New Roman"/>
              <w:b/>
              <w:sz w:val="28"/>
              <w:szCs w:val="28"/>
              <w:lang w:val="vi"/>
            </w:rPr>
          </w:rPrChange>
        </w:rPr>
      </w:pPr>
      <w:bookmarkStart w:id="416" w:name="_Toc496728349"/>
      <w:bookmarkStart w:id="417" w:name="_Toc512779471"/>
      <w:r w:rsidRPr="00182902">
        <w:rPr>
          <w:rStyle w:val="SubtleEmphasis"/>
          <w:rFonts w:cs="Times New Roman"/>
          <w:b/>
          <w:sz w:val="28"/>
          <w:szCs w:val="28"/>
          <w:lang w:val="vi"/>
        </w:rPr>
        <w:lastRenderedPageBreak/>
        <w:t>Bảng các từ viết tắt</w:t>
      </w:r>
      <w:bookmarkEnd w:id="416"/>
      <w:bookmarkEnd w:id="417"/>
    </w:p>
    <w:tbl>
      <w:tblPr>
        <w:tblStyle w:val="TableGrid"/>
        <w:tblW w:w="0" w:type="auto"/>
        <w:tblLook w:val="04A0" w:firstRow="1" w:lastRow="0" w:firstColumn="1" w:lastColumn="0" w:noHBand="0" w:noVBand="1"/>
      </w:tblPr>
      <w:tblGrid>
        <w:gridCol w:w="746"/>
        <w:gridCol w:w="2826"/>
        <w:gridCol w:w="5491"/>
      </w:tblGrid>
      <w:tr w:rsidR="00344394" w:rsidRPr="00182902" w:rsidTr="00442307">
        <w:tc>
          <w:tcPr>
            <w:tcW w:w="738" w:type="dxa"/>
            <w:shd w:val="clear" w:color="auto" w:fill="D9D9D9" w:themeFill="background1" w:themeFillShade="D9"/>
          </w:tcPr>
          <w:p w:rsidR="00344394" w:rsidRPr="00182902" w:rsidRDefault="00344394" w:rsidP="009D37BB">
            <w:pPr>
              <w:spacing w:line="360" w:lineRule="auto"/>
              <w:jc w:val="center"/>
              <w:rPr>
                <w:rFonts w:cs="Times New Roman"/>
                <w:b/>
                <w:szCs w:val="28"/>
              </w:rPr>
            </w:pPr>
            <w:r w:rsidRPr="00182902">
              <w:rPr>
                <w:rFonts w:cs="Times New Roman"/>
                <w:b/>
                <w:szCs w:val="28"/>
              </w:rPr>
              <w:t>STT</w:t>
            </w:r>
          </w:p>
        </w:tc>
        <w:tc>
          <w:tcPr>
            <w:tcW w:w="2880" w:type="dxa"/>
            <w:shd w:val="clear" w:color="auto" w:fill="D9D9D9" w:themeFill="background1" w:themeFillShade="D9"/>
          </w:tcPr>
          <w:p w:rsidR="00344394" w:rsidRPr="00182902" w:rsidRDefault="00344394" w:rsidP="00A22A9F">
            <w:pPr>
              <w:spacing w:line="360" w:lineRule="auto"/>
              <w:jc w:val="center"/>
              <w:rPr>
                <w:rFonts w:cs="Times New Roman"/>
                <w:b/>
                <w:szCs w:val="28"/>
              </w:rPr>
            </w:pPr>
            <w:r w:rsidRPr="00182902">
              <w:rPr>
                <w:rFonts w:cs="Times New Roman"/>
                <w:b/>
                <w:szCs w:val="28"/>
              </w:rPr>
              <w:t>Từ viết tắt</w:t>
            </w:r>
          </w:p>
        </w:tc>
        <w:tc>
          <w:tcPr>
            <w:tcW w:w="5627" w:type="dxa"/>
            <w:shd w:val="clear" w:color="auto" w:fill="D9D9D9" w:themeFill="background1" w:themeFillShade="D9"/>
          </w:tcPr>
          <w:p w:rsidR="00344394" w:rsidRPr="00182902" w:rsidRDefault="00344394" w:rsidP="00A22A9F">
            <w:pPr>
              <w:spacing w:line="360" w:lineRule="auto"/>
              <w:jc w:val="center"/>
              <w:rPr>
                <w:rFonts w:cs="Times New Roman"/>
                <w:b/>
                <w:szCs w:val="28"/>
              </w:rPr>
            </w:pPr>
            <w:r w:rsidRPr="00182902">
              <w:rPr>
                <w:rFonts w:cs="Times New Roman"/>
                <w:b/>
                <w:szCs w:val="28"/>
              </w:rPr>
              <w:t>Ý nghĩa</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1</w:t>
            </w:r>
          </w:p>
        </w:tc>
        <w:tc>
          <w:tcPr>
            <w:tcW w:w="2880" w:type="dxa"/>
          </w:tcPr>
          <w:p w:rsidR="00344394" w:rsidRPr="00182902" w:rsidRDefault="00344394" w:rsidP="00A22A9F">
            <w:pPr>
              <w:spacing w:line="360" w:lineRule="auto"/>
              <w:rPr>
                <w:rFonts w:cs="Times New Roman"/>
                <w:szCs w:val="28"/>
              </w:rPr>
            </w:pPr>
            <w:r w:rsidRPr="00182902">
              <w:rPr>
                <w:rFonts w:cs="Times New Roman"/>
                <w:szCs w:val="28"/>
              </w:rPr>
              <w:t>CSDL</w:t>
            </w:r>
          </w:p>
        </w:tc>
        <w:tc>
          <w:tcPr>
            <w:tcW w:w="5627" w:type="dxa"/>
          </w:tcPr>
          <w:p w:rsidR="00344394" w:rsidRPr="00182902" w:rsidRDefault="00344394" w:rsidP="00A22A9F">
            <w:pPr>
              <w:spacing w:line="360" w:lineRule="auto"/>
              <w:rPr>
                <w:rFonts w:cs="Times New Roman"/>
                <w:szCs w:val="28"/>
              </w:rPr>
            </w:pPr>
            <w:r w:rsidRPr="00182902">
              <w:rPr>
                <w:rFonts w:cs="Times New Roman"/>
                <w:szCs w:val="28"/>
              </w:rPr>
              <w:t>Cơ sở dữ liệu</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2</w:t>
            </w:r>
          </w:p>
        </w:tc>
        <w:tc>
          <w:tcPr>
            <w:tcW w:w="2880" w:type="dxa"/>
          </w:tcPr>
          <w:p w:rsidR="00344394" w:rsidRPr="00182902" w:rsidRDefault="00344394" w:rsidP="00A22A9F">
            <w:pPr>
              <w:spacing w:line="360" w:lineRule="auto"/>
              <w:rPr>
                <w:rFonts w:cs="Times New Roman"/>
                <w:szCs w:val="28"/>
              </w:rPr>
            </w:pPr>
            <w:r w:rsidRPr="00182902">
              <w:rPr>
                <w:rFonts w:cs="Times New Roman"/>
                <w:szCs w:val="28"/>
              </w:rPr>
              <w:t>PM</w:t>
            </w:r>
          </w:p>
        </w:tc>
        <w:tc>
          <w:tcPr>
            <w:tcW w:w="5627" w:type="dxa"/>
          </w:tcPr>
          <w:p w:rsidR="00344394" w:rsidRPr="00182902" w:rsidRDefault="00344394" w:rsidP="00A22A9F">
            <w:pPr>
              <w:spacing w:line="360" w:lineRule="auto"/>
              <w:rPr>
                <w:rFonts w:cs="Times New Roman"/>
                <w:szCs w:val="28"/>
              </w:rPr>
            </w:pPr>
            <w:r w:rsidRPr="00182902">
              <w:rPr>
                <w:rFonts w:cs="Times New Roman"/>
                <w:szCs w:val="28"/>
              </w:rPr>
              <w:t>Người quản lý dự án phần mềm</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3</w:t>
            </w:r>
          </w:p>
        </w:tc>
        <w:tc>
          <w:tcPr>
            <w:tcW w:w="2880" w:type="dxa"/>
          </w:tcPr>
          <w:p w:rsidR="00344394" w:rsidRPr="00182902" w:rsidRDefault="00344394" w:rsidP="00A22A9F">
            <w:pPr>
              <w:spacing w:line="360" w:lineRule="auto"/>
              <w:rPr>
                <w:rFonts w:cs="Times New Roman"/>
                <w:szCs w:val="28"/>
              </w:rPr>
            </w:pPr>
            <w:r w:rsidRPr="00182902">
              <w:rPr>
                <w:rFonts w:cs="Times New Roman"/>
                <w:szCs w:val="28"/>
              </w:rPr>
              <w:t>QLDA</w:t>
            </w:r>
          </w:p>
        </w:tc>
        <w:tc>
          <w:tcPr>
            <w:tcW w:w="5627" w:type="dxa"/>
          </w:tcPr>
          <w:p w:rsidR="00344394" w:rsidRPr="00182902" w:rsidRDefault="00344394" w:rsidP="00A22A9F">
            <w:pPr>
              <w:spacing w:line="360" w:lineRule="auto"/>
              <w:rPr>
                <w:rFonts w:cs="Times New Roman"/>
                <w:szCs w:val="28"/>
              </w:rPr>
            </w:pPr>
            <w:r w:rsidRPr="00182902">
              <w:rPr>
                <w:rFonts w:cs="Times New Roman"/>
                <w:szCs w:val="28"/>
              </w:rPr>
              <w:t>Quản lý dự án</w:t>
            </w:r>
          </w:p>
        </w:tc>
      </w:tr>
      <w:tr w:rsidR="00344394" w:rsidRPr="00182902" w:rsidTr="001069BD">
        <w:tc>
          <w:tcPr>
            <w:tcW w:w="738" w:type="dxa"/>
          </w:tcPr>
          <w:p w:rsidR="00344394" w:rsidRPr="00182902" w:rsidRDefault="00344394" w:rsidP="009D37BB">
            <w:pPr>
              <w:spacing w:line="360" w:lineRule="auto"/>
              <w:jc w:val="center"/>
              <w:rPr>
                <w:rFonts w:cs="Times New Roman"/>
                <w:szCs w:val="28"/>
              </w:rPr>
            </w:pPr>
            <w:r w:rsidRPr="00182902">
              <w:rPr>
                <w:rFonts w:cs="Times New Roman"/>
                <w:szCs w:val="28"/>
              </w:rPr>
              <w:t>4</w:t>
            </w:r>
          </w:p>
        </w:tc>
        <w:tc>
          <w:tcPr>
            <w:tcW w:w="2880" w:type="dxa"/>
          </w:tcPr>
          <w:p w:rsidR="00344394" w:rsidRPr="00182902" w:rsidRDefault="00A43628" w:rsidP="00A22A9F">
            <w:pPr>
              <w:spacing w:line="360" w:lineRule="auto"/>
              <w:rPr>
                <w:rFonts w:cs="Times New Roman"/>
                <w:szCs w:val="28"/>
              </w:rPr>
            </w:pPr>
            <w:r w:rsidRPr="00182902">
              <w:rPr>
                <w:rFonts w:cs="Times New Roman"/>
                <w:szCs w:val="28"/>
              </w:rPr>
              <w:t>PK</w:t>
            </w:r>
          </w:p>
        </w:tc>
        <w:tc>
          <w:tcPr>
            <w:tcW w:w="5627" w:type="dxa"/>
          </w:tcPr>
          <w:p w:rsidR="00344394" w:rsidRPr="00182902" w:rsidRDefault="00A43628" w:rsidP="00A22A9F">
            <w:pPr>
              <w:spacing w:line="360" w:lineRule="auto"/>
              <w:rPr>
                <w:rFonts w:cs="Times New Roman"/>
                <w:szCs w:val="28"/>
              </w:rPr>
            </w:pPr>
            <w:r w:rsidRPr="00182902">
              <w:rPr>
                <w:rFonts w:cs="Times New Roman"/>
                <w:szCs w:val="28"/>
              </w:rPr>
              <w:t>Khóa chính</w:t>
            </w:r>
          </w:p>
        </w:tc>
      </w:tr>
      <w:tr w:rsidR="00A43628" w:rsidRPr="00182902" w:rsidTr="001069BD">
        <w:tc>
          <w:tcPr>
            <w:tcW w:w="738" w:type="dxa"/>
          </w:tcPr>
          <w:p w:rsidR="00A43628" w:rsidRPr="00182902" w:rsidRDefault="00A43628" w:rsidP="009D37BB">
            <w:pPr>
              <w:spacing w:line="360" w:lineRule="auto"/>
              <w:jc w:val="center"/>
              <w:rPr>
                <w:rFonts w:cs="Times New Roman"/>
                <w:szCs w:val="28"/>
              </w:rPr>
            </w:pPr>
            <w:r w:rsidRPr="00182902">
              <w:rPr>
                <w:rFonts w:cs="Times New Roman"/>
                <w:szCs w:val="28"/>
              </w:rPr>
              <w:t>5</w:t>
            </w:r>
          </w:p>
        </w:tc>
        <w:tc>
          <w:tcPr>
            <w:tcW w:w="2880" w:type="dxa"/>
          </w:tcPr>
          <w:p w:rsidR="00A43628" w:rsidRPr="00182902" w:rsidRDefault="00A43628" w:rsidP="00A22A9F">
            <w:pPr>
              <w:spacing w:line="360" w:lineRule="auto"/>
              <w:rPr>
                <w:rFonts w:cs="Times New Roman"/>
                <w:szCs w:val="28"/>
              </w:rPr>
            </w:pPr>
            <w:r w:rsidRPr="00182902">
              <w:rPr>
                <w:rFonts w:cs="Times New Roman"/>
                <w:szCs w:val="28"/>
              </w:rPr>
              <w:t>FK</w:t>
            </w:r>
          </w:p>
        </w:tc>
        <w:tc>
          <w:tcPr>
            <w:tcW w:w="5627" w:type="dxa"/>
          </w:tcPr>
          <w:p w:rsidR="00A43628" w:rsidRPr="00182902" w:rsidRDefault="00A43628" w:rsidP="00A22A9F">
            <w:pPr>
              <w:spacing w:line="360" w:lineRule="auto"/>
              <w:rPr>
                <w:rFonts w:cs="Times New Roman"/>
                <w:szCs w:val="28"/>
              </w:rPr>
            </w:pPr>
            <w:r w:rsidRPr="00182902">
              <w:rPr>
                <w:rFonts w:cs="Times New Roman"/>
                <w:szCs w:val="28"/>
              </w:rPr>
              <w:t>Khóa ngoại</w:t>
            </w:r>
          </w:p>
        </w:tc>
      </w:tr>
      <w:tr w:rsidR="008E6661" w:rsidRPr="00182902" w:rsidTr="001069BD">
        <w:tc>
          <w:tcPr>
            <w:tcW w:w="738" w:type="dxa"/>
          </w:tcPr>
          <w:p w:rsidR="008E6661" w:rsidRPr="00182902" w:rsidRDefault="008E6661" w:rsidP="009D37BB">
            <w:pPr>
              <w:spacing w:line="360" w:lineRule="auto"/>
              <w:jc w:val="center"/>
              <w:rPr>
                <w:rFonts w:cs="Times New Roman"/>
                <w:szCs w:val="28"/>
              </w:rPr>
            </w:pPr>
            <w:r w:rsidRPr="00182902">
              <w:rPr>
                <w:rFonts w:cs="Times New Roman"/>
                <w:szCs w:val="28"/>
              </w:rPr>
              <w:t>6</w:t>
            </w:r>
          </w:p>
        </w:tc>
        <w:tc>
          <w:tcPr>
            <w:tcW w:w="2880" w:type="dxa"/>
          </w:tcPr>
          <w:p w:rsidR="008E6661" w:rsidRPr="00182902" w:rsidRDefault="008E6661" w:rsidP="00A22A9F">
            <w:pPr>
              <w:spacing w:line="360" w:lineRule="auto"/>
              <w:rPr>
                <w:rFonts w:cs="Times New Roman"/>
                <w:szCs w:val="28"/>
              </w:rPr>
            </w:pPr>
            <w:r w:rsidRPr="00182902">
              <w:rPr>
                <w:rFonts w:cs="Times New Roman"/>
                <w:szCs w:val="28"/>
              </w:rPr>
              <w:t>GVHD</w:t>
            </w:r>
          </w:p>
        </w:tc>
        <w:tc>
          <w:tcPr>
            <w:tcW w:w="5627" w:type="dxa"/>
          </w:tcPr>
          <w:p w:rsidR="008E6661" w:rsidRPr="00182902" w:rsidRDefault="008E6661" w:rsidP="00A22A9F">
            <w:pPr>
              <w:spacing w:line="360" w:lineRule="auto"/>
              <w:rPr>
                <w:rFonts w:cs="Times New Roman"/>
                <w:szCs w:val="28"/>
              </w:rPr>
            </w:pPr>
            <w:r w:rsidRPr="00182902">
              <w:rPr>
                <w:rFonts w:cs="Times New Roman"/>
                <w:szCs w:val="28"/>
              </w:rPr>
              <w:t>Giáo viên hướng dẫn</w:t>
            </w:r>
          </w:p>
        </w:tc>
      </w:tr>
    </w:tbl>
    <w:p w:rsidR="00442307" w:rsidRPr="00182902" w:rsidRDefault="00442307" w:rsidP="00A22A9F">
      <w:pPr>
        <w:spacing w:line="360" w:lineRule="auto"/>
        <w:jc w:val="both"/>
        <w:rPr>
          <w:rStyle w:val="SubtleEmphasis"/>
          <w:rFonts w:cs="Times New Roman"/>
          <w:b/>
          <w:sz w:val="28"/>
          <w:szCs w:val="28"/>
        </w:rPr>
      </w:pPr>
    </w:p>
    <w:p w:rsidR="00185470" w:rsidRPr="00182902" w:rsidRDefault="00344394" w:rsidP="00A22A9F">
      <w:pPr>
        <w:pStyle w:val="Heading1"/>
        <w:spacing w:line="360" w:lineRule="auto"/>
        <w:jc w:val="both"/>
        <w:rPr>
          <w:rStyle w:val="SubtleEmphasis"/>
          <w:rFonts w:cs="Times New Roman"/>
          <w:b/>
          <w:sz w:val="28"/>
          <w:szCs w:val="28"/>
          <w:rPrChange w:id="418" w:author="HAO" w:date="2018-04-29T21:55:00Z">
            <w:rPr>
              <w:rStyle w:val="SubtleEmphasis"/>
              <w:rFonts w:eastAsiaTheme="minorEastAsia" w:cs="Times New Roman"/>
              <w:b/>
              <w:sz w:val="28"/>
              <w:szCs w:val="28"/>
            </w:rPr>
          </w:rPrChange>
        </w:rPr>
      </w:pPr>
      <w:bookmarkStart w:id="419" w:name="_Toc496728350"/>
      <w:bookmarkStart w:id="420" w:name="_Toc512779472"/>
      <w:r w:rsidRPr="00182902">
        <w:rPr>
          <w:rStyle w:val="SubtleEmphasis"/>
          <w:rFonts w:cs="Times New Roman"/>
          <w:b/>
          <w:sz w:val="28"/>
          <w:szCs w:val="28"/>
        </w:rPr>
        <w:t>Da</w:t>
      </w:r>
      <w:r w:rsidRPr="001F0DBE">
        <w:rPr>
          <w:rStyle w:val="SubtleEmphasis"/>
          <w:rFonts w:cs="Times New Roman"/>
          <w:b/>
          <w:sz w:val="28"/>
          <w:szCs w:val="28"/>
        </w:rPr>
        <w:t xml:space="preserve">nh sách hình </w:t>
      </w:r>
      <w:r w:rsidRPr="00182902">
        <w:rPr>
          <w:rStyle w:val="SubtleEmphasis"/>
          <w:rFonts w:cs="Times New Roman"/>
          <w:b/>
          <w:sz w:val="28"/>
          <w:szCs w:val="28"/>
        </w:rPr>
        <w:t>ảnh</w:t>
      </w:r>
      <w:bookmarkEnd w:id="419"/>
      <w:bookmarkEnd w:id="420"/>
    </w:p>
    <w:p w:rsidR="00A22B19" w:rsidRPr="00033224" w:rsidRDefault="00566D0D">
      <w:pPr>
        <w:pStyle w:val="TableofFigures"/>
        <w:tabs>
          <w:tab w:val="right" w:leader="underscore" w:pos="9063"/>
        </w:tabs>
        <w:rPr>
          <w:rFonts w:ascii="Times New Roman" w:hAnsi="Times New Roman" w:cs="Times New Roman"/>
          <w:i w:val="0"/>
          <w:iCs w:val="0"/>
          <w:noProof/>
          <w:sz w:val="26"/>
          <w:szCs w:val="26"/>
          <w:lang w:eastAsia="ja-JP"/>
        </w:rPr>
      </w:pPr>
      <w:r w:rsidRPr="00A22B19">
        <w:rPr>
          <w:rStyle w:val="SubtleEmphasis"/>
          <w:rFonts w:cs="Times New Roman"/>
          <w:b/>
          <w:sz w:val="26"/>
          <w:szCs w:val="26"/>
          <w:rPrChange w:id="421" w:author="HAO" w:date="2018-04-29T23:17:00Z">
            <w:rPr>
              <w:rStyle w:val="SubtleEmphasis"/>
              <w:rFonts w:cs="Times New Roman"/>
              <w:b/>
              <w:szCs w:val="24"/>
            </w:rPr>
          </w:rPrChange>
        </w:rPr>
        <w:fldChar w:fldCharType="begin"/>
      </w:r>
      <w:r w:rsidRPr="00A22B19">
        <w:rPr>
          <w:rStyle w:val="SubtleEmphasis"/>
          <w:rFonts w:cs="Times New Roman"/>
          <w:b/>
          <w:sz w:val="26"/>
          <w:szCs w:val="26"/>
          <w:rPrChange w:id="422" w:author="HAO" w:date="2018-04-29T23:17:00Z">
            <w:rPr>
              <w:rStyle w:val="SubtleEmphasis"/>
              <w:rFonts w:cs="Times New Roman"/>
              <w:b/>
              <w:szCs w:val="24"/>
            </w:rPr>
          </w:rPrChange>
        </w:rPr>
        <w:instrText xml:space="preserve"> TOC \f F \h \z \t "Caption" \c </w:instrText>
      </w:r>
      <w:r w:rsidRPr="00A22B19">
        <w:rPr>
          <w:rStyle w:val="SubtleEmphasis"/>
          <w:rFonts w:cs="Times New Roman"/>
          <w:b/>
          <w:sz w:val="26"/>
          <w:szCs w:val="26"/>
          <w:rPrChange w:id="423" w:author="HAO" w:date="2018-04-29T23:17:00Z">
            <w:rPr>
              <w:rStyle w:val="SubtleEmphasis"/>
              <w:rFonts w:cs="Times New Roman"/>
              <w:b/>
              <w:i w:val="0"/>
              <w:iCs/>
              <w:szCs w:val="24"/>
            </w:rPr>
          </w:rPrChange>
        </w:rPr>
        <w:fldChar w:fldCharType="separate"/>
      </w:r>
      <w:hyperlink w:anchor="_Toc512807180" w:history="1">
        <w:r w:rsidR="00A22B19" w:rsidRPr="00033224">
          <w:rPr>
            <w:rStyle w:val="Hyperlink"/>
            <w:rFonts w:ascii="Times New Roman" w:hAnsi="Times New Roman" w:cs="Times New Roman"/>
            <w:noProof/>
            <w:sz w:val="26"/>
            <w:szCs w:val="26"/>
          </w:rPr>
          <w:t>Hình 1: Thống kê kết quả dự án phần mềm qua các năm</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_Toc512807180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5</w:t>
        </w:r>
        <w:r w:rsidR="00A22B19" w:rsidRPr="00033224">
          <w:rPr>
            <w:rFonts w:ascii="Times New Roman" w:hAnsi="Times New Roman" w:cs="Times New Roman"/>
            <w:noProof/>
            <w:webHidden/>
            <w:sz w:val="26"/>
            <w:szCs w:val="26"/>
          </w:rPr>
          <w:fldChar w:fldCharType="end"/>
        </w:r>
      </w:hyperlink>
    </w:p>
    <w:p w:rsidR="00A22B19" w:rsidRPr="00033224" w:rsidRDefault="00790BCE">
      <w:pPr>
        <w:pStyle w:val="TableofFigures"/>
        <w:tabs>
          <w:tab w:val="right" w:leader="underscore" w:pos="9063"/>
        </w:tabs>
        <w:rPr>
          <w:rFonts w:ascii="Times New Roman" w:hAnsi="Times New Roman" w:cs="Times New Roman"/>
          <w:i w:val="0"/>
          <w:iCs w:val="0"/>
          <w:noProof/>
          <w:sz w:val="26"/>
          <w:szCs w:val="26"/>
          <w:lang w:eastAsia="ja-JP"/>
        </w:rPr>
      </w:pPr>
      <w:hyperlink w:anchor="_Toc512807181" w:history="1">
        <w:r w:rsidR="00A22B19" w:rsidRPr="00033224">
          <w:rPr>
            <w:rStyle w:val="Hyperlink"/>
            <w:rFonts w:ascii="Times New Roman" w:hAnsi="Times New Roman" w:cs="Times New Roman"/>
            <w:noProof/>
            <w:sz w:val="26"/>
            <w:szCs w:val="26"/>
          </w:rPr>
          <w:t>Hình 2: Ba yếu tố quan trọng của dự án</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_Toc512807181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7</w:t>
        </w:r>
        <w:r w:rsidR="00A22B19" w:rsidRPr="00033224">
          <w:rPr>
            <w:rFonts w:ascii="Times New Roman" w:hAnsi="Times New Roman" w:cs="Times New Roman"/>
            <w:noProof/>
            <w:webHidden/>
            <w:sz w:val="26"/>
            <w:szCs w:val="26"/>
          </w:rPr>
          <w:fldChar w:fldCharType="end"/>
        </w:r>
      </w:hyperlink>
    </w:p>
    <w:p w:rsidR="00A22B19" w:rsidRPr="00033224" w:rsidRDefault="00790BCE">
      <w:pPr>
        <w:pStyle w:val="TableofFigures"/>
        <w:tabs>
          <w:tab w:val="right" w:leader="underscore" w:pos="9063"/>
        </w:tabs>
        <w:rPr>
          <w:rFonts w:ascii="Times New Roman" w:hAnsi="Times New Roman" w:cs="Times New Roman"/>
          <w:i w:val="0"/>
          <w:iCs w:val="0"/>
          <w:noProof/>
          <w:sz w:val="26"/>
          <w:szCs w:val="26"/>
          <w:lang w:eastAsia="ja-JP"/>
        </w:rPr>
      </w:pPr>
      <w:hyperlink w:anchor="_Toc512807182" w:history="1">
        <w:r w:rsidR="00A22B19" w:rsidRPr="00033224">
          <w:rPr>
            <w:rStyle w:val="Hyperlink"/>
            <w:rFonts w:ascii="Times New Roman" w:hAnsi="Times New Roman" w:cs="Times New Roman"/>
            <w:noProof/>
            <w:sz w:val="26"/>
            <w:szCs w:val="26"/>
          </w:rPr>
          <w:t>Hình 3: Mô hình Use case</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_Toc512807182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13</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"_Toc512807183"</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lang w:val="vi-VN"/>
        </w:rPr>
        <w:t>Hình 4: Mô hình dữ liệu quan hệ</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_Toc512807183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24" w:author="HAO" w:date="2018-04-30T00:36:00Z">
        <w:r w:rsidR="00033224">
          <w:rPr>
            <w:rFonts w:ascii="Times New Roman" w:hAnsi="Times New Roman" w:cs="Times New Roman"/>
            <w:noProof/>
            <w:webHidden/>
            <w:sz w:val="26"/>
            <w:szCs w:val="26"/>
          </w:rPr>
          <w:t>45</w:t>
        </w:r>
      </w:ins>
      <w:del w:id="425" w:author="HAO" w:date="2018-04-30T00:36:00Z">
        <w:r w:rsidRPr="00033224" w:rsidDel="00033224">
          <w:rPr>
            <w:rFonts w:ascii="Times New Roman" w:hAnsi="Times New Roman" w:cs="Times New Roman"/>
            <w:noProof/>
            <w:webHidden/>
            <w:sz w:val="26"/>
            <w:szCs w:val="26"/>
          </w:rPr>
          <w:delText>46</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"_Toc512807184"</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5: Mô hình MVC</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_Toc512807184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26" w:author="HAO" w:date="2018-04-30T00:36:00Z">
        <w:r w:rsidR="00033224">
          <w:rPr>
            <w:rFonts w:ascii="Times New Roman" w:hAnsi="Times New Roman" w:cs="Times New Roman"/>
            <w:noProof/>
            <w:webHidden/>
            <w:sz w:val="26"/>
            <w:szCs w:val="26"/>
          </w:rPr>
          <w:t>52</w:t>
        </w:r>
      </w:ins>
      <w:del w:id="427" w:author="HAO" w:date="2018-04-30T00:36:00Z">
        <w:r w:rsidRPr="00033224" w:rsidDel="00033224">
          <w:rPr>
            <w:rFonts w:ascii="Times New Roman" w:hAnsi="Times New Roman" w:cs="Times New Roman"/>
            <w:noProof/>
            <w:webHidden/>
            <w:sz w:val="26"/>
            <w:szCs w:val="26"/>
          </w:rPr>
          <w:delText>53</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"_Toc512807185"</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6: Giao diện Login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_Toc512807185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28" w:author="HAO" w:date="2018-04-30T00:36:00Z">
        <w:r w:rsidR="00033224">
          <w:rPr>
            <w:rFonts w:ascii="Times New Roman" w:hAnsi="Times New Roman" w:cs="Times New Roman"/>
            <w:noProof/>
            <w:webHidden/>
            <w:sz w:val="26"/>
            <w:szCs w:val="26"/>
          </w:rPr>
          <w:t>53</w:t>
        </w:r>
      </w:ins>
      <w:del w:id="429" w:author="HAO" w:date="2018-04-30T00:36:00Z">
        <w:r w:rsidRPr="00033224" w:rsidDel="00033224">
          <w:rPr>
            <w:rFonts w:ascii="Times New Roman" w:hAnsi="Times New Roman" w:cs="Times New Roman"/>
            <w:noProof/>
            <w:webHidden/>
            <w:sz w:val="26"/>
            <w:szCs w:val="26"/>
          </w:rPr>
          <w:delText>54</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"_Toc512807186"</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7: Giao diện trang Dashboard</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_Toc512807186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0" w:author="HAO" w:date="2018-04-30T00:36:00Z">
        <w:r w:rsidR="00033224">
          <w:rPr>
            <w:rFonts w:ascii="Times New Roman" w:hAnsi="Times New Roman" w:cs="Times New Roman"/>
            <w:noProof/>
            <w:webHidden/>
            <w:sz w:val="26"/>
            <w:szCs w:val="26"/>
          </w:rPr>
          <w:t>54</w:t>
        </w:r>
      </w:ins>
      <w:del w:id="431" w:author="HAO" w:date="2018-04-30T00:36:00Z">
        <w:r w:rsidRPr="00033224" w:rsidDel="00033224">
          <w:rPr>
            <w:rFonts w:ascii="Times New Roman" w:hAnsi="Times New Roman" w:cs="Times New Roman"/>
            <w:noProof/>
            <w:webHidden/>
            <w:sz w:val="26"/>
            <w:szCs w:val="26"/>
          </w:rPr>
          <w:delText>55</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"_Toc512807187"</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8: Giao diện trang View Detail</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_Toc512807187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2" w:author="HAO" w:date="2018-04-30T00:36:00Z">
        <w:r w:rsidR="00033224">
          <w:rPr>
            <w:rFonts w:ascii="Times New Roman" w:hAnsi="Times New Roman" w:cs="Times New Roman"/>
            <w:noProof/>
            <w:webHidden/>
            <w:sz w:val="26"/>
            <w:szCs w:val="26"/>
          </w:rPr>
          <w:t>55</w:t>
        </w:r>
      </w:ins>
      <w:del w:id="433" w:author="HAO" w:date="2018-04-30T00:36:00Z">
        <w:r w:rsidRPr="00033224" w:rsidDel="00033224">
          <w:rPr>
            <w:rFonts w:ascii="Times New Roman" w:hAnsi="Times New Roman" w:cs="Times New Roman"/>
            <w:noProof/>
            <w:webHidden/>
            <w:sz w:val="26"/>
            <w:szCs w:val="26"/>
          </w:rPr>
          <w:delText>56</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"_Toc512807188"</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9: Giao diện trang List Task</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_Toc512807188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4" w:author="HAO" w:date="2018-04-30T00:36:00Z">
        <w:r w:rsidR="00033224">
          <w:rPr>
            <w:rFonts w:ascii="Times New Roman" w:hAnsi="Times New Roman" w:cs="Times New Roman"/>
            <w:noProof/>
            <w:webHidden/>
            <w:sz w:val="26"/>
            <w:szCs w:val="26"/>
          </w:rPr>
          <w:t>55</w:t>
        </w:r>
      </w:ins>
      <w:del w:id="435" w:author="HAO" w:date="2018-04-30T00:36:00Z">
        <w:r w:rsidRPr="00033224" w:rsidDel="00033224">
          <w:rPr>
            <w:rFonts w:ascii="Times New Roman" w:hAnsi="Times New Roman" w:cs="Times New Roman"/>
            <w:noProof/>
            <w:webHidden/>
            <w:sz w:val="26"/>
            <w:szCs w:val="26"/>
          </w:rPr>
          <w:delText>56</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"_Toc512807189"</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10: Giao diện tạo mới dự 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_Toc512807189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6" w:author="HAO" w:date="2018-04-30T00:36:00Z">
        <w:r w:rsidR="00033224">
          <w:rPr>
            <w:rFonts w:ascii="Times New Roman" w:hAnsi="Times New Roman" w:cs="Times New Roman"/>
            <w:noProof/>
            <w:webHidden/>
            <w:sz w:val="26"/>
            <w:szCs w:val="26"/>
          </w:rPr>
          <w:t>56</w:t>
        </w:r>
      </w:ins>
      <w:del w:id="437" w:author="HAO" w:date="2018-04-30T00:36:00Z">
        <w:r w:rsidRPr="00033224" w:rsidDel="00033224">
          <w:rPr>
            <w:rFonts w:ascii="Times New Roman" w:hAnsi="Times New Roman" w:cs="Times New Roman"/>
            <w:noProof/>
            <w:webHidden/>
            <w:sz w:val="26"/>
            <w:szCs w:val="26"/>
          </w:rPr>
          <w:delText>57</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"_Toc512807190"</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11: Giao diện chỉnh sửa dự 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_Toc512807190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38" w:author="HAO" w:date="2018-04-30T00:36:00Z">
        <w:r w:rsidR="00033224">
          <w:rPr>
            <w:rFonts w:ascii="Times New Roman" w:hAnsi="Times New Roman" w:cs="Times New Roman"/>
            <w:noProof/>
            <w:webHidden/>
            <w:sz w:val="26"/>
            <w:szCs w:val="26"/>
          </w:rPr>
          <w:t>56</w:t>
        </w:r>
      </w:ins>
      <w:del w:id="439" w:author="HAO" w:date="2018-04-30T00:36:00Z">
        <w:r w:rsidRPr="00033224" w:rsidDel="00033224">
          <w:rPr>
            <w:rFonts w:ascii="Times New Roman" w:hAnsi="Times New Roman" w:cs="Times New Roman"/>
            <w:noProof/>
            <w:webHidden/>
            <w:sz w:val="26"/>
            <w:szCs w:val="26"/>
          </w:rPr>
          <w:delText>57</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"_Toc512807191"</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12: Giao diện chi tiết dự 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_Toc512807191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0" w:author="HAO" w:date="2018-04-30T00:36:00Z">
        <w:r w:rsidR="00033224">
          <w:rPr>
            <w:rFonts w:ascii="Times New Roman" w:hAnsi="Times New Roman" w:cs="Times New Roman"/>
            <w:noProof/>
            <w:webHidden/>
            <w:sz w:val="26"/>
            <w:szCs w:val="26"/>
          </w:rPr>
          <w:t>57</w:t>
        </w:r>
      </w:ins>
      <w:del w:id="441" w:author="HAO" w:date="2018-04-30T00:36:00Z">
        <w:r w:rsidRPr="00033224" w:rsidDel="00033224">
          <w:rPr>
            <w:rFonts w:ascii="Times New Roman" w:hAnsi="Times New Roman" w:cs="Times New Roman"/>
            <w:noProof/>
            <w:webHidden/>
            <w:sz w:val="26"/>
            <w:szCs w:val="26"/>
          </w:rPr>
          <w:delText>58</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790BCE">
      <w:pPr>
        <w:pStyle w:val="TableofFigures"/>
        <w:tabs>
          <w:tab w:val="right" w:leader="underscore" w:pos="9063"/>
        </w:tabs>
        <w:rPr>
          <w:rFonts w:ascii="Times New Roman" w:hAnsi="Times New Roman" w:cs="Times New Roman"/>
          <w:i w:val="0"/>
          <w:iCs w:val="0"/>
          <w:noProof/>
          <w:sz w:val="26"/>
          <w:szCs w:val="26"/>
          <w:lang w:eastAsia="ja-JP"/>
        </w:rPr>
      </w:pPr>
      <w:hyperlink w:anchor="_Toc512807192" w:history="1">
        <w:r w:rsidR="00A22B19" w:rsidRPr="00033224">
          <w:rPr>
            <w:rStyle w:val="Hyperlink"/>
            <w:rFonts w:ascii="Times New Roman" w:hAnsi="Times New Roman" w:cs="Times New Roman"/>
            <w:noProof/>
            <w:sz w:val="26"/>
            <w:szCs w:val="26"/>
          </w:rPr>
          <w:t>Hình 13: Giao diện trang tạo mới giai đoạn</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_Toc512807192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58</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"_Toc512807193"</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14: Giao diện chỉnh sửa giai đoạn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_Toc512807193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2" w:author="HAO" w:date="2018-04-30T00:36:00Z">
        <w:r w:rsidR="00033224">
          <w:rPr>
            <w:rFonts w:ascii="Times New Roman" w:hAnsi="Times New Roman" w:cs="Times New Roman"/>
            <w:noProof/>
            <w:webHidden/>
            <w:sz w:val="26"/>
            <w:szCs w:val="26"/>
          </w:rPr>
          <w:t>58</w:t>
        </w:r>
      </w:ins>
      <w:del w:id="443" w:author="HAO" w:date="2018-04-30T00:36:00Z">
        <w:r w:rsidRPr="00033224" w:rsidDel="00033224">
          <w:rPr>
            <w:rFonts w:ascii="Times New Roman" w:hAnsi="Times New Roman" w:cs="Times New Roman"/>
            <w:noProof/>
            <w:webHidden/>
            <w:sz w:val="26"/>
            <w:szCs w:val="26"/>
          </w:rPr>
          <w:delText>59</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"_Toc512807194"</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15: Giao diện trang chi tiết giai đoạn</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_Toc512807194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4" w:author="HAO" w:date="2018-04-30T00:36:00Z">
        <w:r w:rsidR="00033224">
          <w:rPr>
            <w:rFonts w:ascii="Times New Roman" w:hAnsi="Times New Roman" w:cs="Times New Roman"/>
            <w:noProof/>
            <w:webHidden/>
            <w:sz w:val="26"/>
            <w:szCs w:val="26"/>
          </w:rPr>
          <w:t>59</w:t>
        </w:r>
      </w:ins>
      <w:del w:id="445" w:author="HAO" w:date="2018-04-30T00:36:00Z">
        <w:r w:rsidRPr="00033224" w:rsidDel="00033224">
          <w:rPr>
            <w:rFonts w:ascii="Times New Roman" w:hAnsi="Times New Roman" w:cs="Times New Roman"/>
            <w:noProof/>
            <w:webHidden/>
            <w:sz w:val="26"/>
            <w:szCs w:val="26"/>
          </w:rPr>
          <w:delText>60</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790BCE">
      <w:pPr>
        <w:pStyle w:val="TableofFigures"/>
        <w:tabs>
          <w:tab w:val="right" w:leader="underscore" w:pos="9063"/>
        </w:tabs>
        <w:rPr>
          <w:rFonts w:ascii="Times New Roman" w:hAnsi="Times New Roman" w:cs="Times New Roman"/>
          <w:i w:val="0"/>
          <w:iCs w:val="0"/>
          <w:noProof/>
          <w:sz w:val="26"/>
          <w:szCs w:val="26"/>
          <w:lang w:eastAsia="ja-JP"/>
        </w:rPr>
      </w:pPr>
      <w:hyperlink w:anchor="_Toc512807195" w:history="1">
        <w:r w:rsidR="00A22B19" w:rsidRPr="00033224">
          <w:rPr>
            <w:rStyle w:val="Hyperlink"/>
            <w:rFonts w:ascii="Times New Roman" w:hAnsi="Times New Roman" w:cs="Times New Roman"/>
            <w:noProof/>
            <w:sz w:val="26"/>
            <w:szCs w:val="26"/>
          </w:rPr>
          <w:t>Hình 16: Giao diện tạo mới nhóm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_Toc512807195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60</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"_Toc512807196"</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17: Giao diện chỉnh sửa nhóm công việc</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_Toc512807196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6" w:author="HAO" w:date="2018-04-30T00:36:00Z">
        <w:r w:rsidR="00033224">
          <w:rPr>
            <w:rFonts w:ascii="Times New Roman" w:hAnsi="Times New Roman" w:cs="Times New Roman"/>
            <w:noProof/>
            <w:webHidden/>
            <w:sz w:val="26"/>
            <w:szCs w:val="26"/>
          </w:rPr>
          <w:t>60</w:t>
        </w:r>
      </w:ins>
      <w:del w:id="447" w:author="HAO" w:date="2018-04-30T00:36:00Z">
        <w:r w:rsidRPr="00033224" w:rsidDel="00033224">
          <w:rPr>
            <w:rFonts w:ascii="Times New Roman" w:hAnsi="Times New Roman" w:cs="Times New Roman"/>
            <w:noProof/>
            <w:webHidden/>
            <w:sz w:val="26"/>
            <w:szCs w:val="26"/>
          </w:rPr>
          <w:delText>61</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790BCE">
      <w:pPr>
        <w:pStyle w:val="TableofFigures"/>
        <w:tabs>
          <w:tab w:val="right" w:leader="underscore" w:pos="9063"/>
        </w:tabs>
        <w:rPr>
          <w:rFonts w:ascii="Times New Roman" w:hAnsi="Times New Roman" w:cs="Times New Roman"/>
          <w:i w:val="0"/>
          <w:iCs w:val="0"/>
          <w:noProof/>
          <w:sz w:val="26"/>
          <w:szCs w:val="26"/>
          <w:lang w:eastAsia="ja-JP"/>
        </w:rPr>
      </w:pPr>
      <w:hyperlink w:anchor="_Toc512807197" w:history="1">
        <w:r w:rsidR="00A22B19" w:rsidRPr="00033224">
          <w:rPr>
            <w:rStyle w:val="Hyperlink"/>
            <w:rFonts w:ascii="Times New Roman" w:hAnsi="Times New Roman" w:cs="Times New Roman"/>
            <w:noProof/>
            <w:sz w:val="26"/>
            <w:szCs w:val="26"/>
          </w:rPr>
          <w:t>Hình 18: Giao diện tạo chi tiết nhóm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_Toc512807197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61</w:t>
        </w:r>
        <w:r w:rsidR="00A22B19" w:rsidRPr="00033224">
          <w:rPr>
            <w:rFonts w:ascii="Times New Roman" w:hAnsi="Times New Roman" w:cs="Times New Roman"/>
            <w:noProof/>
            <w:webHidden/>
            <w:sz w:val="26"/>
            <w:szCs w:val="26"/>
          </w:rPr>
          <w:fldChar w:fldCharType="end"/>
        </w:r>
      </w:hyperlink>
    </w:p>
    <w:p w:rsidR="00A22B19" w:rsidRPr="00033224" w:rsidRDefault="00790BCE">
      <w:pPr>
        <w:pStyle w:val="TableofFigures"/>
        <w:tabs>
          <w:tab w:val="right" w:leader="underscore" w:pos="9063"/>
        </w:tabs>
        <w:rPr>
          <w:rFonts w:ascii="Times New Roman" w:hAnsi="Times New Roman" w:cs="Times New Roman"/>
          <w:i w:val="0"/>
          <w:iCs w:val="0"/>
          <w:noProof/>
          <w:sz w:val="26"/>
          <w:szCs w:val="26"/>
          <w:lang w:eastAsia="ja-JP"/>
        </w:rPr>
      </w:pPr>
      <w:hyperlink w:anchor="_Toc512807198" w:history="1">
        <w:r w:rsidR="00A22B19" w:rsidRPr="00033224">
          <w:rPr>
            <w:rStyle w:val="Hyperlink"/>
            <w:rFonts w:ascii="Times New Roman" w:hAnsi="Times New Roman" w:cs="Times New Roman"/>
            <w:noProof/>
            <w:sz w:val="26"/>
            <w:szCs w:val="26"/>
          </w:rPr>
          <w:t>Hình 19: Giao diện tạo mới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_Toc512807198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62</w:t>
        </w:r>
        <w:r w:rsidR="00A22B19" w:rsidRPr="00033224">
          <w:rPr>
            <w:rFonts w:ascii="Times New Roman" w:hAnsi="Times New Roman" w:cs="Times New Roman"/>
            <w:noProof/>
            <w:webHidden/>
            <w:sz w:val="26"/>
            <w:szCs w:val="26"/>
          </w:rPr>
          <w:fldChar w:fldCharType="end"/>
        </w:r>
      </w:hyperlink>
    </w:p>
    <w:p w:rsidR="00A22B19" w:rsidRPr="00033224" w:rsidRDefault="00A22B19">
      <w:pPr>
        <w:pStyle w:val="TableofFigures"/>
        <w:tabs>
          <w:tab w:val="right" w:leader="underscore" w:pos="9063"/>
        </w:tabs>
        <w:rPr>
          <w:rFonts w:ascii="Times New Roman" w:hAnsi="Times New Roman" w:cs="Times New Roman"/>
          <w:i w:val="0"/>
          <w:iCs w:val="0"/>
          <w:noProof/>
          <w:sz w:val="26"/>
          <w:szCs w:val="26"/>
          <w:lang w:eastAsia="ja-JP"/>
        </w:rPr>
      </w:pPr>
      <w:r w:rsidRPr="00033224">
        <w:rPr>
          <w:rStyle w:val="Hyperlink"/>
          <w:rFonts w:ascii="Times New Roman" w:hAnsi="Times New Roman" w:cs="Times New Roman"/>
          <w:noProof/>
          <w:sz w:val="26"/>
          <w:szCs w:val="26"/>
        </w:rPr>
        <w:fldChar w:fldCharType="begin"/>
      </w:r>
      <w:r w:rsidRPr="00033224">
        <w:rPr>
          <w:rStyle w:val="Hyperlink"/>
          <w:rFonts w:ascii="Times New Roman" w:hAnsi="Times New Roman" w:cs="Times New Roman"/>
          <w:noProof/>
          <w:sz w:val="26"/>
          <w:szCs w:val="26"/>
        </w:rPr>
        <w:instrText xml:space="preserve"> </w:instrText>
      </w:r>
      <w:r w:rsidRPr="00033224">
        <w:rPr>
          <w:rFonts w:ascii="Times New Roman" w:hAnsi="Times New Roman" w:cs="Times New Roman"/>
          <w:noProof/>
          <w:sz w:val="26"/>
          <w:szCs w:val="26"/>
        </w:rPr>
        <w:instrText>HYPERLINK \l "_Toc512807199"</w:instrText>
      </w:r>
      <w:r w:rsidRPr="00033224">
        <w:rPr>
          <w:rStyle w:val="Hyperlink"/>
          <w:rFonts w:ascii="Times New Roman" w:hAnsi="Times New Roman" w:cs="Times New Roman"/>
          <w:noProof/>
          <w:sz w:val="26"/>
          <w:szCs w:val="26"/>
        </w:rPr>
        <w:instrText xml:space="preserve"> </w:instrText>
      </w:r>
      <w:r w:rsidRPr="00033224">
        <w:rPr>
          <w:rStyle w:val="Hyperlink"/>
          <w:rFonts w:ascii="Times New Roman" w:hAnsi="Times New Roman" w:cs="Times New Roman"/>
          <w:noProof/>
          <w:sz w:val="26"/>
          <w:szCs w:val="26"/>
        </w:rPr>
        <w:fldChar w:fldCharType="separate"/>
      </w:r>
      <w:r w:rsidRPr="00033224">
        <w:rPr>
          <w:rStyle w:val="Hyperlink"/>
          <w:rFonts w:ascii="Times New Roman" w:hAnsi="Times New Roman" w:cs="Times New Roman"/>
          <w:noProof/>
          <w:sz w:val="26"/>
          <w:szCs w:val="26"/>
        </w:rPr>
        <w:t>Hình 20: Giao diện tạo chỉnh sửa công việc</w:t>
      </w:r>
      <w:r w:rsidRPr="00033224">
        <w:rPr>
          <w:rFonts w:ascii="Times New Roman" w:hAnsi="Times New Roman" w:cs="Times New Roman"/>
          <w:noProof/>
          <w:webHidden/>
          <w:sz w:val="26"/>
          <w:szCs w:val="26"/>
        </w:rPr>
        <w:tab/>
      </w:r>
      <w:r w:rsidRPr="00033224">
        <w:rPr>
          <w:rFonts w:ascii="Times New Roman" w:hAnsi="Times New Roman" w:cs="Times New Roman"/>
          <w:noProof/>
          <w:webHidden/>
          <w:sz w:val="26"/>
          <w:szCs w:val="26"/>
        </w:rPr>
        <w:fldChar w:fldCharType="begin"/>
      </w:r>
      <w:r w:rsidRPr="00033224">
        <w:rPr>
          <w:rFonts w:ascii="Times New Roman" w:hAnsi="Times New Roman" w:cs="Times New Roman"/>
          <w:noProof/>
          <w:webHidden/>
          <w:sz w:val="26"/>
          <w:szCs w:val="26"/>
        </w:rPr>
        <w:instrText xml:space="preserve"> PAGEREF _Toc512807199 \h </w:instrText>
      </w:r>
      <w:r w:rsidRPr="00033224">
        <w:rPr>
          <w:rFonts w:ascii="Times New Roman" w:hAnsi="Times New Roman" w:cs="Times New Roman"/>
          <w:noProof/>
          <w:webHidden/>
          <w:sz w:val="26"/>
          <w:szCs w:val="26"/>
        </w:rPr>
      </w:r>
      <w:r w:rsidRPr="00033224">
        <w:rPr>
          <w:rFonts w:ascii="Times New Roman" w:hAnsi="Times New Roman" w:cs="Times New Roman"/>
          <w:noProof/>
          <w:webHidden/>
          <w:sz w:val="26"/>
          <w:szCs w:val="26"/>
        </w:rPr>
        <w:fldChar w:fldCharType="separate"/>
      </w:r>
      <w:ins w:id="448" w:author="HAO" w:date="2018-04-30T00:36:00Z">
        <w:r w:rsidR="00033224">
          <w:rPr>
            <w:rFonts w:ascii="Times New Roman" w:hAnsi="Times New Roman" w:cs="Times New Roman"/>
            <w:noProof/>
            <w:webHidden/>
            <w:sz w:val="26"/>
            <w:szCs w:val="26"/>
          </w:rPr>
          <w:t>62</w:t>
        </w:r>
      </w:ins>
      <w:del w:id="449" w:author="HAO" w:date="2018-04-30T00:36:00Z">
        <w:r w:rsidRPr="00033224" w:rsidDel="00033224">
          <w:rPr>
            <w:rFonts w:ascii="Times New Roman" w:hAnsi="Times New Roman" w:cs="Times New Roman"/>
            <w:noProof/>
            <w:webHidden/>
            <w:sz w:val="26"/>
            <w:szCs w:val="26"/>
          </w:rPr>
          <w:delText>63</w:delText>
        </w:r>
      </w:del>
      <w:r w:rsidRPr="00033224">
        <w:rPr>
          <w:rFonts w:ascii="Times New Roman" w:hAnsi="Times New Roman" w:cs="Times New Roman"/>
          <w:noProof/>
          <w:webHidden/>
          <w:sz w:val="26"/>
          <w:szCs w:val="26"/>
        </w:rPr>
        <w:fldChar w:fldCharType="end"/>
      </w:r>
      <w:r w:rsidRPr="00033224">
        <w:rPr>
          <w:rStyle w:val="Hyperlink"/>
          <w:rFonts w:ascii="Times New Roman" w:hAnsi="Times New Roman" w:cs="Times New Roman"/>
          <w:noProof/>
          <w:sz w:val="26"/>
          <w:szCs w:val="26"/>
        </w:rPr>
        <w:fldChar w:fldCharType="end"/>
      </w:r>
    </w:p>
    <w:p w:rsidR="00A22B19" w:rsidRPr="00033224" w:rsidRDefault="00790BCE">
      <w:pPr>
        <w:pStyle w:val="TableofFigures"/>
        <w:tabs>
          <w:tab w:val="right" w:leader="underscore" w:pos="9063"/>
        </w:tabs>
        <w:rPr>
          <w:rFonts w:ascii="Times New Roman" w:hAnsi="Times New Roman" w:cs="Times New Roman"/>
          <w:i w:val="0"/>
          <w:iCs w:val="0"/>
          <w:noProof/>
          <w:sz w:val="26"/>
          <w:szCs w:val="26"/>
          <w:lang w:eastAsia="ja-JP"/>
        </w:rPr>
      </w:pPr>
      <w:hyperlink w:anchor="_Toc512807200" w:history="1">
        <w:r w:rsidR="00A22B19" w:rsidRPr="00033224">
          <w:rPr>
            <w:rStyle w:val="Hyperlink"/>
            <w:rFonts w:ascii="Times New Roman" w:hAnsi="Times New Roman" w:cs="Times New Roman"/>
            <w:noProof/>
            <w:sz w:val="26"/>
            <w:szCs w:val="26"/>
          </w:rPr>
          <w:t>Hình 21: Giao diện chi tiết công việc</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_Toc512807200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63</w:t>
        </w:r>
        <w:r w:rsidR="00A22B19" w:rsidRPr="00033224">
          <w:rPr>
            <w:rFonts w:ascii="Times New Roman" w:hAnsi="Times New Roman" w:cs="Times New Roman"/>
            <w:noProof/>
            <w:webHidden/>
            <w:sz w:val="26"/>
            <w:szCs w:val="26"/>
          </w:rPr>
          <w:fldChar w:fldCharType="end"/>
        </w:r>
      </w:hyperlink>
    </w:p>
    <w:p w:rsidR="00A22B19" w:rsidRPr="00033224" w:rsidRDefault="00790BCE">
      <w:pPr>
        <w:pStyle w:val="TableofFigures"/>
        <w:tabs>
          <w:tab w:val="right" w:leader="underscore" w:pos="9063"/>
        </w:tabs>
        <w:rPr>
          <w:rFonts w:ascii="Times New Roman" w:hAnsi="Times New Roman" w:cs="Times New Roman"/>
          <w:i w:val="0"/>
          <w:iCs w:val="0"/>
          <w:noProof/>
          <w:sz w:val="26"/>
          <w:szCs w:val="26"/>
          <w:lang w:eastAsia="ja-JP"/>
        </w:rPr>
      </w:pPr>
      <w:hyperlink w:anchor="_Toc512807201" w:history="1">
        <w:r w:rsidR="00A22B19" w:rsidRPr="00033224">
          <w:rPr>
            <w:rStyle w:val="Hyperlink"/>
            <w:rFonts w:ascii="Times New Roman" w:hAnsi="Times New Roman" w:cs="Times New Roman"/>
            <w:noProof/>
            <w:sz w:val="26"/>
            <w:szCs w:val="26"/>
          </w:rPr>
          <w:t>Hình 22: Giao diện logwork</w:t>
        </w:r>
        <w:r w:rsidR="00A22B19" w:rsidRPr="00033224">
          <w:rPr>
            <w:rFonts w:ascii="Times New Roman" w:hAnsi="Times New Roman" w:cs="Times New Roman"/>
            <w:noProof/>
            <w:webHidden/>
            <w:sz w:val="26"/>
            <w:szCs w:val="26"/>
          </w:rPr>
          <w:tab/>
        </w:r>
        <w:r w:rsidR="00A22B19" w:rsidRPr="00033224">
          <w:rPr>
            <w:rFonts w:ascii="Times New Roman" w:hAnsi="Times New Roman" w:cs="Times New Roman"/>
            <w:noProof/>
            <w:webHidden/>
            <w:sz w:val="26"/>
            <w:szCs w:val="26"/>
          </w:rPr>
          <w:fldChar w:fldCharType="begin"/>
        </w:r>
        <w:r w:rsidR="00A22B19" w:rsidRPr="00033224">
          <w:rPr>
            <w:rFonts w:ascii="Times New Roman" w:hAnsi="Times New Roman" w:cs="Times New Roman"/>
            <w:noProof/>
            <w:webHidden/>
            <w:sz w:val="26"/>
            <w:szCs w:val="26"/>
          </w:rPr>
          <w:instrText xml:space="preserve"> PAGEREF _Toc512807201 \h </w:instrText>
        </w:r>
        <w:r w:rsidR="00A22B19" w:rsidRPr="00033224">
          <w:rPr>
            <w:rFonts w:ascii="Times New Roman" w:hAnsi="Times New Roman" w:cs="Times New Roman"/>
            <w:noProof/>
            <w:webHidden/>
            <w:sz w:val="26"/>
            <w:szCs w:val="26"/>
          </w:rPr>
        </w:r>
        <w:r w:rsidR="00A22B19" w:rsidRPr="00033224">
          <w:rPr>
            <w:rFonts w:ascii="Times New Roman" w:hAnsi="Times New Roman" w:cs="Times New Roman"/>
            <w:noProof/>
            <w:webHidden/>
            <w:sz w:val="26"/>
            <w:szCs w:val="26"/>
          </w:rPr>
          <w:fldChar w:fldCharType="separate"/>
        </w:r>
        <w:r w:rsidR="00033224">
          <w:rPr>
            <w:rFonts w:ascii="Times New Roman" w:hAnsi="Times New Roman" w:cs="Times New Roman"/>
            <w:noProof/>
            <w:webHidden/>
            <w:sz w:val="26"/>
            <w:szCs w:val="26"/>
          </w:rPr>
          <w:t>64</w:t>
        </w:r>
        <w:r w:rsidR="00A22B19" w:rsidRPr="00033224">
          <w:rPr>
            <w:rFonts w:ascii="Times New Roman" w:hAnsi="Times New Roman" w:cs="Times New Roman"/>
            <w:noProof/>
            <w:webHidden/>
            <w:sz w:val="26"/>
            <w:szCs w:val="26"/>
          </w:rPr>
          <w:fldChar w:fldCharType="end"/>
        </w:r>
      </w:hyperlink>
    </w:p>
    <w:p w:rsidR="001F0DBE" w:rsidRPr="00A22B19" w:rsidDel="00A22B19" w:rsidRDefault="001F0DBE">
      <w:pPr>
        <w:pStyle w:val="TableofFigures"/>
        <w:tabs>
          <w:tab w:val="right" w:leader="underscore" w:pos="9063"/>
        </w:tabs>
        <w:rPr>
          <w:del w:id="450" w:author="HAO" w:date="2018-04-29T23:17:00Z"/>
          <w:rFonts w:ascii="Times New Roman" w:hAnsi="Times New Roman" w:cs="Times New Roman"/>
          <w:i w:val="0"/>
          <w:iCs w:val="0"/>
          <w:noProof/>
          <w:sz w:val="26"/>
          <w:szCs w:val="26"/>
          <w:lang w:eastAsia="ja-JP"/>
        </w:rPr>
      </w:pPr>
      <w:del w:id="451" w:author="HAO" w:date="2018-04-29T23:17:00Z">
        <w:r w:rsidRPr="00A22B19" w:rsidDel="00A22B19">
          <w:rPr>
            <w:rStyle w:val="Hyperlink"/>
            <w:rFonts w:cs="Times New Roman"/>
            <w:i w:val="0"/>
            <w:iCs w:val="0"/>
            <w:noProof/>
            <w:sz w:val="26"/>
            <w:szCs w:val="26"/>
          </w:rPr>
          <w:delText>Hình 1: Thống kê kết quả dự án phần mềm qua các năm</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w:delText>
        </w:r>
      </w:del>
    </w:p>
    <w:p w:rsidR="001F0DBE" w:rsidRPr="00A22B19" w:rsidDel="00A22B19" w:rsidRDefault="001F0DBE">
      <w:pPr>
        <w:pStyle w:val="TableofFigures"/>
        <w:tabs>
          <w:tab w:val="right" w:leader="underscore" w:pos="9063"/>
        </w:tabs>
        <w:rPr>
          <w:del w:id="452" w:author="HAO" w:date="2018-04-29T23:17:00Z"/>
          <w:rFonts w:ascii="Times New Roman" w:hAnsi="Times New Roman" w:cs="Times New Roman"/>
          <w:i w:val="0"/>
          <w:iCs w:val="0"/>
          <w:noProof/>
          <w:sz w:val="26"/>
          <w:szCs w:val="26"/>
          <w:lang w:eastAsia="ja-JP"/>
        </w:rPr>
      </w:pPr>
      <w:del w:id="453" w:author="HAO" w:date="2018-04-29T23:17:00Z">
        <w:r w:rsidRPr="00A22B19" w:rsidDel="00A22B19">
          <w:rPr>
            <w:rStyle w:val="Hyperlink"/>
            <w:rFonts w:cs="Times New Roman"/>
            <w:i w:val="0"/>
            <w:iCs w:val="0"/>
            <w:noProof/>
            <w:sz w:val="26"/>
            <w:szCs w:val="26"/>
          </w:rPr>
          <w:delText>Hình 2: Ba yếu tố quan trọng của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7</w:delText>
        </w:r>
      </w:del>
    </w:p>
    <w:p w:rsidR="001F0DBE" w:rsidRPr="00A22B19" w:rsidDel="00A22B19" w:rsidRDefault="001F0DBE">
      <w:pPr>
        <w:pStyle w:val="TableofFigures"/>
        <w:tabs>
          <w:tab w:val="right" w:leader="underscore" w:pos="9063"/>
        </w:tabs>
        <w:rPr>
          <w:del w:id="454" w:author="HAO" w:date="2018-04-29T23:17:00Z"/>
          <w:rFonts w:ascii="Times New Roman" w:hAnsi="Times New Roman" w:cs="Times New Roman"/>
          <w:i w:val="0"/>
          <w:iCs w:val="0"/>
          <w:noProof/>
          <w:sz w:val="26"/>
          <w:szCs w:val="26"/>
          <w:lang w:eastAsia="ja-JP"/>
        </w:rPr>
      </w:pPr>
      <w:del w:id="455" w:author="HAO" w:date="2018-04-29T23:17:00Z">
        <w:r w:rsidRPr="00A22B19" w:rsidDel="00A22B19">
          <w:rPr>
            <w:rStyle w:val="Hyperlink"/>
            <w:rFonts w:cs="Times New Roman"/>
            <w:i w:val="0"/>
            <w:iCs w:val="0"/>
            <w:noProof/>
            <w:sz w:val="26"/>
            <w:szCs w:val="26"/>
          </w:rPr>
          <w:delText>Hình 3: Mô hình Use case</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13</w:delText>
        </w:r>
      </w:del>
    </w:p>
    <w:p w:rsidR="001F0DBE" w:rsidRPr="00A22B19" w:rsidDel="00A22B19" w:rsidRDefault="001F0DBE">
      <w:pPr>
        <w:pStyle w:val="TableofFigures"/>
        <w:tabs>
          <w:tab w:val="right" w:leader="underscore" w:pos="9063"/>
        </w:tabs>
        <w:rPr>
          <w:del w:id="456" w:author="HAO" w:date="2018-04-29T23:17:00Z"/>
          <w:rFonts w:ascii="Times New Roman" w:hAnsi="Times New Roman" w:cs="Times New Roman"/>
          <w:i w:val="0"/>
          <w:iCs w:val="0"/>
          <w:noProof/>
          <w:sz w:val="26"/>
          <w:szCs w:val="26"/>
          <w:lang w:eastAsia="ja-JP"/>
        </w:rPr>
      </w:pPr>
      <w:del w:id="457" w:author="HAO" w:date="2018-04-29T23:17:00Z">
        <w:r w:rsidRPr="00A22B19" w:rsidDel="00A22B19">
          <w:rPr>
            <w:rStyle w:val="Hyperlink"/>
            <w:rFonts w:cs="Times New Roman"/>
            <w:i w:val="0"/>
            <w:iCs w:val="0"/>
            <w:noProof/>
            <w:sz w:val="26"/>
            <w:szCs w:val="26"/>
            <w:lang w:val="vi-VN"/>
          </w:rPr>
          <w:delText>Hình 4: Mô hình dữ liệu quan hệ</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46</w:delText>
        </w:r>
      </w:del>
    </w:p>
    <w:p w:rsidR="001F0DBE" w:rsidRPr="00A22B19" w:rsidDel="00A22B19" w:rsidRDefault="001F0DBE">
      <w:pPr>
        <w:pStyle w:val="TableofFigures"/>
        <w:tabs>
          <w:tab w:val="right" w:leader="underscore" w:pos="9063"/>
        </w:tabs>
        <w:rPr>
          <w:del w:id="458" w:author="HAO" w:date="2018-04-29T23:17:00Z"/>
          <w:rFonts w:ascii="Times New Roman" w:hAnsi="Times New Roman" w:cs="Times New Roman"/>
          <w:i w:val="0"/>
          <w:iCs w:val="0"/>
          <w:noProof/>
          <w:sz w:val="26"/>
          <w:szCs w:val="26"/>
          <w:lang w:eastAsia="ja-JP"/>
        </w:rPr>
      </w:pPr>
      <w:del w:id="459" w:author="HAO" w:date="2018-04-29T23:17:00Z">
        <w:r w:rsidRPr="00A22B19" w:rsidDel="00A22B19">
          <w:rPr>
            <w:rStyle w:val="Hyperlink"/>
            <w:rFonts w:cs="Times New Roman"/>
            <w:i w:val="0"/>
            <w:iCs w:val="0"/>
            <w:noProof/>
            <w:sz w:val="26"/>
            <w:szCs w:val="26"/>
          </w:rPr>
          <w:delText>Hình 5: Mô hình MVC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53</w:delText>
        </w:r>
      </w:del>
    </w:p>
    <w:p w:rsidR="001F0DBE" w:rsidRPr="00A22B19" w:rsidDel="00A22B19" w:rsidRDefault="001F0DBE">
      <w:pPr>
        <w:pStyle w:val="TableofFigures"/>
        <w:tabs>
          <w:tab w:val="right" w:leader="underscore" w:pos="9063"/>
        </w:tabs>
        <w:rPr>
          <w:del w:id="460" w:author="HAO" w:date="2018-04-29T23:17:00Z"/>
          <w:rFonts w:ascii="Times New Roman" w:hAnsi="Times New Roman" w:cs="Times New Roman"/>
          <w:i w:val="0"/>
          <w:iCs w:val="0"/>
          <w:noProof/>
          <w:sz w:val="26"/>
          <w:szCs w:val="26"/>
          <w:lang w:eastAsia="ja-JP"/>
        </w:rPr>
      </w:pPr>
      <w:del w:id="461" w:author="HAO" w:date="2018-04-29T23:17:00Z">
        <w:r w:rsidRPr="00A22B19" w:rsidDel="00A22B19">
          <w:rPr>
            <w:rStyle w:val="Hyperlink"/>
            <w:rFonts w:cs="Times New Roman"/>
            <w:i w:val="0"/>
            <w:iCs w:val="0"/>
            <w:noProof/>
            <w:sz w:val="26"/>
            <w:szCs w:val="26"/>
          </w:rPr>
          <w:delText>Hình 6: Giao diện Login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54</w:delText>
        </w:r>
      </w:del>
    </w:p>
    <w:p w:rsidR="001F0DBE" w:rsidRPr="00A22B19" w:rsidDel="00A22B19" w:rsidRDefault="001F0DBE">
      <w:pPr>
        <w:pStyle w:val="TableofFigures"/>
        <w:tabs>
          <w:tab w:val="right" w:leader="underscore" w:pos="9063"/>
        </w:tabs>
        <w:rPr>
          <w:del w:id="462" w:author="HAO" w:date="2018-04-29T23:17:00Z"/>
          <w:rFonts w:ascii="Times New Roman" w:hAnsi="Times New Roman" w:cs="Times New Roman"/>
          <w:i w:val="0"/>
          <w:iCs w:val="0"/>
          <w:noProof/>
          <w:sz w:val="26"/>
          <w:szCs w:val="26"/>
          <w:lang w:eastAsia="ja-JP"/>
        </w:rPr>
      </w:pPr>
      <w:del w:id="463" w:author="HAO" w:date="2018-04-29T23:17:00Z">
        <w:r w:rsidRPr="00A22B19" w:rsidDel="00A22B19">
          <w:rPr>
            <w:rStyle w:val="Hyperlink"/>
            <w:rFonts w:cs="Times New Roman"/>
            <w:i w:val="0"/>
            <w:iCs w:val="0"/>
            <w:noProof/>
            <w:sz w:val="26"/>
            <w:szCs w:val="26"/>
          </w:rPr>
          <w:delText>Hình 7: Giao diện trang Dashboard</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55</w:delText>
        </w:r>
      </w:del>
    </w:p>
    <w:p w:rsidR="001F0DBE" w:rsidRPr="00A22B19" w:rsidDel="00A22B19" w:rsidRDefault="001F0DBE">
      <w:pPr>
        <w:pStyle w:val="TableofFigures"/>
        <w:tabs>
          <w:tab w:val="right" w:leader="underscore" w:pos="9063"/>
        </w:tabs>
        <w:rPr>
          <w:del w:id="464" w:author="HAO" w:date="2018-04-29T23:17:00Z"/>
          <w:rFonts w:ascii="Times New Roman" w:hAnsi="Times New Roman" w:cs="Times New Roman"/>
          <w:i w:val="0"/>
          <w:iCs w:val="0"/>
          <w:noProof/>
          <w:sz w:val="26"/>
          <w:szCs w:val="26"/>
          <w:lang w:eastAsia="ja-JP"/>
        </w:rPr>
      </w:pPr>
      <w:del w:id="465" w:author="HAO" w:date="2018-04-29T23:17:00Z">
        <w:r w:rsidRPr="00A22B19" w:rsidDel="00A22B19">
          <w:rPr>
            <w:rStyle w:val="Hyperlink"/>
            <w:rFonts w:cs="Times New Roman"/>
            <w:i w:val="0"/>
            <w:iCs w:val="0"/>
            <w:noProof/>
            <w:sz w:val="26"/>
            <w:szCs w:val="26"/>
          </w:rPr>
          <w:delText>Hình 8: Giao diện trang View Detail</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56</w:delText>
        </w:r>
      </w:del>
    </w:p>
    <w:p w:rsidR="001F0DBE" w:rsidRPr="00A22B19" w:rsidDel="00A22B19" w:rsidRDefault="001F0DBE">
      <w:pPr>
        <w:pStyle w:val="TableofFigures"/>
        <w:tabs>
          <w:tab w:val="right" w:leader="underscore" w:pos="9063"/>
        </w:tabs>
        <w:rPr>
          <w:del w:id="466" w:author="HAO" w:date="2018-04-29T23:17:00Z"/>
          <w:rFonts w:ascii="Times New Roman" w:hAnsi="Times New Roman" w:cs="Times New Roman"/>
          <w:i w:val="0"/>
          <w:iCs w:val="0"/>
          <w:noProof/>
          <w:sz w:val="26"/>
          <w:szCs w:val="26"/>
          <w:lang w:eastAsia="ja-JP"/>
        </w:rPr>
      </w:pPr>
      <w:del w:id="467" w:author="HAO" w:date="2018-04-29T23:17:00Z">
        <w:r w:rsidRPr="00A22B19" w:rsidDel="00A22B19">
          <w:rPr>
            <w:rStyle w:val="Hyperlink"/>
            <w:rFonts w:cs="Times New Roman"/>
            <w:i w:val="0"/>
            <w:iCs w:val="0"/>
            <w:noProof/>
            <w:sz w:val="26"/>
            <w:szCs w:val="26"/>
          </w:rPr>
          <w:delText>Hình 9: Giao diện trang List Task</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56</w:delText>
        </w:r>
      </w:del>
    </w:p>
    <w:p w:rsidR="001F0DBE" w:rsidRPr="00A22B19" w:rsidDel="00A22B19" w:rsidRDefault="001F0DBE">
      <w:pPr>
        <w:pStyle w:val="TableofFigures"/>
        <w:tabs>
          <w:tab w:val="right" w:leader="underscore" w:pos="9063"/>
        </w:tabs>
        <w:rPr>
          <w:del w:id="468" w:author="HAO" w:date="2018-04-29T23:17:00Z"/>
          <w:rFonts w:ascii="Times New Roman" w:hAnsi="Times New Roman" w:cs="Times New Roman"/>
          <w:i w:val="0"/>
          <w:iCs w:val="0"/>
          <w:noProof/>
          <w:sz w:val="26"/>
          <w:szCs w:val="26"/>
          <w:lang w:eastAsia="ja-JP"/>
        </w:rPr>
      </w:pPr>
      <w:del w:id="469" w:author="HAO" w:date="2018-04-29T23:17:00Z">
        <w:r w:rsidRPr="00A22B19" w:rsidDel="00A22B19">
          <w:rPr>
            <w:rStyle w:val="Hyperlink"/>
            <w:rFonts w:cs="Times New Roman"/>
            <w:i w:val="0"/>
            <w:iCs w:val="0"/>
            <w:noProof/>
            <w:sz w:val="26"/>
            <w:szCs w:val="26"/>
          </w:rPr>
          <w:delText>Hình 10: Giao diện tạo mới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57</w:delText>
        </w:r>
      </w:del>
    </w:p>
    <w:p w:rsidR="001F0DBE" w:rsidRPr="00A22B19" w:rsidDel="00A22B19" w:rsidRDefault="001F0DBE">
      <w:pPr>
        <w:pStyle w:val="TableofFigures"/>
        <w:tabs>
          <w:tab w:val="right" w:leader="underscore" w:pos="9063"/>
        </w:tabs>
        <w:rPr>
          <w:del w:id="470" w:author="HAO" w:date="2018-04-29T23:17:00Z"/>
          <w:rFonts w:ascii="Times New Roman" w:hAnsi="Times New Roman" w:cs="Times New Roman"/>
          <w:i w:val="0"/>
          <w:iCs w:val="0"/>
          <w:noProof/>
          <w:sz w:val="26"/>
          <w:szCs w:val="26"/>
          <w:lang w:eastAsia="ja-JP"/>
        </w:rPr>
      </w:pPr>
      <w:del w:id="471" w:author="HAO" w:date="2018-04-29T23:17:00Z">
        <w:r w:rsidRPr="00A22B19" w:rsidDel="00A22B19">
          <w:rPr>
            <w:rStyle w:val="Hyperlink"/>
            <w:rFonts w:cs="Times New Roman"/>
            <w:i w:val="0"/>
            <w:iCs w:val="0"/>
            <w:noProof/>
            <w:sz w:val="26"/>
            <w:szCs w:val="26"/>
          </w:rPr>
          <w:delText>Hình 11: Giao diện chỉnh sửa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57</w:delText>
        </w:r>
      </w:del>
    </w:p>
    <w:p w:rsidR="001F0DBE" w:rsidRPr="00A22B19" w:rsidDel="00A22B19" w:rsidRDefault="001F0DBE">
      <w:pPr>
        <w:pStyle w:val="TableofFigures"/>
        <w:tabs>
          <w:tab w:val="right" w:leader="underscore" w:pos="9063"/>
        </w:tabs>
        <w:rPr>
          <w:del w:id="472" w:author="HAO" w:date="2018-04-29T23:17:00Z"/>
          <w:rFonts w:ascii="Times New Roman" w:hAnsi="Times New Roman" w:cs="Times New Roman"/>
          <w:i w:val="0"/>
          <w:iCs w:val="0"/>
          <w:noProof/>
          <w:sz w:val="26"/>
          <w:szCs w:val="26"/>
          <w:lang w:eastAsia="ja-JP"/>
        </w:rPr>
      </w:pPr>
      <w:del w:id="473" w:author="HAO" w:date="2018-04-29T23:17:00Z">
        <w:r w:rsidRPr="00A22B19" w:rsidDel="00A22B19">
          <w:rPr>
            <w:rStyle w:val="Hyperlink"/>
            <w:rFonts w:cs="Times New Roman"/>
            <w:i w:val="0"/>
            <w:iCs w:val="0"/>
            <w:noProof/>
            <w:sz w:val="26"/>
            <w:szCs w:val="26"/>
          </w:rPr>
          <w:delText>Hình 12: Giao diện chi tiết dự 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58</w:delText>
        </w:r>
      </w:del>
    </w:p>
    <w:p w:rsidR="001F0DBE" w:rsidRPr="00A22B19" w:rsidDel="00A22B19" w:rsidRDefault="001F0DBE">
      <w:pPr>
        <w:pStyle w:val="TableofFigures"/>
        <w:tabs>
          <w:tab w:val="right" w:leader="underscore" w:pos="9063"/>
        </w:tabs>
        <w:rPr>
          <w:del w:id="474" w:author="HAO" w:date="2018-04-29T23:17:00Z"/>
          <w:rFonts w:ascii="Times New Roman" w:hAnsi="Times New Roman" w:cs="Times New Roman"/>
          <w:i w:val="0"/>
          <w:iCs w:val="0"/>
          <w:noProof/>
          <w:sz w:val="26"/>
          <w:szCs w:val="26"/>
          <w:lang w:eastAsia="ja-JP"/>
        </w:rPr>
      </w:pPr>
      <w:del w:id="475" w:author="HAO" w:date="2018-04-29T23:17:00Z">
        <w:r w:rsidRPr="00A22B19" w:rsidDel="00A22B19">
          <w:rPr>
            <w:rStyle w:val="Hyperlink"/>
            <w:rFonts w:cs="Times New Roman"/>
            <w:i w:val="0"/>
            <w:iCs w:val="0"/>
            <w:noProof/>
            <w:sz w:val="26"/>
            <w:szCs w:val="26"/>
          </w:rPr>
          <w:delText>Hình 13: Giao diện trang tạo mới giai đoạn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58</w:delText>
        </w:r>
      </w:del>
    </w:p>
    <w:p w:rsidR="001F0DBE" w:rsidRPr="00A22B19" w:rsidDel="00A22B19" w:rsidRDefault="001F0DBE">
      <w:pPr>
        <w:pStyle w:val="TableofFigures"/>
        <w:tabs>
          <w:tab w:val="right" w:leader="underscore" w:pos="9063"/>
        </w:tabs>
        <w:rPr>
          <w:del w:id="476" w:author="HAO" w:date="2018-04-29T23:17:00Z"/>
          <w:rFonts w:ascii="Times New Roman" w:hAnsi="Times New Roman" w:cs="Times New Roman"/>
          <w:i w:val="0"/>
          <w:iCs w:val="0"/>
          <w:noProof/>
          <w:sz w:val="26"/>
          <w:szCs w:val="26"/>
          <w:lang w:eastAsia="ja-JP"/>
        </w:rPr>
      </w:pPr>
      <w:del w:id="477" w:author="HAO" w:date="2018-04-29T23:17:00Z">
        <w:r w:rsidRPr="00A22B19" w:rsidDel="00A22B19">
          <w:rPr>
            <w:rStyle w:val="Hyperlink"/>
            <w:rFonts w:cs="Times New Roman"/>
            <w:i w:val="0"/>
            <w:iCs w:val="0"/>
            <w:noProof/>
            <w:sz w:val="26"/>
            <w:szCs w:val="26"/>
          </w:rPr>
          <w:delText>Hình 14: Giao diện chỉnh sửa giai đoạn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59</w:delText>
        </w:r>
      </w:del>
    </w:p>
    <w:p w:rsidR="001F0DBE" w:rsidRPr="00A22B19" w:rsidDel="00A22B19" w:rsidRDefault="001F0DBE">
      <w:pPr>
        <w:pStyle w:val="TableofFigures"/>
        <w:tabs>
          <w:tab w:val="right" w:leader="underscore" w:pos="9063"/>
        </w:tabs>
        <w:rPr>
          <w:del w:id="478" w:author="HAO" w:date="2018-04-29T23:17:00Z"/>
          <w:rFonts w:ascii="Times New Roman" w:hAnsi="Times New Roman" w:cs="Times New Roman"/>
          <w:i w:val="0"/>
          <w:iCs w:val="0"/>
          <w:noProof/>
          <w:sz w:val="26"/>
          <w:szCs w:val="26"/>
          <w:lang w:eastAsia="ja-JP"/>
        </w:rPr>
      </w:pPr>
      <w:del w:id="479" w:author="HAO" w:date="2018-04-29T23:17:00Z">
        <w:r w:rsidRPr="00A22B19" w:rsidDel="00A22B19">
          <w:rPr>
            <w:rStyle w:val="Hyperlink"/>
            <w:rFonts w:cs="Times New Roman"/>
            <w:i w:val="0"/>
            <w:iCs w:val="0"/>
            <w:noProof/>
            <w:sz w:val="26"/>
            <w:szCs w:val="26"/>
          </w:rPr>
          <w:delText>Hình 15: Giao diện trang chi tiết giai đoạn</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60</w:delText>
        </w:r>
      </w:del>
    </w:p>
    <w:p w:rsidR="001F0DBE" w:rsidRPr="00A22B19" w:rsidDel="00A22B19" w:rsidRDefault="001F0DBE">
      <w:pPr>
        <w:pStyle w:val="TableofFigures"/>
        <w:tabs>
          <w:tab w:val="right" w:leader="underscore" w:pos="9063"/>
        </w:tabs>
        <w:rPr>
          <w:del w:id="480" w:author="HAO" w:date="2018-04-29T23:17:00Z"/>
          <w:rFonts w:ascii="Times New Roman" w:hAnsi="Times New Roman" w:cs="Times New Roman"/>
          <w:i w:val="0"/>
          <w:iCs w:val="0"/>
          <w:noProof/>
          <w:sz w:val="26"/>
          <w:szCs w:val="26"/>
          <w:lang w:eastAsia="ja-JP"/>
        </w:rPr>
      </w:pPr>
      <w:del w:id="481" w:author="HAO" w:date="2018-04-29T23:17:00Z">
        <w:r w:rsidRPr="00A22B19" w:rsidDel="00A22B19">
          <w:rPr>
            <w:rStyle w:val="Hyperlink"/>
            <w:rFonts w:cs="Times New Roman"/>
            <w:i w:val="0"/>
            <w:iCs w:val="0"/>
            <w:noProof/>
            <w:sz w:val="26"/>
            <w:szCs w:val="26"/>
          </w:rPr>
          <w:delText>Hình 16: Giao diện tạo mới nhóm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60</w:delText>
        </w:r>
      </w:del>
    </w:p>
    <w:p w:rsidR="001F0DBE" w:rsidRPr="00A22B19" w:rsidDel="00A22B19" w:rsidRDefault="001F0DBE">
      <w:pPr>
        <w:pStyle w:val="TableofFigures"/>
        <w:tabs>
          <w:tab w:val="right" w:leader="underscore" w:pos="9063"/>
        </w:tabs>
        <w:rPr>
          <w:del w:id="482" w:author="HAO" w:date="2018-04-29T23:17:00Z"/>
          <w:rFonts w:ascii="Times New Roman" w:hAnsi="Times New Roman" w:cs="Times New Roman"/>
          <w:i w:val="0"/>
          <w:iCs w:val="0"/>
          <w:noProof/>
          <w:sz w:val="26"/>
          <w:szCs w:val="26"/>
          <w:lang w:eastAsia="ja-JP"/>
        </w:rPr>
      </w:pPr>
      <w:del w:id="483" w:author="HAO" w:date="2018-04-29T23:17:00Z">
        <w:r w:rsidRPr="00A22B19" w:rsidDel="00A22B19">
          <w:rPr>
            <w:rStyle w:val="Hyperlink"/>
            <w:rFonts w:cs="Times New Roman"/>
            <w:i w:val="0"/>
            <w:iCs w:val="0"/>
            <w:noProof/>
            <w:sz w:val="26"/>
            <w:szCs w:val="26"/>
          </w:rPr>
          <w:delText>Hình 17: Giao diện chỉnh sửa nhóm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61</w:delText>
        </w:r>
      </w:del>
    </w:p>
    <w:p w:rsidR="001F0DBE" w:rsidRPr="00A22B19" w:rsidDel="00A22B19" w:rsidRDefault="001F0DBE">
      <w:pPr>
        <w:pStyle w:val="TableofFigures"/>
        <w:tabs>
          <w:tab w:val="right" w:leader="underscore" w:pos="9063"/>
        </w:tabs>
        <w:rPr>
          <w:del w:id="484" w:author="HAO" w:date="2018-04-29T23:17:00Z"/>
          <w:rFonts w:ascii="Times New Roman" w:hAnsi="Times New Roman" w:cs="Times New Roman"/>
          <w:i w:val="0"/>
          <w:iCs w:val="0"/>
          <w:noProof/>
          <w:sz w:val="26"/>
          <w:szCs w:val="26"/>
          <w:lang w:eastAsia="ja-JP"/>
        </w:rPr>
      </w:pPr>
      <w:del w:id="485" w:author="HAO" w:date="2018-04-29T23:17:00Z">
        <w:r w:rsidRPr="00A22B19" w:rsidDel="00A22B19">
          <w:rPr>
            <w:rStyle w:val="Hyperlink"/>
            <w:rFonts w:cs="Times New Roman"/>
            <w:i w:val="0"/>
            <w:iCs w:val="0"/>
            <w:noProof/>
            <w:sz w:val="26"/>
            <w:szCs w:val="26"/>
          </w:rPr>
          <w:delText>Hình 18: Giao diện tạo chi tiết nhóm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61</w:delText>
        </w:r>
      </w:del>
    </w:p>
    <w:p w:rsidR="001F0DBE" w:rsidRPr="00A22B19" w:rsidDel="00A22B19" w:rsidRDefault="001F0DBE">
      <w:pPr>
        <w:pStyle w:val="TableofFigures"/>
        <w:tabs>
          <w:tab w:val="right" w:leader="underscore" w:pos="9063"/>
        </w:tabs>
        <w:rPr>
          <w:del w:id="486" w:author="HAO" w:date="2018-04-29T23:17:00Z"/>
          <w:rFonts w:ascii="Times New Roman" w:hAnsi="Times New Roman" w:cs="Times New Roman"/>
          <w:i w:val="0"/>
          <w:iCs w:val="0"/>
          <w:noProof/>
          <w:sz w:val="26"/>
          <w:szCs w:val="26"/>
          <w:lang w:eastAsia="ja-JP"/>
        </w:rPr>
      </w:pPr>
      <w:del w:id="487" w:author="HAO" w:date="2018-04-29T23:17:00Z">
        <w:r w:rsidRPr="00A22B19" w:rsidDel="00A22B19">
          <w:rPr>
            <w:rStyle w:val="Hyperlink"/>
            <w:rFonts w:cs="Times New Roman"/>
            <w:i w:val="0"/>
            <w:iCs w:val="0"/>
            <w:noProof/>
            <w:sz w:val="26"/>
            <w:szCs w:val="26"/>
          </w:rPr>
          <w:delText>Hình 19: Giao diện tạo mới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62</w:delText>
        </w:r>
      </w:del>
    </w:p>
    <w:p w:rsidR="001F0DBE" w:rsidRPr="00A22B19" w:rsidDel="00A22B19" w:rsidRDefault="001F0DBE">
      <w:pPr>
        <w:pStyle w:val="TableofFigures"/>
        <w:tabs>
          <w:tab w:val="right" w:leader="underscore" w:pos="9063"/>
        </w:tabs>
        <w:rPr>
          <w:del w:id="488" w:author="HAO" w:date="2018-04-29T23:17:00Z"/>
          <w:rFonts w:ascii="Times New Roman" w:hAnsi="Times New Roman" w:cs="Times New Roman"/>
          <w:i w:val="0"/>
          <w:iCs w:val="0"/>
          <w:noProof/>
          <w:sz w:val="26"/>
          <w:szCs w:val="26"/>
          <w:lang w:eastAsia="ja-JP"/>
        </w:rPr>
      </w:pPr>
      <w:del w:id="489" w:author="HAO" w:date="2018-04-29T23:17:00Z">
        <w:r w:rsidRPr="00A22B19" w:rsidDel="00A22B19">
          <w:rPr>
            <w:rStyle w:val="Hyperlink"/>
            <w:rFonts w:cs="Times New Roman"/>
            <w:i w:val="0"/>
            <w:iCs w:val="0"/>
            <w:noProof/>
            <w:sz w:val="26"/>
            <w:szCs w:val="26"/>
          </w:rPr>
          <w:delText>Hình 20: Giao diện tạo chỉnh sửa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63</w:delText>
        </w:r>
      </w:del>
    </w:p>
    <w:p w:rsidR="001F0DBE" w:rsidRPr="00A22B19" w:rsidDel="00A22B19" w:rsidRDefault="001F0DBE">
      <w:pPr>
        <w:pStyle w:val="TableofFigures"/>
        <w:tabs>
          <w:tab w:val="right" w:leader="underscore" w:pos="9063"/>
        </w:tabs>
        <w:rPr>
          <w:del w:id="490" w:author="HAO" w:date="2018-04-29T23:17:00Z"/>
          <w:rFonts w:ascii="Times New Roman" w:hAnsi="Times New Roman" w:cs="Times New Roman"/>
          <w:i w:val="0"/>
          <w:iCs w:val="0"/>
          <w:noProof/>
          <w:sz w:val="26"/>
          <w:szCs w:val="26"/>
          <w:lang w:eastAsia="ja-JP"/>
        </w:rPr>
      </w:pPr>
      <w:del w:id="491" w:author="HAO" w:date="2018-04-29T23:17:00Z">
        <w:r w:rsidRPr="00A22B19" w:rsidDel="00A22B19">
          <w:rPr>
            <w:rStyle w:val="Hyperlink"/>
            <w:rFonts w:cs="Times New Roman"/>
            <w:i w:val="0"/>
            <w:iCs w:val="0"/>
            <w:noProof/>
            <w:sz w:val="26"/>
            <w:szCs w:val="26"/>
          </w:rPr>
          <w:delText>Hình 21: Giao diện chi tiết công việc</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63</w:delText>
        </w:r>
      </w:del>
    </w:p>
    <w:p w:rsidR="001F0DBE" w:rsidRPr="00A22B19" w:rsidDel="00A22B19" w:rsidRDefault="001F0DBE">
      <w:pPr>
        <w:pStyle w:val="TableofFigures"/>
        <w:tabs>
          <w:tab w:val="right" w:leader="underscore" w:pos="9063"/>
        </w:tabs>
        <w:rPr>
          <w:del w:id="492" w:author="HAO" w:date="2018-04-29T23:17:00Z"/>
          <w:rFonts w:ascii="Times New Roman" w:hAnsi="Times New Roman" w:cs="Times New Roman"/>
          <w:i w:val="0"/>
          <w:iCs w:val="0"/>
          <w:noProof/>
          <w:sz w:val="26"/>
          <w:szCs w:val="26"/>
          <w:lang w:eastAsia="ja-JP"/>
        </w:rPr>
      </w:pPr>
      <w:del w:id="493" w:author="HAO" w:date="2018-04-29T23:17:00Z">
        <w:r w:rsidRPr="00A22B19" w:rsidDel="00A22B19">
          <w:rPr>
            <w:rStyle w:val="Hyperlink"/>
            <w:rFonts w:cs="Times New Roman"/>
            <w:i w:val="0"/>
            <w:iCs w:val="0"/>
            <w:noProof/>
            <w:sz w:val="26"/>
            <w:szCs w:val="26"/>
          </w:rPr>
          <w:delText>Hình 22: Giao diện logwork</w:delText>
        </w:r>
        <w:r w:rsidRPr="00A22B19" w:rsidDel="00A22B19">
          <w:rPr>
            <w:rFonts w:cs="Times New Roman"/>
            <w:i w:val="0"/>
            <w:iCs w:val="0"/>
            <w:noProof/>
            <w:webHidden/>
            <w:sz w:val="26"/>
            <w:szCs w:val="26"/>
          </w:rPr>
          <w:tab/>
        </w:r>
        <w:r w:rsidR="00A22B19" w:rsidRPr="00A22B19" w:rsidDel="00A22B19">
          <w:rPr>
            <w:rFonts w:cs="Times New Roman"/>
            <w:i w:val="0"/>
            <w:iCs w:val="0"/>
            <w:noProof/>
            <w:webHidden/>
            <w:sz w:val="26"/>
            <w:szCs w:val="26"/>
          </w:rPr>
          <w:delText>64</w:delText>
        </w:r>
      </w:del>
    </w:p>
    <w:p w:rsidR="00583BC3" w:rsidRPr="00A22B19" w:rsidDel="001F0DBE" w:rsidRDefault="00583BC3">
      <w:pPr>
        <w:pStyle w:val="TableofFigures"/>
        <w:tabs>
          <w:tab w:val="right" w:leader="underscore" w:pos="9063"/>
        </w:tabs>
        <w:rPr>
          <w:del w:id="494" w:author="HAO" w:date="2018-04-29T23:10:00Z"/>
          <w:rFonts w:ascii="Times New Roman" w:hAnsi="Times New Roman" w:cs="Times New Roman"/>
          <w:i w:val="0"/>
          <w:iCs w:val="0"/>
          <w:noProof/>
          <w:sz w:val="26"/>
          <w:szCs w:val="26"/>
          <w:lang w:eastAsia="ja-JP"/>
          <w:rPrChange w:id="495" w:author="HAO" w:date="2018-04-29T23:17:00Z">
            <w:rPr>
              <w:del w:id="496" w:author="HAO" w:date="2018-04-29T23:10:00Z"/>
              <w:rFonts w:ascii="Times New Roman" w:hAnsi="Times New Roman" w:cs="Times New Roman"/>
              <w:i w:val="0"/>
              <w:iCs w:val="0"/>
              <w:noProof/>
              <w:sz w:val="28"/>
              <w:szCs w:val="28"/>
              <w:lang w:eastAsia="ja-JP"/>
            </w:rPr>
          </w:rPrChange>
        </w:rPr>
      </w:pPr>
      <w:del w:id="497" w:author="HAO" w:date="2018-04-29T23:10:00Z">
        <w:r w:rsidRPr="00A22B19" w:rsidDel="001F0DBE">
          <w:rPr>
            <w:sz w:val="26"/>
            <w:szCs w:val="26"/>
            <w:rPrChange w:id="498" w:author="HAO" w:date="2018-04-29T23:17:00Z">
              <w:rPr>
                <w:rStyle w:val="Hyperlink"/>
                <w:rFonts w:cs="Times New Roman"/>
                <w:noProof/>
                <w:szCs w:val="28"/>
              </w:rPr>
            </w:rPrChange>
          </w:rPr>
          <w:delText>Hình 1: Thống kê kết quả dự án phần mềm qua các năm</w:delText>
        </w:r>
        <w:r w:rsidRPr="00A22B19" w:rsidDel="001F0DBE">
          <w:rPr>
            <w:rFonts w:cs="Times New Roman"/>
            <w:noProof/>
            <w:webHidden/>
            <w:sz w:val="26"/>
            <w:szCs w:val="26"/>
            <w:rPrChange w:id="499" w:author="HAO" w:date="2018-04-29T23:17:00Z">
              <w:rPr>
                <w:rFonts w:cs="Times New Roman"/>
                <w:noProof/>
                <w:webHidden/>
                <w:szCs w:val="28"/>
              </w:rPr>
            </w:rPrChange>
          </w:rPr>
          <w:tab/>
        </w:r>
        <w:r w:rsidR="00775DF4" w:rsidRPr="00A22B19" w:rsidDel="001F0DBE">
          <w:rPr>
            <w:rFonts w:cs="Times New Roman"/>
            <w:noProof/>
            <w:webHidden/>
            <w:sz w:val="26"/>
            <w:szCs w:val="26"/>
            <w:rPrChange w:id="500" w:author="HAO" w:date="2018-04-29T23:17:00Z">
              <w:rPr>
                <w:rFonts w:cs="Times New Roman"/>
                <w:noProof/>
                <w:webHidden/>
                <w:szCs w:val="28"/>
              </w:rPr>
            </w:rPrChange>
          </w:rPr>
          <w:delText>5</w:delText>
        </w:r>
      </w:del>
    </w:p>
    <w:p w:rsidR="00583BC3" w:rsidRPr="00A22B19" w:rsidDel="001F0DBE" w:rsidRDefault="00583BC3">
      <w:pPr>
        <w:pStyle w:val="TableofFigures"/>
        <w:tabs>
          <w:tab w:val="right" w:leader="underscore" w:pos="9063"/>
        </w:tabs>
        <w:rPr>
          <w:del w:id="501" w:author="HAO" w:date="2018-04-29T23:10:00Z"/>
          <w:rFonts w:ascii="Times New Roman" w:hAnsi="Times New Roman" w:cs="Times New Roman"/>
          <w:i w:val="0"/>
          <w:iCs w:val="0"/>
          <w:noProof/>
          <w:sz w:val="26"/>
          <w:szCs w:val="26"/>
          <w:lang w:eastAsia="ja-JP"/>
          <w:rPrChange w:id="502" w:author="HAO" w:date="2018-04-29T23:17:00Z">
            <w:rPr>
              <w:del w:id="503" w:author="HAO" w:date="2018-04-29T23:10:00Z"/>
              <w:rFonts w:ascii="Times New Roman" w:hAnsi="Times New Roman" w:cs="Times New Roman"/>
              <w:i w:val="0"/>
              <w:iCs w:val="0"/>
              <w:noProof/>
              <w:sz w:val="28"/>
              <w:szCs w:val="28"/>
              <w:lang w:eastAsia="ja-JP"/>
            </w:rPr>
          </w:rPrChange>
        </w:rPr>
      </w:pPr>
      <w:del w:id="504" w:author="HAO" w:date="2018-04-29T23:10:00Z">
        <w:r w:rsidRPr="00A22B19" w:rsidDel="001F0DBE">
          <w:rPr>
            <w:sz w:val="26"/>
            <w:szCs w:val="26"/>
            <w:rPrChange w:id="505" w:author="HAO" w:date="2018-04-29T23:17:00Z">
              <w:rPr>
                <w:rStyle w:val="Hyperlink"/>
                <w:rFonts w:cs="Times New Roman"/>
                <w:noProof/>
                <w:szCs w:val="28"/>
              </w:rPr>
            </w:rPrChange>
          </w:rPr>
          <w:delText>Hình 2: Ba yếu tố quan trọng của dự án</w:delText>
        </w:r>
        <w:r w:rsidRPr="00A22B19" w:rsidDel="001F0DBE">
          <w:rPr>
            <w:rFonts w:cs="Times New Roman"/>
            <w:noProof/>
            <w:webHidden/>
            <w:sz w:val="26"/>
            <w:szCs w:val="26"/>
            <w:rPrChange w:id="506" w:author="HAO" w:date="2018-04-29T23:17:00Z">
              <w:rPr>
                <w:rFonts w:cs="Times New Roman"/>
                <w:noProof/>
                <w:webHidden/>
                <w:szCs w:val="28"/>
              </w:rPr>
            </w:rPrChange>
          </w:rPr>
          <w:tab/>
        </w:r>
        <w:r w:rsidR="00775DF4" w:rsidRPr="00A22B19" w:rsidDel="001F0DBE">
          <w:rPr>
            <w:rFonts w:cs="Times New Roman"/>
            <w:noProof/>
            <w:webHidden/>
            <w:sz w:val="26"/>
            <w:szCs w:val="26"/>
            <w:rPrChange w:id="507" w:author="HAO" w:date="2018-04-29T23:17:00Z">
              <w:rPr>
                <w:rFonts w:cs="Times New Roman"/>
                <w:noProof/>
                <w:webHidden/>
                <w:szCs w:val="28"/>
              </w:rPr>
            </w:rPrChange>
          </w:rPr>
          <w:delText>7</w:delText>
        </w:r>
      </w:del>
    </w:p>
    <w:p w:rsidR="00583BC3" w:rsidRPr="00A22B19" w:rsidDel="001F0DBE" w:rsidRDefault="00583BC3">
      <w:pPr>
        <w:pStyle w:val="TableofFigures"/>
        <w:tabs>
          <w:tab w:val="right" w:leader="underscore" w:pos="9063"/>
        </w:tabs>
        <w:rPr>
          <w:del w:id="508" w:author="HAO" w:date="2018-04-29T23:10:00Z"/>
          <w:rFonts w:ascii="Times New Roman" w:hAnsi="Times New Roman" w:cs="Times New Roman"/>
          <w:i w:val="0"/>
          <w:iCs w:val="0"/>
          <w:noProof/>
          <w:sz w:val="26"/>
          <w:szCs w:val="26"/>
          <w:lang w:eastAsia="ja-JP"/>
          <w:rPrChange w:id="509" w:author="HAO" w:date="2018-04-29T23:17:00Z">
            <w:rPr>
              <w:del w:id="510" w:author="HAO" w:date="2018-04-29T23:10:00Z"/>
              <w:rFonts w:ascii="Times New Roman" w:hAnsi="Times New Roman" w:cs="Times New Roman"/>
              <w:i w:val="0"/>
              <w:iCs w:val="0"/>
              <w:noProof/>
              <w:sz w:val="28"/>
              <w:szCs w:val="28"/>
              <w:lang w:eastAsia="ja-JP"/>
            </w:rPr>
          </w:rPrChange>
        </w:rPr>
      </w:pPr>
      <w:del w:id="511" w:author="HAO" w:date="2018-04-29T23:10:00Z">
        <w:r w:rsidRPr="00A22B19" w:rsidDel="001F0DBE">
          <w:rPr>
            <w:sz w:val="26"/>
            <w:szCs w:val="26"/>
            <w:rPrChange w:id="512" w:author="HAO" w:date="2018-04-29T23:17:00Z">
              <w:rPr>
                <w:rStyle w:val="Hyperlink"/>
                <w:rFonts w:cs="Times New Roman"/>
                <w:noProof/>
                <w:szCs w:val="28"/>
              </w:rPr>
            </w:rPrChange>
          </w:rPr>
          <w:delText>Hình 3: Mô hình Use case</w:delText>
        </w:r>
        <w:r w:rsidRPr="00A22B19" w:rsidDel="001F0DBE">
          <w:rPr>
            <w:rFonts w:cs="Times New Roman"/>
            <w:noProof/>
            <w:webHidden/>
            <w:sz w:val="26"/>
            <w:szCs w:val="26"/>
            <w:rPrChange w:id="513" w:author="HAO" w:date="2018-04-29T23:17:00Z">
              <w:rPr>
                <w:rFonts w:cs="Times New Roman"/>
                <w:noProof/>
                <w:webHidden/>
                <w:szCs w:val="28"/>
              </w:rPr>
            </w:rPrChange>
          </w:rPr>
          <w:tab/>
        </w:r>
        <w:r w:rsidR="00775DF4" w:rsidRPr="00A22B19" w:rsidDel="001F0DBE">
          <w:rPr>
            <w:rFonts w:cs="Times New Roman"/>
            <w:noProof/>
            <w:webHidden/>
            <w:sz w:val="26"/>
            <w:szCs w:val="26"/>
            <w:rPrChange w:id="514" w:author="HAO" w:date="2018-04-29T23:17:00Z">
              <w:rPr>
                <w:rFonts w:cs="Times New Roman"/>
                <w:noProof/>
                <w:webHidden/>
                <w:szCs w:val="28"/>
              </w:rPr>
            </w:rPrChange>
          </w:rPr>
          <w:delText>12</w:delText>
        </w:r>
      </w:del>
    </w:p>
    <w:p w:rsidR="00583BC3" w:rsidRPr="00A22B19" w:rsidDel="001F0DBE" w:rsidRDefault="00583BC3">
      <w:pPr>
        <w:pStyle w:val="TableofFigures"/>
        <w:tabs>
          <w:tab w:val="right" w:leader="underscore" w:pos="9063"/>
        </w:tabs>
        <w:rPr>
          <w:del w:id="515" w:author="HAO" w:date="2018-04-29T23:10:00Z"/>
          <w:rFonts w:ascii="Times New Roman" w:hAnsi="Times New Roman" w:cs="Times New Roman"/>
          <w:i w:val="0"/>
          <w:iCs w:val="0"/>
          <w:noProof/>
          <w:sz w:val="26"/>
          <w:szCs w:val="26"/>
          <w:lang w:eastAsia="ja-JP"/>
          <w:rPrChange w:id="516" w:author="HAO" w:date="2018-04-29T23:17:00Z">
            <w:rPr>
              <w:del w:id="517" w:author="HAO" w:date="2018-04-29T23:10:00Z"/>
              <w:rFonts w:ascii="Times New Roman" w:hAnsi="Times New Roman" w:cs="Times New Roman"/>
              <w:i w:val="0"/>
              <w:iCs w:val="0"/>
              <w:noProof/>
              <w:sz w:val="28"/>
              <w:szCs w:val="28"/>
              <w:lang w:eastAsia="ja-JP"/>
            </w:rPr>
          </w:rPrChange>
        </w:rPr>
      </w:pPr>
      <w:del w:id="518" w:author="HAO" w:date="2018-04-29T23:10:00Z">
        <w:r w:rsidRPr="00A22B19" w:rsidDel="001F0DBE">
          <w:rPr>
            <w:sz w:val="26"/>
            <w:szCs w:val="26"/>
            <w:rPrChange w:id="519" w:author="HAO" w:date="2018-04-29T23:17:00Z">
              <w:rPr>
                <w:rStyle w:val="Hyperlink"/>
                <w:rFonts w:cs="Times New Roman"/>
                <w:noProof/>
                <w:szCs w:val="28"/>
                <w:lang w:val="vi-VN"/>
              </w:rPr>
            </w:rPrChange>
          </w:rPr>
          <w:delText>Hình 4: Mô hình dữ liệu quan hệ</w:delText>
        </w:r>
        <w:r w:rsidRPr="00A22B19" w:rsidDel="001F0DBE">
          <w:rPr>
            <w:rFonts w:cs="Times New Roman"/>
            <w:noProof/>
            <w:webHidden/>
            <w:sz w:val="26"/>
            <w:szCs w:val="26"/>
            <w:rPrChange w:id="520" w:author="HAO" w:date="2018-04-29T23:17:00Z">
              <w:rPr>
                <w:rFonts w:cs="Times New Roman"/>
                <w:noProof/>
                <w:webHidden/>
                <w:szCs w:val="28"/>
              </w:rPr>
            </w:rPrChange>
          </w:rPr>
          <w:tab/>
        </w:r>
        <w:r w:rsidR="00775DF4" w:rsidRPr="00A22B19" w:rsidDel="001F0DBE">
          <w:rPr>
            <w:rFonts w:cs="Times New Roman"/>
            <w:noProof/>
            <w:webHidden/>
            <w:sz w:val="26"/>
            <w:szCs w:val="26"/>
            <w:rPrChange w:id="521" w:author="HAO" w:date="2018-04-29T23:17:00Z">
              <w:rPr>
                <w:rFonts w:cs="Times New Roman"/>
                <w:noProof/>
                <w:webHidden/>
                <w:szCs w:val="28"/>
              </w:rPr>
            </w:rPrChange>
          </w:rPr>
          <w:delText>44</w:delText>
        </w:r>
      </w:del>
    </w:p>
    <w:p w:rsidR="00583BC3" w:rsidRPr="00A22B19" w:rsidDel="001F0DBE" w:rsidRDefault="00583BC3">
      <w:pPr>
        <w:pStyle w:val="TableofFigures"/>
        <w:tabs>
          <w:tab w:val="right" w:leader="underscore" w:pos="9063"/>
        </w:tabs>
        <w:rPr>
          <w:del w:id="522" w:author="HAO" w:date="2018-04-29T23:10:00Z"/>
          <w:rFonts w:ascii="Times New Roman" w:hAnsi="Times New Roman" w:cs="Times New Roman"/>
          <w:i w:val="0"/>
          <w:iCs w:val="0"/>
          <w:noProof/>
          <w:sz w:val="26"/>
          <w:szCs w:val="26"/>
          <w:lang w:eastAsia="ja-JP"/>
          <w:rPrChange w:id="523" w:author="HAO" w:date="2018-04-29T23:17:00Z">
            <w:rPr>
              <w:del w:id="524" w:author="HAO" w:date="2018-04-29T23:10:00Z"/>
              <w:rFonts w:ascii="Times New Roman" w:hAnsi="Times New Roman" w:cs="Times New Roman"/>
              <w:i w:val="0"/>
              <w:iCs w:val="0"/>
              <w:noProof/>
              <w:sz w:val="28"/>
              <w:szCs w:val="28"/>
              <w:lang w:eastAsia="ja-JP"/>
            </w:rPr>
          </w:rPrChange>
        </w:rPr>
      </w:pPr>
      <w:del w:id="525" w:author="HAO" w:date="2018-04-29T23:10:00Z">
        <w:r w:rsidRPr="00A22B19" w:rsidDel="001F0DBE">
          <w:rPr>
            <w:sz w:val="26"/>
            <w:szCs w:val="26"/>
            <w:rPrChange w:id="526" w:author="HAO" w:date="2018-04-29T23:17:00Z">
              <w:rPr>
                <w:rStyle w:val="Hyperlink"/>
                <w:rFonts w:cs="Times New Roman"/>
                <w:noProof/>
                <w:szCs w:val="28"/>
              </w:rPr>
            </w:rPrChange>
          </w:rPr>
          <w:delText>Hình 5: Mô hình MVC</w:delText>
        </w:r>
        <w:r w:rsidRPr="00A22B19" w:rsidDel="001F0DBE">
          <w:rPr>
            <w:rFonts w:cs="Times New Roman"/>
            <w:noProof/>
            <w:webHidden/>
            <w:sz w:val="26"/>
            <w:szCs w:val="26"/>
            <w:rPrChange w:id="527" w:author="HAO" w:date="2018-04-29T23:17:00Z">
              <w:rPr>
                <w:rFonts w:cs="Times New Roman"/>
                <w:noProof/>
                <w:webHidden/>
                <w:szCs w:val="28"/>
              </w:rPr>
            </w:rPrChange>
          </w:rPr>
          <w:tab/>
        </w:r>
        <w:r w:rsidR="00775DF4" w:rsidRPr="00A22B19" w:rsidDel="001F0DBE">
          <w:rPr>
            <w:rFonts w:cs="Times New Roman"/>
            <w:noProof/>
            <w:webHidden/>
            <w:sz w:val="26"/>
            <w:szCs w:val="26"/>
            <w:rPrChange w:id="528" w:author="HAO" w:date="2018-04-29T23:17:00Z">
              <w:rPr>
                <w:rFonts w:cs="Times New Roman"/>
                <w:noProof/>
                <w:webHidden/>
                <w:szCs w:val="28"/>
              </w:rPr>
            </w:rPrChange>
          </w:rPr>
          <w:delText>51</w:delText>
        </w:r>
      </w:del>
    </w:p>
    <w:p w:rsidR="00583BC3" w:rsidRPr="00A22B19" w:rsidDel="001F0DBE" w:rsidRDefault="00583BC3">
      <w:pPr>
        <w:pStyle w:val="TableofFigures"/>
        <w:tabs>
          <w:tab w:val="right" w:leader="underscore" w:pos="9063"/>
        </w:tabs>
        <w:rPr>
          <w:del w:id="529" w:author="HAO" w:date="2018-04-29T23:10:00Z"/>
          <w:rFonts w:ascii="Times New Roman" w:hAnsi="Times New Roman" w:cs="Times New Roman"/>
          <w:i w:val="0"/>
          <w:iCs w:val="0"/>
          <w:noProof/>
          <w:sz w:val="26"/>
          <w:szCs w:val="26"/>
          <w:lang w:eastAsia="ja-JP"/>
          <w:rPrChange w:id="530" w:author="HAO" w:date="2018-04-29T23:17:00Z">
            <w:rPr>
              <w:del w:id="531" w:author="HAO" w:date="2018-04-29T23:10:00Z"/>
              <w:rFonts w:ascii="Times New Roman" w:hAnsi="Times New Roman" w:cs="Times New Roman"/>
              <w:i w:val="0"/>
              <w:iCs w:val="0"/>
              <w:noProof/>
              <w:sz w:val="28"/>
              <w:szCs w:val="28"/>
              <w:lang w:eastAsia="ja-JP"/>
            </w:rPr>
          </w:rPrChange>
        </w:rPr>
      </w:pPr>
      <w:del w:id="532" w:author="HAO" w:date="2018-04-29T23:10:00Z">
        <w:r w:rsidRPr="00A22B19" w:rsidDel="001F0DBE">
          <w:rPr>
            <w:sz w:val="26"/>
            <w:szCs w:val="26"/>
            <w:rPrChange w:id="533" w:author="HAO" w:date="2018-04-29T23:17:00Z">
              <w:rPr>
                <w:rStyle w:val="Hyperlink"/>
                <w:rFonts w:cs="Times New Roman"/>
                <w:noProof/>
                <w:szCs w:val="28"/>
              </w:rPr>
            </w:rPrChange>
          </w:rPr>
          <w:delText>Hình 6: Giao diện Login</w:delText>
        </w:r>
        <w:r w:rsidRPr="00A22B19" w:rsidDel="001F0DBE">
          <w:rPr>
            <w:rFonts w:cs="Times New Roman"/>
            <w:noProof/>
            <w:webHidden/>
            <w:sz w:val="26"/>
            <w:szCs w:val="26"/>
            <w:rPrChange w:id="534" w:author="HAO" w:date="2018-04-29T23:17:00Z">
              <w:rPr>
                <w:rFonts w:cs="Times New Roman"/>
                <w:noProof/>
                <w:webHidden/>
                <w:szCs w:val="28"/>
              </w:rPr>
            </w:rPrChange>
          </w:rPr>
          <w:tab/>
        </w:r>
        <w:r w:rsidR="00775DF4" w:rsidRPr="00A22B19" w:rsidDel="001F0DBE">
          <w:rPr>
            <w:rFonts w:cs="Times New Roman"/>
            <w:noProof/>
            <w:webHidden/>
            <w:sz w:val="26"/>
            <w:szCs w:val="26"/>
            <w:rPrChange w:id="535" w:author="HAO" w:date="2018-04-29T23:17:00Z">
              <w:rPr>
                <w:rFonts w:cs="Times New Roman"/>
                <w:noProof/>
                <w:webHidden/>
                <w:szCs w:val="28"/>
              </w:rPr>
            </w:rPrChange>
          </w:rPr>
          <w:delText>52</w:delText>
        </w:r>
      </w:del>
    </w:p>
    <w:p w:rsidR="00583BC3" w:rsidRPr="00A22B19" w:rsidDel="001F0DBE" w:rsidRDefault="00583BC3">
      <w:pPr>
        <w:pStyle w:val="TableofFigures"/>
        <w:tabs>
          <w:tab w:val="right" w:leader="underscore" w:pos="9063"/>
        </w:tabs>
        <w:rPr>
          <w:del w:id="536" w:author="HAO" w:date="2018-04-29T23:10:00Z"/>
          <w:rFonts w:ascii="Times New Roman" w:hAnsi="Times New Roman" w:cs="Times New Roman"/>
          <w:i w:val="0"/>
          <w:iCs w:val="0"/>
          <w:noProof/>
          <w:sz w:val="26"/>
          <w:szCs w:val="26"/>
          <w:lang w:eastAsia="ja-JP"/>
          <w:rPrChange w:id="537" w:author="HAO" w:date="2018-04-29T23:17:00Z">
            <w:rPr>
              <w:del w:id="538" w:author="HAO" w:date="2018-04-29T23:10:00Z"/>
              <w:rFonts w:ascii="Times New Roman" w:hAnsi="Times New Roman" w:cs="Times New Roman"/>
              <w:i w:val="0"/>
              <w:iCs w:val="0"/>
              <w:noProof/>
              <w:sz w:val="28"/>
              <w:szCs w:val="28"/>
              <w:lang w:eastAsia="ja-JP"/>
            </w:rPr>
          </w:rPrChange>
        </w:rPr>
      </w:pPr>
      <w:del w:id="539" w:author="HAO" w:date="2018-04-29T23:10:00Z">
        <w:r w:rsidRPr="00A22B19" w:rsidDel="001F0DBE">
          <w:rPr>
            <w:sz w:val="26"/>
            <w:szCs w:val="26"/>
            <w:rPrChange w:id="540" w:author="HAO" w:date="2018-04-29T23:17:00Z">
              <w:rPr>
                <w:rStyle w:val="Hyperlink"/>
                <w:rFonts w:cs="Times New Roman"/>
                <w:noProof/>
                <w:szCs w:val="28"/>
              </w:rPr>
            </w:rPrChange>
          </w:rPr>
          <w:delText>Hình 7: Giao diện trang Dashboard</w:delText>
        </w:r>
        <w:r w:rsidRPr="00A22B19" w:rsidDel="001F0DBE">
          <w:rPr>
            <w:rFonts w:cs="Times New Roman"/>
            <w:noProof/>
            <w:webHidden/>
            <w:sz w:val="26"/>
            <w:szCs w:val="26"/>
            <w:rPrChange w:id="541" w:author="HAO" w:date="2018-04-29T23:17:00Z">
              <w:rPr>
                <w:rFonts w:cs="Times New Roman"/>
                <w:noProof/>
                <w:webHidden/>
                <w:szCs w:val="28"/>
              </w:rPr>
            </w:rPrChange>
          </w:rPr>
          <w:tab/>
        </w:r>
        <w:r w:rsidR="00775DF4" w:rsidRPr="00A22B19" w:rsidDel="001F0DBE">
          <w:rPr>
            <w:rFonts w:cs="Times New Roman"/>
            <w:noProof/>
            <w:webHidden/>
            <w:sz w:val="26"/>
            <w:szCs w:val="26"/>
            <w:rPrChange w:id="542" w:author="HAO" w:date="2018-04-29T23:17:00Z">
              <w:rPr>
                <w:rFonts w:cs="Times New Roman"/>
                <w:noProof/>
                <w:webHidden/>
                <w:szCs w:val="28"/>
              </w:rPr>
            </w:rPrChange>
          </w:rPr>
          <w:delText>53</w:delText>
        </w:r>
      </w:del>
    </w:p>
    <w:p w:rsidR="00583BC3" w:rsidRPr="00A22B19" w:rsidDel="001F0DBE" w:rsidRDefault="00583BC3">
      <w:pPr>
        <w:pStyle w:val="TableofFigures"/>
        <w:tabs>
          <w:tab w:val="right" w:leader="underscore" w:pos="9063"/>
        </w:tabs>
        <w:rPr>
          <w:del w:id="543" w:author="HAO" w:date="2018-04-29T23:10:00Z"/>
          <w:rFonts w:ascii="Times New Roman" w:hAnsi="Times New Roman" w:cs="Times New Roman"/>
          <w:i w:val="0"/>
          <w:iCs w:val="0"/>
          <w:noProof/>
          <w:sz w:val="26"/>
          <w:szCs w:val="26"/>
          <w:lang w:eastAsia="ja-JP"/>
          <w:rPrChange w:id="544" w:author="HAO" w:date="2018-04-29T23:17:00Z">
            <w:rPr>
              <w:del w:id="545" w:author="HAO" w:date="2018-04-29T23:10:00Z"/>
              <w:rFonts w:ascii="Times New Roman" w:hAnsi="Times New Roman" w:cs="Times New Roman"/>
              <w:i w:val="0"/>
              <w:iCs w:val="0"/>
              <w:noProof/>
              <w:sz w:val="28"/>
              <w:szCs w:val="28"/>
              <w:lang w:eastAsia="ja-JP"/>
            </w:rPr>
          </w:rPrChange>
        </w:rPr>
      </w:pPr>
      <w:del w:id="546" w:author="HAO" w:date="2018-04-29T23:10:00Z">
        <w:r w:rsidRPr="00A22B19" w:rsidDel="001F0DBE">
          <w:rPr>
            <w:sz w:val="26"/>
            <w:szCs w:val="26"/>
            <w:rPrChange w:id="547" w:author="HAO" w:date="2018-04-29T23:17:00Z">
              <w:rPr>
                <w:rStyle w:val="Hyperlink"/>
                <w:rFonts w:cs="Times New Roman"/>
                <w:noProof/>
                <w:szCs w:val="28"/>
              </w:rPr>
            </w:rPrChange>
          </w:rPr>
          <w:delText>Hình 8: Giao diện trang View Detail</w:delText>
        </w:r>
        <w:r w:rsidRPr="00A22B19" w:rsidDel="001F0DBE">
          <w:rPr>
            <w:rFonts w:cs="Times New Roman"/>
            <w:noProof/>
            <w:webHidden/>
            <w:sz w:val="26"/>
            <w:szCs w:val="26"/>
            <w:rPrChange w:id="548" w:author="HAO" w:date="2018-04-29T23:17:00Z">
              <w:rPr>
                <w:rFonts w:cs="Times New Roman"/>
                <w:noProof/>
                <w:webHidden/>
                <w:szCs w:val="28"/>
              </w:rPr>
            </w:rPrChange>
          </w:rPr>
          <w:tab/>
        </w:r>
        <w:r w:rsidR="00775DF4" w:rsidRPr="00A22B19" w:rsidDel="001F0DBE">
          <w:rPr>
            <w:rFonts w:cs="Times New Roman"/>
            <w:noProof/>
            <w:webHidden/>
            <w:sz w:val="26"/>
            <w:szCs w:val="26"/>
            <w:rPrChange w:id="549" w:author="HAO" w:date="2018-04-29T23:17:00Z">
              <w:rPr>
                <w:rFonts w:cs="Times New Roman"/>
                <w:noProof/>
                <w:webHidden/>
                <w:szCs w:val="28"/>
              </w:rPr>
            </w:rPrChange>
          </w:rPr>
          <w:delText>53</w:delText>
        </w:r>
      </w:del>
    </w:p>
    <w:p w:rsidR="00583BC3" w:rsidRPr="00A22B19" w:rsidDel="001F0DBE" w:rsidRDefault="00583BC3">
      <w:pPr>
        <w:pStyle w:val="TableofFigures"/>
        <w:tabs>
          <w:tab w:val="right" w:leader="underscore" w:pos="9063"/>
        </w:tabs>
        <w:rPr>
          <w:del w:id="550" w:author="HAO" w:date="2018-04-29T23:10:00Z"/>
          <w:rFonts w:ascii="Times New Roman" w:hAnsi="Times New Roman" w:cs="Times New Roman"/>
          <w:i w:val="0"/>
          <w:iCs w:val="0"/>
          <w:noProof/>
          <w:sz w:val="26"/>
          <w:szCs w:val="26"/>
          <w:lang w:eastAsia="ja-JP"/>
          <w:rPrChange w:id="551" w:author="HAO" w:date="2018-04-29T23:17:00Z">
            <w:rPr>
              <w:del w:id="552" w:author="HAO" w:date="2018-04-29T23:10:00Z"/>
              <w:rFonts w:ascii="Times New Roman" w:hAnsi="Times New Roman" w:cs="Times New Roman"/>
              <w:i w:val="0"/>
              <w:iCs w:val="0"/>
              <w:noProof/>
              <w:sz w:val="28"/>
              <w:szCs w:val="28"/>
              <w:lang w:eastAsia="ja-JP"/>
            </w:rPr>
          </w:rPrChange>
        </w:rPr>
      </w:pPr>
      <w:del w:id="553" w:author="HAO" w:date="2018-04-29T23:10:00Z">
        <w:r w:rsidRPr="00A22B19" w:rsidDel="001F0DBE">
          <w:rPr>
            <w:sz w:val="26"/>
            <w:szCs w:val="26"/>
            <w:rPrChange w:id="554" w:author="HAO" w:date="2018-04-29T23:17:00Z">
              <w:rPr>
                <w:rStyle w:val="Hyperlink"/>
                <w:rFonts w:cs="Times New Roman"/>
                <w:noProof/>
                <w:szCs w:val="28"/>
              </w:rPr>
            </w:rPrChange>
          </w:rPr>
          <w:delText>Hình 8: Giao diện trang List Task</w:delText>
        </w:r>
        <w:r w:rsidRPr="00A22B19" w:rsidDel="001F0DBE">
          <w:rPr>
            <w:rFonts w:cs="Times New Roman"/>
            <w:noProof/>
            <w:webHidden/>
            <w:sz w:val="26"/>
            <w:szCs w:val="26"/>
            <w:rPrChange w:id="555" w:author="HAO" w:date="2018-04-29T23:17:00Z">
              <w:rPr>
                <w:rFonts w:cs="Times New Roman"/>
                <w:noProof/>
                <w:webHidden/>
                <w:szCs w:val="28"/>
              </w:rPr>
            </w:rPrChange>
          </w:rPr>
          <w:tab/>
        </w:r>
        <w:r w:rsidR="00775DF4" w:rsidRPr="00A22B19" w:rsidDel="001F0DBE">
          <w:rPr>
            <w:rFonts w:cs="Times New Roman"/>
            <w:noProof/>
            <w:webHidden/>
            <w:sz w:val="26"/>
            <w:szCs w:val="26"/>
            <w:rPrChange w:id="556" w:author="HAO" w:date="2018-04-29T23:17:00Z">
              <w:rPr>
                <w:rFonts w:cs="Times New Roman"/>
                <w:noProof/>
                <w:webHidden/>
                <w:szCs w:val="28"/>
              </w:rPr>
            </w:rPrChange>
          </w:rPr>
          <w:delText>54</w:delText>
        </w:r>
      </w:del>
    </w:p>
    <w:p w:rsidR="00583BC3" w:rsidRPr="00A22B19" w:rsidDel="001F0DBE" w:rsidRDefault="00583BC3">
      <w:pPr>
        <w:pStyle w:val="TableofFigures"/>
        <w:tabs>
          <w:tab w:val="right" w:leader="underscore" w:pos="9063"/>
        </w:tabs>
        <w:rPr>
          <w:del w:id="557" w:author="HAO" w:date="2018-04-29T23:10:00Z"/>
          <w:rFonts w:ascii="Times New Roman" w:hAnsi="Times New Roman" w:cs="Times New Roman"/>
          <w:i w:val="0"/>
          <w:iCs w:val="0"/>
          <w:noProof/>
          <w:sz w:val="26"/>
          <w:szCs w:val="26"/>
          <w:lang w:eastAsia="ja-JP"/>
          <w:rPrChange w:id="558" w:author="HAO" w:date="2018-04-29T23:17:00Z">
            <w:rPr>
              <w:del w:id="559" w:author="HAO" w:date="2018-04-29T23:10:00Z"/>
              <w:rFonts w:ascii="Times New Roman" w:hAnsi="Times New Roman" w:cs="Times New Roman"/>
              <w:i w:val="0"/>
              <w:iCs w:val="0"/>
              <w:noProof/>
              <w:sz w:val="28"/>
              <w:szCs w:val="28"/>
              <w:lang w:eastAsia="ja-JP"/>
            </w:rPr>
          </w:rPrChange>
        </w:rPr>
      </w:pPr>
      <w:del w:id="560" w:author="HAO" w:date="2018-04-29T23:10:00Z">
        <w:r w:rsidRPr="00A22B19" w:rsidDel="001F0DBE">
          <w:rPr>
            <w:sz w:val="26"/>
            <w:szCs w:val="26"/>
            <w:rPrChange w:id="561" w:author="HAO" w:date="2018-04-29T23:17:00Z">
              <w:rPr>
                <w:rStyle w:val="Hyperlink"/>
                <w:rFonts w:cs="Times New Roman"/>
                <w:noProof/>
                <w:szCs w:val="28"/>
              </w:rPr>
            </w:rPrChange>
          </w:rPr>
          <w:delText>Hình 9: Giao diện tạo mới dự án</w:delText>
        </w:r>
        <w:r w:rsidRPr="00A22B19" w:rsidDel="001F0DBE">
          <w:rPr>
            <w:rFonts w:cs="Times New Roman"/>
            <w:noProof/>
            <w:webHidden/>
            <w:sz w:val="26"/>
            <w:szCs w:val="26"/>
            <w:rPrChange w:id="562" w:author="HAO" w:date="2018-04-29T23:17:00Z">
              <w:rPr>
                <w:rFonts w:cs="Times New Roman"/>
                <w:noProof/>
                <w:webHidden/>
                <w:szCs w:val="28"/>
              </w:rPr>
            </w:rPrChange>
          </w:rPr>
          <w:tab/>
        </w:r>
        <w:r w:rsidR="00775DF4" w:rsidRPr="00A22B19" w:rsidDel="001F0DBE">
          <w:rPr>
            <w:rFonts w:cs="Times New Roman"/>
            <w:noProof/>
            <w:webHidden/>
            <w:sz w:val="26"/>
            <w:szCs w:val="26"/>
            <w:rPrChange w:id="563" w:author="HAO" w:date="2018-04-29T23:17:00Z">
              <w:rPr>
                <w:rFonts w:cs="Times New Roman"/>
                <w:noProof/>
                <w:webHidden/>
                <w:szCs w:val="28"/>
              </w:rPr>
            </w:rPrChange>
          </w:rPr>
          <w:delText>54</w:delText>
        </w:r>
      </w:del>
    </w:p>
    <w:p w:rsidR="00583BC3" w:rsidRPr="00A22B19" w:rsidDel="001F0DBE" w:rsidRDefault="00583BC3">
      <w:pPr>
        <w:pStyle w:val="TableofFigures"/>
        <w:tabs>
          <w:tab w:val="right" w:leader="underscore" w:pos="9063"/>
        </w:tabs>
        <w:rPr>
          <w:del w:id="564" w:author="HAO" w:date="2018-04-29T23:10:00Z"/>
          <w:rFonts w:ascii="Times New Roman" w:hAnsi="Times New Roman" w:cs="Times New Roman"/>
          <w:i w:val="0"/>
          <w:iCs w:val="0"/>
          <w:noProof/>
          <w:sz w:val="26"/>
          <w:szCs w:val="26"/>
          <w:lang w:eastAsia="ja-JP"/>
          <w:rPrChange w:id="565" w:author="HAO" w:date="2018-04-29T23:17:00Z">
            <w:rPr>
              <w:del w:id="566" w:author="HAO" w:date="2018-04-29T23:10:00Z"/>
              <w:rFonts w:ascii="Times New Roman" w:hAnsi="Times New Roman" w:cs="Times New Roman"/>
              <w:i w:val="0"/>
              <w:iCs w:val="0"/>
              <w:noProof/>
              <w:sz w:val="28"/>
              <w:szCs w:val="28"/>
              <w:lang w:eastAsia="ja-JP"/>
            </w:rPr>
          </w:rPrChange>
        </w:rPr>
      </w:pPr>
      <w:del w:id="567" w:author="HAO" w:date="2018-04-29T23:10:00Z">
        <w:r w:rsidRPr="00A22B19" w:rsidDel="001F0DBE">
          <w:rPr>
            <w:sz w:val="26"/>
            <w:szCs w:val="26"/>
            <w:rPrChange w:id="568" w:author="HAO" w:date="2018-04-29T23:17:00Z">
              <w:rPr>
                <w:rStyle w:val="Hyperlink"/>
                <w:rFonts w:cs="Times New Roman"/>
                <w:noProof/>
                <w:szCs w:val="28"/>
              </w:rPr>
            </w:rPrChange>
          </w:rPr>
          <w:delText>Hình 10: Giao diện chỉnh sửa dự án</w:delText>
        </w:r>
        <w:r w:rsidRPr="00A22B19" w:rsidDel="001F0DBE">
          <w:rPr>
            <w:rFonts w:cs="Times New Roman"/>
            <w:noProof/>
            <w:webHidden/>
            <w:sz w:val="26"/>
            <w:szCs w:val="26"/>
            <w:rPrChange w:id="569" w:author="HAO" w:date="2018-04-29T23:17:00Z">
              <w:rPr>
                <w:rFonts w:cs="Times New Roman"/>
                <w:noProof/>
                <w:webHidden/>
                <w:szCs w:val="28"/>
              </w:rPr>
            </w:rPrChange>
          </w:rPr>
          <w:tab/>
        </w:r>
        <w:r w:rsidR="00775DF4" w:rsidRPr="00A22B19" w:rsidDel="001F0DBE">
          <w:rPr>
            <w:rFonts w:cs="Times New Roman"/>
            <w:noProof/>
            <w:webHidden/>
            <w:sz w:val="26"/>
            <w:szCs w:val="26"/>
            <w:rPrChange w:id="570" w:author="HAO" w:date="2018-04-29T23:17:00Z">
              <w:rPr>
                <w:rFonts w:cs="Times New Roman"/>
                <w:noProof/>
                <w:webHidden/>
                <w:szCs w:val="28"/>
              </w:rPr>
            </w:rPrChange>
          </w:rPr>
          <w:delText>55</w:delText>
        </w:r>
      </w:del>
    </w:p>
    <w:p w:rsidR="00583BC3" w:rsidRPr="00A22B19" w:rsidDel="001F0DBE" w:rsidRDefault="00583BC3">
      <w:pPr>
        <w:pStyle w:val="TableofFigures"/>
        <w:tabs>
          <w:tab w:val="right" w:leader="underscore" w:pos="9063"/>
        </w:tabs>
        <w:rPr>
          <w:del w:id="571" w:author="HAO" w:date="2018-04-29T23:10:00Z"/>
          <w:rFonts w:ascii="Times New Roman" w:hAnsi="Times New Roman" w:cs="Times New Roman"/>
          <w:i w:val="0"/>
          <w:iCs w:val="0"/>
          <w:noProof/>
          <w:sz w:val="26"/>
          <w:szCs w:val="26"/>
          <w:lang w:eastAsia="ja-JP"/>
          <w:rPrChange w:id="572" w:author="HAO" w:date="2018-04-29T23:17:00Z">
            <w:rPr>
              <w:del w:id="573" w:author="HAO" w:date="2018-04-29T23:10:00Z"/>
              <w:rFonts w:ascii="Times New Roman" w:hAnsi="Times New Roman" w:cs="Times New Roman"/>
              <w:i w:val="0"/>
              <w:iCs w:val="0"/>
              <w:noProof/>
              <w:sz w:val="28"/>
              <w:szCs w:val="28"/>
              <w:lang w:eastAsia="ja-JP"/>
            </w:rPr>
          </w:rPrChange>
        </w:rPr>
      </w:pPr>
      <w:del w:id="574" w:author="HAO" w:date="2018-04-29T23:10:00Z">
        <w:r w:rsidRPr="00A22B19" w:rsidDel="001F0DBE">
          <w:rPr>
            <w:sz w:val="26"/>
            <w:szCs w:val="26"/>
            <w:rPrChange w:id="575" w:author="HAO" w:date="2018-04-29T23:17:00Z">
              <w:rPr>
                <w:rStyle w:val="Hyperlink"/>
                <w:rFonts w:cs="Times New Roman"/>
                <w:noProof/>
                <w:szCs w:val="28"/>
              </w:rPr>
            </w:rPrChange>
          </w:rPr>
          <w:delText>Hình 11: Giao diện chi tiết dự án</w:delText>
        </w:r>
        <w:r w:rsidRPr="00A22B19" w:rsidDel="001F0DBE">
          <w:rPr>
            <w:rFonts w:cs="Times New Roman"/>
            <w:noProof/>
            <w:webHidden/>
            <w:sz w:val="26"/>
            <w:szCs w:val="26"/>
            <w:rPrChange w:id="576" w:author="HAO" w:date="2018-04-29T23:17:00Z">
              <w:rPr>
                <w:rFonts w:cs="Times New Roman"/>
                <w:noProof/>
                <w:webHidden/>
                <w:szCs w:val="28"/>
              </w:rPr>
            </w:rPrChange>
          </w:rPr>
          <w:tab/>
        </w:r>
        <w:r w:rsidR="00775DF4" w:rsidRPr="00A22B19" w:rsidDel="001F0DBE">
          <w:rPr>
            <w:rFonts w:cs="Times New Roman"/>
            <w:noProof/>
            <w:webHidden/>
            <w:sz w:val="26"/>
            <w:szCs w:val="26"/>
            <w:rPrChange w:id="577" w:author="HAO" w:date="2018-04-29T23:17:00Z">
              <w:rPr>
                <w:rFonts w:cs="Times New Roman"/>
                <w:noProof/>
                <w:webHidden/>
                <w:szCs w:val="28"/>
              </w:rPr>
            </w:rPrChange>
          </w:rPr>
          <w:delText>55</w:delText>
        </w:r>
      </w:del>
    </w:p>
    <w:p w:rsidR="00583BC3" w:rsidRPr="00A22B19" w:rsidDel="001F0DBE" w:rsidRDefault="00583BC3">
      <w:pPr>
        <w:pStyle w:val="TableofFigures"/>
        <w:tabs>
          <w:tab w:val="right" w:leader="underscore" w:pos="9063"/>
        </w:tabs>
        <w:rPr>
          <w:del w:id="578" w:author="HAO" w:date="2018-04-29T23:10:00Z"/>
          <w:rFonts w:ascii="Times New Roman" w:hAnsi="Times New Roman" w:cs="Times New Roman"/>
          <w:i w:val="0"/>
          <w:iCs w:val="0"/>
          <w:noProof/>
          <w:sz w:val="26"/>
          <w:szCs w:val="26"/>
          <w:lang w:eastAsia="ja-JP"/>
          <w:rPrChange w:id="579" w:author="HAO" w:date="2018-04-29T23:17:00Z">
            <w:rPr>
              <w:del w:id="580" w:author="HAO" w:date="2018-04-29T23:10:00Z"/>
              <w:rFonts w:ascii="Times New Roman" w:hAnsi="Times New Roman" w:cs="Times New Roman"/>
              <w:i w:val="0"/>
              <w:iCs w:val="0"/>
              <w:noProof/>
              <w:sz w:val="28"/>
              <w:szCs w:val="28"/>
              <w:lang w:eastAsia="ja-JP"/>
            </w:rPr>
          </w:rPrChange>
        </w:rPr>
      </w:pPr>
      <w:del w:id="581" w:author="HAO" w:date="2018-04-29T23:10:00Z">
        <w:r w:rsidRPr="00A22B19" w:rsidDel="001F0DBE">
          <w:rPr>
            <w:sz w:val="26"/>
            <w:szCs w:val="26"/>
            <w:rPrChange w:id="582" w:author="HAO" w:date="2018-04-29T23:17:00Z">
              <w:rPr>
                <w:rStyle w:val="Hyperlink"/>
                <w:rFonts w:cs="Times New Roman"/>
                <w:noProof/>
                <w:szCs w:val="28"/>
              </w:rPr>
            </w:rPrChange>
          </w:rPr>
          <w:delText>Hình 12: Giao diện trang tạo mới giai đoạn</w:delText>
        </w:r>
        <w:r w:rsidRPr="00A22B19" w:rsidDel="001F0DBE">
          <w:rPr>
            <w:rFonts w:cs="Times New Roman"/>
            <w:noProof/>
            <w:webHidden/>
            <w:sz w:val="26"/>
            <w:szCs w:val="26"/>
            <w:rPrChange w:id="583" w:author="HAO" w:date="2018-04-29T23:17:00Z">
              <w:rPr>
                <w:rFonts w:cs="Times New Roman"/>
                <w:noProof/>
                <w:webHidden/>
                <w:szCs w:val="28"/>
              </w:rPr>
            </w:rPrChange>
          </w:rPr>
          <w:tab/>
        </w:r>
        <w:r w:rsidR="00775DF4" w:rsidRPr="00A22B19" w:rsidDel="001F0DBE">
          <w:rPr>
            <w:rFonts w:cs="Times New Roman"/>
            <w:noProof/>
            <w:webHidden/>
            <w:sz w:val="26"/>
            <w:szCs w:val="26"/>
            <w:rPrChange w:id="584" w:author="HAO" w:date="2018-04-29T23:17:00Z">
              <w:rPr>
                <w:rFonts w:cs="Times New Roman"/>
                <w:noProof/>
                <w:webHidden/>
                <w:szCs w:val="28"/>
              </w:rPr>
            </w:rPrChange>
          </w:rPr>
          <w:delText>56</w:delText>
        </w:r>
      </w:del>
    </w:p>
    <w:p w:rsidR="00583BC3" w:rsidRPr="00A22B19" w:rsidDel="001F0DBE" w:rsidRDefault="00583BC3">
      <w:pPr>
        <w:pStyle w:val="TableofFigures"/>
        <w:tabs>
          <w:tab w:val="right" w:leader="underscore" w:pos="9063"/>
        </w:tabs>
        <w:rPr>
          <w:del w:id="585" w:author="HAO" w:date="2018-04-29T23:10:00Z"/>
          <w:rFonts w:ascii="Times New Roman" w:hAnsi="Times New Roman" w:cs="Times New Roman"/>
          <w:i w:val="0"/>
          <w:iCs w:val="0"/>
          <w:noProof/>
          <w:sz w:val="26"/>
          <w:szCs w:val="26"/>
          <w:lang w:eastAsia="ja-JP"/>
          <w:rPrChange w:id="586" w:author="HAO" w:date="2018-04-29T23:17:00Z">
            <w:rPr>
              <w:del w:id="587" w:author="HAO" w:date="2018-04-29T23:10:00Z"/>
              <w:rFonts w:ascii="Times New Roman" w:hAnsi="Times New Roman" w:cs="Times New Roman"/>
              <w:i w:val="0"/>
              <w:iCs w:val="0"/>
              <w:noProof/>
              <w:sz w:val="28"/>
              <w:szCs w:val="28"/>
              <w:lang w:eastAsia="ja-JP"/>
            </w:rPr>
          </w:rPrChange>
        </w:rPr>
      </w:pPr>
      <w:del w:id="588" w:author="HAO" w:date="2018-04-29T23:10:00Z">
        <w:r w:rsidRPr="00A22B19" w:rsidDel="001F0DBE">
          <w:rPr>
            <w:sz w:val="26"/>
            <w:szCs w:val="26"/>
            <w:rPrChange w:id="589" w:author="HAO" w:date="2018-04-29T23:17:00Z">
              <w:rPr>
                <w:rStyle w:val="Hyperlink"/>
                <w:rFonts w:cs="Times New Roman"/>
                <w:noProof/>
                <w:szCs w:val="28"/>
              </w:rPr>
            </w:rPrChange>
          </w:rPr>
          <w:delText>Hình 13: Giao diện chỉnh sửa giai đoạn</w:delText>
        </w:r>
        <w:r w:rsidRPr="00A22B19" w:rsidDel="001F0DBE">
          <w:rPr>
            <w:rFonts w:cs="Times New Roman"/>
            <w:noProof/>
            <w:webHidden/>
            <w:sz w:val="26"/>
            <w:szCs w:val="26"/>
            <w:rPrChange w:id="590" w:author="HAO" w:date="2018-04-29T23:17:00Z">
              <w:rPr>
                <w:rFonts w:cs="Times New Roman"/>
                <w:noProof/>
                <w:webHidden/>
                <w:szCs w:val="28"/>
              </w:rPr>
            </w:rPrChange>
          </w:rPr>
          <w:tab/>
        </w:r>
        <w:r w:rsidR="00775DF4" w:rsidRPr="00A22B19" w:rsidDel="001F0DBE">
          <w:rPr>
            <w:rFonts w:cs="Times New Roman"/>
            <w:noProof/>
            <w:webHidden/>
            <w:sz w:val="26"/>
            <w:szCs w:val="26"/>
            <w:rPrChange w:id="591" w:author="HAO" w:date="2018-04-29T23:17:00Z">
              <w:rPr>
                <w:rFonts w:cs="Times New Roman"/>
                <w:noProof/>
                <w:webHidden/>
                <w:szCs w:val="28"/>
              </w:rPr>
            </w:rPrChange>
          </w:rPr>
          <w:delText>57</w:delText>
        </w:r>
      </w:del>
    </w:p>
    <w:p w:rsidR="00583BC3" w:rsidRPr="00A22B19" w:rsidDel="001F0DBE" w:rsidRDefault="00583BC3">
      <w:pPr>
        <w:pStyle w:val="TableofFigures"/>
        <w:tabs>
          <w:tab w:val="right" w:leader="underscore" w:pos="9063"/>
        </w:tabs>
        <w:rPr>
          <w:del w:id="592" w:author="HAO" w:date="2018-04-29T23:10:00Z"/>
          <w:rFonts w:ascii="Times New Roman" w:hAnsi="Times New Roman" w:cs="Times New Roman"/>
          <w:i w:val="0"/>
          <w:iCs w:val="0"/>
          <w:noProof/>
          <w:sz w:val="26"/>
          <w:szCs w:val="26"/>
          <w:lang w:eastAsia="ja-JP"/>
          <w:rPrChange w:id="593" w:author="HAO" w:date="2018-04-29T23:17:00Z">
            <w:rPr>
              <w:del w:id="594" w:author="HAO" w:date="2018-04-29T23:10:00Z"/>
              <w:rFonts w:ascii="Times New Roman" w:hAnsi="Times New Roman" w:cs="Times New Roman"/>
              <w:i w:val="0"/>
              <w:iCs w:val="0"/>
              <w:noProof/>
              <w:sz w:val="28"/>
              <w:szCs w:val="28"/>
              <w:lang w:eastAsia="ja-JP"/>
            </w:rPr>
          </w:rPrChange>
        </w:rPr>
      </w:pPr>
      <w:del w:id="595" w:author="HAO" w:date="2018-04-29T23:10:00Z">
        <w:r w:rsidRPr="00A22B19" w:rsidDel="001F0DBE">
          <w:rPr>
            <w:sz w:val="26"/>
            <w:szCs w:val="26"/>
            <w:rPrChange w:id="596" w:author="HAO" w:date="2018-04-29T23:17:00Z">
              <w:rPr>
                <w:rStyle w:val="Hyperlink"/>
                <w:rFonts w:cs="Times New Roman"/>
                <w:noProof/>
                <w:szCs w:val="28"/>
              </w:rPr>
            </w:rPrChange>
          </w:rPr>
          <w:delText>Hình 28: Giao diện trang chi tiết giai đoạn</w:delText>
        </w:r>
        <w:r w:rsidRPr="00A22B19" w:rsidDel="001F0DBE">
          <w:rPr>
            <w:rFonts w:cs="Times New Roman"/>
            <w:noProof/>
            <w:webHidden/>
            <w:sz w:val="26"/>
            <w:szCs w:val="26"/>
            <w:rPrChange w:id="597" w:author="HAO" w:date="2018-04-29T23:17:00Z">
              <w:rPr>
                <w:rFonts w:cs="Times New Roman"/>
                <w:noProof/>
                <w:webHidden/>
                <w:szCs w:val="28"/>
              </w:rPr>
            </w:rPrChange>
          </w:rPr>
          <w:tab/>
        </w:r>
        <w:r w:rsidR="00775DF4" w:rsidRPr="00A22B19" w:rsidDel="001F0DBE">
          <w:rPr>
            <w:rFonts w:cs="Times New Roman"/>
            <w:noProof/>
            <w:webHidden/>
            <w:sz w:val="26"/>
            <w:szCs w:val="26"/>
            <w:rPrChange w:id="598" w:author="HAO" w:date="2018-04-29T23:17:00Z">
              <w:rPr>
                <w:rFonts w:cs="Times New Roman"/>
                <w:noProof/>
                <w:webHidden/>
                <w:szCs w:val="28"/>
              </w:rPr>
            </w:rPrChange>
          </w:rPr>
          <w:delText>57</w:delText>
        </w:r>
      </w:del>
    </w:p>
    <w:p w:rsidR="00583BC3" w:rsidRPr="00A22B19" w:rsidDel="001F0DBE" w:rsidRDefault="00583BC3">
      <w:pPr>
        <w:pStyle w:val="TableofFigures"/>
        <w:tabs>
          <w:tab w:val="right" w:leader="underscore" w:pos="9063"/>
        </w:tabs>
        <w:rPr>
          <w:del w:id="599" w:author="HAO" w:date="2018-04-29T23:10:00Z"/>
          <w:rFonts w:ascii="Times New Roman" w:hAnsi="Times New Roman" w:cs="Times New Roman"/>
          <w:i w:val="0"/>
          <w:iCs w:val="0"/>
          <w:noProof/>
          <w:sz w:val="26"/>
          <w:szCs w:val="26"/>
          <w:lang w:eastAsia="ja-JP"/>
          <w:rPrChange w:id="600" w:author="HAO" w:date="2018-04-29T23:17:00Z">
            <w:rPr>
              <w:del w:id="601" w:author="HAO" w:date="2018-04-29T23:10:00Z"/>
              <w:rFonts w:ascii="Times New Roman" w:hAnsi="Times New Roman" w:cs="Times New Roman"/>
              <w:i w:val="0"/>
              <w:iCs w:val="0"/>
              <w:noProof/>
              <w:sz w:val="28"/>
              <w:szCs w:val="28"/>
              <w:lang w:eastAsia="ja-JP"/>
            </w:rPr>
          </w:rPrChange>
        </w:rPr>
      </w:pPr>
      <w:del w:id="602" w:author="HAO" w:date="2018-04-29T23:10:00Z">
        <w:r w:rsidRPr="00A22B19" w:rsidDel="001F0DBE">
          <w:rPr>
            <w:sz w:val="26"/>
            <w:szCs w:val="26"/>
            <w:rPrChange w:id="603" w:author="HAO" w:date="2018-04-29T23:17:00Z">
              <w:rPr>
                <w:rStyle w:val="Hyperlink"/>
                <w:rFonts w:cs="Times New Roman"/>
                <w:noProof/>
                <w:szCs w:val="28"/>
              </w:rPr>
            </w:rPrChange>
          </w:rPr>
          <w:delText>Hình 29: Giao diện tạo mới nhóm công việc</w:delText>
        </w:r>
        <w:r w:rsidRPr="00A22B19" w:rsidDel="001F0DBE">
          <w:rPr>
            <w:rFonts w:cs="Times New Roman"/>
            <w:noProof/>
            <w:webHidden/>
            <w:sz w:val="26"/>
            <w:szCs w:val="26"/>
            <w:rPrChange w:id="604" w:author="HAO" w:date="2018-04-29T23:17:00Z">
              <w:rPr>
                <w:rFonts w:cs="Times New Roman"/>
                <w:noProof/>
                <w:webHidden/>
                <w:szCs w:val="28"/>
              </w:rPr>
            </w:rPrChange>
          </w:rPr>
          <w:tab/>
        </w:r>
        <w:r w:rsidR="00775DF4" w:rsidRPr="00A22B19" w:rsidDel="001F0DBE">
          <w:rPr>
            <w:rFonts w:cs="Times New Roman"/>
            <w:noProof/>
            <w:webHidden/>
            <w:sz w:val="26"/>
            <w:szCs w:val="26"/>
            <w:rPrChange w:id="605" w:author="HAO" w:date="2018-04-29T23:17:00Z">
              <w:rPr>
                <w:rFonts w:cs="Times New Roman"/>
                <w:noProof/>
                <w:webHidden/>
                <w:szCs w:val="28"/>
              </w:rPr>
            </w:rPrChange>
          </w:rPr>
          <w:delText>58</w:delText>
        </w:r>
      </w:del>
    </w:p>
    <w:p w:rsidR="00583BC3" w:rsidRPr="00A22B19" w:rsidDel="001F0DBE" w:rsidRDefault="00583BC3">
      <w:pPr>
        <w:pStyle w:val="TableofFigures"/>
        <w:tabs>
          <w:tab w:val="right" w:leader="underscore" w:pos="9063"/>
        </w:tabs>
        <w:rPr>
          <w:del w:id="606" w:author="HAO" w:date="2018-04-29T23:10:00Z"/>
          <w:rFonts w:ascii="Times New Roman" w:hAnsi="Times New Roman" w:cs="Times New Roman"/>
          <w:i w:val="0"/>
          <w:iCs w:val="0"/>
          <w:noProof/>
          <w:sz w:val="26"/>
          <w:szCs w:val="26"/>
          <w:lang w:eastAsia="ja-JP"/>
          <w:rPrChange w:id="607" w:author="HAO" w:date="2018-04-29T23:17:00Z">
            <w:rPr>
              <w:del w:id="608" w:author="HAO" w:date="2018-04-29T23:10:00Z"/>
              <w:rFonts w:ascii="Times New Roman" w:hAnsi="Times New Roman" w:cs="Times New Roman"/>
              <w:i w:val="0"/>
              <w:iCs w:val="0"/>
              <w:noProof/>
              <w:sz w:val="28"/>
              <w:szCs w:val="28"/>
              <w:lang w:eastAsia="ja-JP"/>
            </w:rPr>
          </w:rPrChange>
        </w:rPr>
      </w:pPr>
      <w:del w:id="609" w:author="HAO" w:date="2018-04-29T23:10:00Z">
        <w:r w:rsidRPr="00A22B19" w:rsidDel="001F0DBE">
          <w:rPr>
            <w:sz w:val="26"/>
            <w:szCs w:val="26"/>
            <w:rPrChange w:id="610" w:author="HAO" w:date="2018-04-29T23:17:00Z">
              <w:rPr>
                <w:rStyle w:val="Hyperlink"/>
                <w:rFonts w:cs="Times New Roman"/>
                <w:noProof/>
                <w:szCs w:val="28"/>
              </w:rPr>
            </w:rPrChange>
          </w:rPr>
          <w:delText>Hình 29: Giao diện chỉnh sửa nhóm công việc</w:delText>
        </w:r>
        <w:r w:rsidRPr="00A22B19" w:rsidDel="001F0DBE">
          <w:rPr>
            <w:rFonts w:cs="Times New Roman"/>
            <w:noProof/>
            <w:webHidden/>
            <w:sz w:val="26"/>
            <w:szCs w:val="26"/>
            <w:rPrChange w:id="611" w:author="HAO" w:date="2018-04-29T23:17:00Z">
              <w:rPr>
                <w:rFonts w:cs="Times New Roman"/>
                <w:noProof/>
                <w:webHidden/>
                <w:szCs w:val="28"/>
              </w:rPr>
            </w:rPrChange>
          </w:rPr>
          <w:tab/>
        </w:r>
        <w:r w:rsidR="00775DF4" w:rsidRPr="00A22B19" w:rsidDel="001F0DBE">
          <w:rPr>
            <w:rFonts w:cs="Times New Roman"/>
            <w:noProof/>
            <w:webHidden/>
            <w:sz w:val="26"/>
            <w:szCs w:val="26"/>
            <w:rPrChange w:id="612" w:author="HAO" w:date="2018-04-29T23:17:00Z">
              <w:rPr>
                <w:rFonts w:cs="Times New Roman"/>
                <w:noProof/>
                <w:webHidden/>
                <w:szCs w:val="28"/>
              </w:rPr>
            </w:rPrChange>
          </w:rPr>
          <w:delText>58</w:delText>
        </w:r>
      </w:del>
    </w:p>
    <w:p w:rsidR="00583BC3" w:rsidRPr="00A22B19" w:rsidDel="001F0DBE" w:rsidRDefault="00583BC3">
      <w:pPr>
        <w:pStyle w:val="TableofFigures"/>
        <w:tabs>
          <w:tab w:val="right" w:leader="underscore" w:pos="9063"/>
        </w:tabs>
        <w:rPr>
          <w:del w:id="613" w:author="HAO" w:date="2018-04-29T23:10:00Z"/>
          <w:rFonts w:ascii="Times New Roman" w:hAnsi="Times New Roman" w:cs="Times New Roman"/>
          <w:i w:val="0"/>
          <w:iCs w:val="0"/>
          <w:noProof/>
          <w:sz w:val="26"/>
          <w:szCs w:val="26"/>
          <w:lang w:eastAsia="ja-JP"/>
          <w:rPrChange w:id="614" w:author="HAO" w:date="2018-04-29T23:17:00Z">
            <w:rPr>
              <w:del w:id="615" w:author="HAO" w:date="2018-04-29T23:10:00Z"/>
              <w:rFonts w:ascii="Times New Roman" w:hAnsi="Times New Roman" w:cs="Times New Roman"/>
              <w:i w:val="0"/>
              <w:iCs w:val="0"/>
              <w:noProof/>
              <w:sz w:val="28"/>
              <w:szCs w:val="28"/>
              <w:lang w:eastAsia="ja-JP"/>
            </w:rPr>
          </w:rPrChange>
        </w:rPr>
      </w:pPr>
      <w:del w:id="616" w:author="HAO" w:date="2018-04-29T23:10:00Z">
        <w:r w:rsidRPr="00A22B19" w:rsidDel="001F0DBE">
          <w:rPr>
            <w:sz w:val="26"/>
            <w:szCs w:val="26"/>
            <w:rPrChange w:id="617" w:author="HAO" w:date="2018-04-29T23:17:00Z">
              <w:rPr>
                <w:rStyle w:val="Hyperlink"/>
                <w:rFonts w:cs="Times New Roman"/>
                <w:noProof/>
                <w:szCs w:val="28"/>
              </w:rPr>
            </w:rPrChange>
          </w:rPr>
          <w:delText>Hình 29: Giao diện tạo chi tiết nhóm công việc</w:delText>
        </w:r>
        <w:r w:rsidRPr="00A22B19" w:rsidDel="001F0DBE">
          <w:rPr>
            <w:rFonts w:cs="Times New Roman"/>
            <w:noProof/>
            <w:webHidden/>
            <w:sz w:val="26"/>
            <w:szCs w:val="26"/>
            <w:rPrChange w:id="618" w:author="HAO" w:date="2018-04-29T23:17:00Z">
              <w:rPr>
                <w:rFonts w:cs="Times New Roman"/>
                <w:noProof/>
                <w:webHidden/>
                <w:szCs w:val="28"/>
              </w:rPr>
            </w:rPrChange>
          </w:rPr>
          <w:tab/>
        </w:r>
        <w:r w:rsidR="00775DF4" w:rsidRPr="00A22B19" w:rsidDel="001F0DBE">
          <w:rPr>
            <w:rFonts w:cs="Times New Roman"/>
            <w:noProof/>
            <w:webHidden/>
            <w:sz w:val="26"/>
            <w:szCs w:val="26"/>
            <w:rPrChange w:id="619" w:author="HAO" w:date="2018-04-29T23:17:00Z">
              <w:rPr>
                <w:rFonts w:cs="Times New Roman"/>
                <w:noProof/>
                <w:webHidden/>
                <w:szCs w:val="28"/>
              </w:rPr>
            </w:rPrChange>
          </w:rPr>
          <w:delText>59</w:delText>
        </w:r>
      </w:del>
    </w:p>
    <w:p w:rsidR="00583BC3" w:rsidRPr="00A22B19" w:rsidDel="001F0DBE" w:rsidRDefault="00583BC3">
      <w:pPr>
        <w:pStyle w:val="TableofFigures"/>
        <w:tabs>
          <w:tab w:val="right" w:leader="underscore" w:pos="9063"/>
        </w:tabs>
        <w:rPr>
          <w:del w:id="620" w:author="HAO" w:date="2018-04-29T23:10:00Z"/>
          <w:rFonts w:ascii="Times New Roman" w:hAnsi="Times New Roman" w:cs="Times New Roman"/>
          <w:i w:val="0"/>
          <w:iCs w:val="0"/>
          <w:noProof/>
          <w:sz w:val="26"/>
          <w:szCs w:val="26"/>
          <w:lang w:eastAsia="ja-JP"/>
          <w:rPrChange w:id="621" w:author="HAO" w:date="2018-04-29T23:17:00Z">
            <w:rPr>
              <w:del w:id="622" w:author="HAO" w:date="2018-04-29T23:10:00Z"/>
              <w:rFonts w:ascii="Times New Roman" w:hAnsi="Times New Roman" w:cs="Times New Roman"/>
              <w:i w:val="0"/>
              <w:iCs w:val="0"/>
              <w:noProof/>
              <w:sz w:val="28"/>
              <w:szCs w:val="28"/>
              <w:lang w:eastAsia="ja-JP"/>
            </w:rPr>
          </w:rPrChange>
        </w:rPr>
      </w:pPr>
      <w:del w:id="623" w:author="HAO" w:date="2018-04-29T23:10:00Z">
        <w:r w:rsidRPr="00A22B19" w:rsidDel="001F0DBE">
          <w:rPr>
            <w:sz w:val="26"/>
            <w:szCs w:val="26"/>
            <w:rPrChange w:id="624" w:author="HAO" w:date="2018-04-29T23:17:00Z">
              <w:rPr>
                <w:rStyle w:val="Hyperlink"/>
                <w:rFonts w:cs="Times New Roman"/>
                <w:noProof/>
                <w:szCs w:val="28"/>
              </w:rPr>
            </w:rPrChange>
          </w:rPr>
          <w:delText>Hình 29: Giao diện tạo chi tiết nhóm công việc</w:delText>
        </w:r>
        <w:r w:rsidRPr="00A22B19" w:rsidDel="001F0DBE">
          <w:rPr>
            <w:rFonts w:cs="Times New Roman"/>
            <w:noProof/>
            <w:webHidden/>
            <w:sz w:val="26"/>
            <w:szCs w:val="26"/>
            <w:rPrChange w:id="625" w:author="HAO" w:date="2018-04-29T23:17:00Z">
              <w:rPr>
                <w:rFonts w:cs="Times New Roman"/>
                <w:noProof/>
                <w:webHidden/>
                <w:szCs w:val="28"/>
              </w:rPr>
            </w:rPrChange>
          </w:rPr>
          <w:tab/>
        </w:r>
        <w:r w:rsidR="00775DF4" w:rsidRPr="00A22B19" w:rsidDel="001F0DBE">
          <w:rPr>
            <w:rFonts w:cs="Times New Roman"/>
            <w:noProof/>
            <w:webHidden/>
            <w:sz w:val="26"/>
            <w:szCs w:val="26"/>
            <w:rPrChange w:id="626" w:author="HAO" w:date="2018-04-29T23:17:00Z">
              <w:rPr>
                <w:rFonts w:cs="Times New Roman"/>
                <w:noProof/>
                <w:webHidden/>
                <w:szCs w:val="28"/>
              </w:rPr>
            </w:rPrChange>
          </w:rPr>
          <w:delText>59</w:delText>
        </w:r>
      </w:del>
    </w:p>
    <w:p w:rsidR="00583BC3" w:rsidRPr="00A22B19" w:rsidDel="001F0DBE" w:rsidRDefault="00583BC3">
      <w:pPr>
        <w:pStyle w:val="TableofFigures"/>
        <w:tabs>
          <w:tab w:val="right" w:leader="underscore" w:pos="9063"/>
        </w:tabs>
        <w:rPr>
          <w:del w:id="627" w:author="HAO" w:date="2018-04-29T23:10:00Z"/>
          <w:rFonts w:ascii="Times New Roman" w:hAnsi="Times New Roman" w:cs="Times New Roman"/>
          <w:i w:val="0"/>
          <w:iCs w:val="0"/>
          <w:noProof/>
          <w:sz w:val="26"/>
          <w:szCs w:val="26"/>
          <w:lang w:eastAsia="ja-JP"/>
          <w:rPrChange w:id="628" w:author="HAO" w:date="2018-04-29T23:17:00Z">
            <w:rPr>
              <w:del w:id="629" w:author="HAO" w:date="2018-04-29T23:10:00Z"/>
              <w:rFonts w:ascii="Times New Roman" w:hAnsi="Times New Roman" w:cs="Times New Roman"/>
              <w:i w:val="0"/>
              <w:iCs w:val="0"/>
              <w:noProof/>
              <w:sz w:val="28"/>
              <w:szCs w:val="28"/>
              <w:lang w:eastAsia="ja-JP"/>
            </w:rPr>
          </w:rPrChange>
        </w:rPr>
      </w:pPr>
      <w:del w:id="630" w:author="HAO" w:date="2018-04-29T23:10:00Z">
        <w:r w:rsidRPr="00A22B19" w:rsidDel="001F0DBE">
          <w:rPr>
            <w:sz w:val="26"/>
            <w:szCs w:val="26"/>
            <w:rPrChange w:id="631" w:author="HAO" w:date="2018-04-29T23:17:00Z">
              <w:rPr>
                <w:rStyle w:val="Hyperlink"/>
                <w:rFonts w:cs="Times New Roman"/>
                <w:noProof/>
                <w:szCs w:val="28"/>
              </w:rPr>
            </w:rPrChange>
          </w:rPr>
          <w:delText>Hình 29: Giao diện tạo chỉnh sửa công việc</w:delText>
        </w:r>
        <w:r w:rsidRPr="00A22B19" w:rsidDel="001F0DBE">
          <w:rPr>
            <w:rFonts w:cs="Times New Roman"/>
            <w:noProof/>
            <w:webHidden/>
            <w:sz w:val="26"/>
            <w:szCs w:val="26"/>
            <w:rPrChange w:id="632" w:author="HAO" w:date="2018-04-29T23:17:00Z">
              <w:rPr>
                <w:rFonts w:cs="Times New Roman"/>
                <w:noProof/>
                <w:webHidden/>
                <w:szCs w:val="28"/>
              </w:rPr>
            </w:rPrChange>
          </w:rPr>
          <w:tab/>
        </w:r>
        <w:r w:rsidR="00775DF4" w:rsidRPr="00A22B19" w:rsidDel="001F0DBE">
          <w:rPr>
            <w:rFonts w:cs="Times New Roman"/>
            <w:noProof/>
            <w:webHidden/>
            <w:sz w:val="26"/>
            <w:szCs w:val="26"/>
            <w:rPrChange w:id="633" w:author="HAO" w:date="2018-04-29T23:17:00Z">
              <w:rPr>
                <w:rFonts w:cs="Times New Roman"/>
                <w:noProof/>
                <w:webHidden/>
                <w:szCs w:val="28"/>
              </w:rPr>
            </w:rPrChange>
          </w:rPr>
          <w:delText>60</w:delText>
        </w:r>
      </w:del>
    </w:p>
    <w:p w:rsidR="00583BC3" w:rsidRPr="00A22B19" w:rsidDel="001F0DBE" w:rsidRDefault="00583BC3">
      <w:pPr>
        <w:pStyle w:val="TableofFigures"/>
        <w:tabs>
          <w:tab w:val="right" w:leader="underscore" w:pos="9063"/>
        </w:tabs>
        <w:rPr>
          <w:del w:id="634" w:author="HAO" w:date="2018-04-29T23:10:00Z"/>
          <w:rFonts w:ascii="Times New Roman" w:hAnsi="Times New Roman" w:cs="Times New Roman"/>
          <w:i w:val="0"/>
          <w:iCs w:val="0"/>
          <w:noProof/>
          <w:sz w:val="26"/>
          <w:szCs w:val="26"/>
          <w:lang w:eastAsia="ja-JP"/>
          <w:rPrChange w:id="635" w:author="HAO" w:date="2018-04-29T23:17:00Z">
            <w:rPr>
              <w:del w:id="636" w:author="HAO" w:date="2018-04-29T23:10:00Z"/>
              <w:rFonts w:ascii="Times New Roman" w:hAnsi="Times New Roman" w:cs="Times New Roman"/>
              <w:i w:val="0"/>
              <w:iCs w:val="0"/>
              <w:noProof/>
              <w:sz w:val="28"/>
              <w:szCs w:val="28"/>
              <w:lang w:eastAsia="ja-JP"/>
            </w:rPr>
          </w:rPrChange>
        </w:rPr>
      </w:pPr>
      <w:del w:id="637" w:author="HAO" w:date="2018-04-29T23:10:00Z">
        <w:r w:rsidRPr="00A22B19" w:rsidDel="001F0DBE">
          <w:rPr>
            <w:sz w:val="26"/>
            <w:szCs w:val="26"/>
            <w:rPrChange w:id="638" w:author="HAO" w:date="2018-04-29T23:17:00Z">
              <w:rPr>
                <w:rStyle w:val="Hyperlink"/>
                <w:rFonts w:cs="Times New Roman"/>
                <w:noProof/>
                <w:szCs w:val="28"/>
              </w:rPr>
            </w:rPrChange>
          </w:rPr>
          <w:delText>Hình 30: Giao diện chi tiết công việc</w:delText>
        </w:r>
        <w:r w:rsidRPr="00A22B19" w:rsidDel="001F0DBE">
          <w:rPr>
            <w:rFonts w:cs="Times New Roman"/>
            <w:noProof/>
            <w:webHidden/>
            <w:sz w:val="26"/>
            <w:szCs w:val="26"/>
            <w:rPrChange w:id="639" w:author="HAO" w:date="2018-04-29T23:17:00Z">
              <w:rPr>
                <w:rFonts w:cs="Times New Roman"/>
                <w:noProof/>
                <w:webHidden/>
                <w:szCs w:val="28"/>
              </w:rPr>
            </w:rPrChange>
          </w:rPr>
          <w:tab/>
        </w:r>
        <w:r w:rsidR="00775DF4" w:rsidRPr="00A22B19" w:rsidDel="001F0DBE">
          <w:rPr>
            <w:rFonts w:cs="Times New Roman"/>
            <w:noProof/>
            <w:webHidden/>
            <w:sz w:val="26"/>
            <w:szCs w:val="26"/>
            <w:rPrChange w:id="640" w:author="HAO" w:date="2018-04-29T23:17:00Z">
              <w:rPr>
                <w:rFonts w:cs="Times New Roman"/>
                <w:noProof/>
                <w:webHidden/>
                <w:szCs w:val="28"/>
              </w:rPr>
            </w:rPrChange>
          </w:rPr>
          <w:delText>60</w:delText>
        </w:r>
      </w:del>
    </w:p>
    <w:p w:rsidR="00583BC3" w:rsidRPr="00A22B19" w:rsidDel="001F0DBE" w:rsidRDefault="00583BC3">
      <w:pPr>
        <w:pStyle w:val="TableofFigures"/>
        <w:tabs>
          <w:tab w:val="right" w:leader="underscore" w:pos="9063"/>
        </w:tabs>
        <w:rPr>
          <w:del w:id="641" w:author="HAO" w:date="2018-04-29T23:10:00Z"/>
          <w:rFonts w:ascii="Times New Roman" w:hAnsi="Times New Roman" w:cs="Times New Roman"/>
          <w:i w:val="0"/>
          <w:iCs w:val="0"/>
          <w:noProof/>
          <w:sz w:val="26"/>
          <w:szCs w:val="26"/>
          <w:lang w:eastAsia="ja-JP"/>
          <w:rPrChange w:id="642" w:author="HAO" w:date="2018-04-29T23:17:00Z">
            <w:rPr>
              <w:del w:id="643" w:author="HAO" w:date="2018-04-29T23:10:00Z"/>
              <w:rFonts w:ascii="Times New Roman" w:hAnsi="Times New Roman" w:cs="Times New Roman"/>
              <w:i w:val="0"/>
              <w:iCs w:val="0"/>
              <w:noProof/>
              <w:sz w:val="28"/>
              <w:szCs w:val="28"/>
              <w:lang w:eastAsia="ja-JP"/>
            </w:rPr>
          </w:rPrChange>
        </w:rPr>
      </w:pPr>
      <w:del w:id="644" w:author="HAO" w:date="2018-04-29T23:10:00Z">
        <w:r w:rsidRPr="00A22B19" w:rsidDel="001F0DBE">
          <w:rPr>
            <w:sz w:val="26"/>
            <w:szCs w:val="26"/>
            <w:rPrChange w:id="645" w:author="HAO" w:date="2018-04-29T23:17:00Z">
              <w:rPr>
                <w:rStyle w:val="Hyperlink"/>
                <w:rFonts w:cs="Times New Roman"/>
                <w:noProof/>
                <w:szCs w:val="28"/>
              </w:rPr>
            </w:rPrChange>
          </w:rPr>
          <w:delText>Hình 31: Giao diện logwork</w:delText>
        </w:r>
        <w:r w:rsidRPr="00A22B19" w:rsidDel="001F0DBE">
          <w:rPr>
            <w:rFonts w:cs="Times New Roman"/>
            <w:noProof/>
            <w:webHidden/>
            <w:sz w:val="26"/>
            <w:szCs w:val="26"/>
            <w:rPrChange w:id="646" w:author="HAO" w:date="2018-04-29T23:17:00Z">
              <w:rPr>
                <w:rFonts w:cs="Times New Roman"/>
                <w:noProof/>
                <w:webHidden/>
                <w:szCs w:val="28"/>
              </w:rPr>
            </w:rPrChange>
          </w:rPr>
          <w:tab/>
        </w:r>
        <w:r w:rsidR="00775DF4" w:rsidRPr="00A22B19" w:rsidDel="001F0DBE">
          <w:rPr>
            <w:rFonts w:cs="Times New Roman"/>
            <w:noProof/>
            <w:webHidden/>
            <w:sz w:val="26"/>
            <w:szCs w:val="26"/>
            <w:rPrChange w:id="647" w:author="HAO" w:date="2018-04-29T23:17:00Z">
              <w:rPr>
                <w:rFonts w:cs="Times New Roman"/>
                <w:noProof/>
                <w:webHidden/>
                <w:szCs w:val="28"/>
              </w:rPr>
            </w:rPrChange>
          </w:rPr>
          <w:delText>61</w:delText>
        </w:r>
      </w:del>
    </w:p>
    <w:p w:rsidR="00344394" w:rsidRPr="00182902" w:rsidRDefault="00566D0D" w:rsidP="00A22A9F">
      <w:pPr>
        <w:spacing w:after="160" w:line="360" w:lineRule="auto"/>
        <w:rPr>
          <w:rFonts w:eastAsiaTheme="majorEastAsia" w:cs="Times New Roman"/>
          <w:b/>
          <w:iCs/>
          <w:szCs w:val="28"/>
          <w:rPrChange w:id="648" w:author="HAO" w:date="2018-04-29T21:55:00Z">
            <w:rPr>
              <w:rFonts w:eastAsiaTheme="majorEastAsia" w:cs="Times New Roman"/>
              <w:b/>
              <w:iCs/>
              <w:sz w:val="24"/>
            </w:rPr>
          </w:rPrChange>
        </w:rPr>
      </w:pPr>
      <w:r w:rsidRPr="00A22B19">
        <w:rPr>
          <w:rStyle w:val="SubtleEmphasis"/>
          <w:rFonts w:cs="Times New Roman"/>
          <w:b/>
          <w:sz w:val="26"/>
          <w:szCs w:val="26"/>
          <w:rPrChange w:id="649" w:author="HAO" w:date="2018-04-29T23:17:00Z">
            <w:rPr>
              <w:rStyle w:val="SubtleEmphasis"/>
              <w:rFonts w:cs="Times New Roman"/>
              <w:b/>
            </w:rPr>
          </w:rPrChange>
        </w:rPr>
        <w:fldChar w:fldCharType="end"/>
      </w:r>
      <w:r w:rsidR="00185470" w:rsidRPr="005A3E76">
        <w:rPr>
          <w:rStyle w:val="SubtleEmphasis"/>
          <w:rFonts w:cs="Times New Roman"/>
          <w:b/>
          <w:sz w:val="28"/>
          <w:szCs w:val="28"/>
        </w:rPr>
        <w:br w:type="page"/>
      </w:r>
    </w:p>
    <w:p w:rsidR="00344394" w:rsidRPr="00182902" w:rsidRDefault="00344394" w:rsidP="009D37BB">
      <w:pPr>
        <w:pStyle w:val="Heading1"/>
        <w:jc w:val="center"/>
        <w:rPr>
          <w:rStyle w:val="SubtleEmphasis"/>
          <w:rFonts w:cs="Times New Roman"/>
          <w:b/>
          <w:sz w:val="28"/>
          <w:szCs w:val="28"/>
        </w:rPr>
      </w:pPr>
      <w:bookmarkStart w:id="650" w:name="_Toc496728351"/>
      <w:bookmarkStart w:id="651" w:name="_Toc512779473"/>
      <w:r w:rsidRPr="00182902">
        <w:rPr>
          <w:rStyle w:val="SubtleEmphasis"/>
          <w:rFonts w:cs="Times New Roman"/>
          <w:b/>
          <w:sz w:val="28"/>
          <w:szCs w:val="28"/>
        </w:rPr>
        <w:lastRenderedPageBreak/>
        <w:t>Lời nói đầu</w:t>
      </w:r>
      <w:bookmarkEnd w:id="650"/>
      <w:bookmarkEnd w:id="651"/>
    </w:p>
    <w:p w:rsidR="00344394" w:rsidRPr="00182902" w:rsidRDefault="00344394" w:rsidP="00A22A9F">
      <w:pPr>
        <w:spacing w:line="360" w:lineRule="auto"/>
        <w:jc w:val="both"/>
        <w:rPr>
          <w:rFonts w:cs="Times New Roman"/>
          <w:szCs w:val="28"/>
        </w:rPr>
      </w:pPr>
      <w:r w:rsidRPr="00182902">
        <w:rPr>
          <w:rFonts w:cs="Times New Roman"/>
          <w:szCs w:val="28"/>
        </w:rPr>
        <w:t>Trên thế giới, hàng năm có hàng triệu dự án phần mềm được thực hiệ</w:t>
      </w:r>
      <w:r w:rsidR="00165A60">
        <w:rPr>
          <w:rFonts w:cs="Times New Roman"/>
          <w:szCs w:val="28"/>
        </w:rPr>
        <w:t>n</w:t>
      </w:r>
      <w:r w:rsidRPr="00182902">
        <w:rPr>
          <w:rFonts w:cs="Times New Roman"/>
          <w:szCs w:val="28"/>
        </w:rPr>
        <w:t>. Nhiều dự án trong số này có chất lượng không như kỳ vọng của khách hàng hoặc không cung cấp các phần mềm trong phạm vi ngân sách và thời gian hoàn thành. Tại sao có quá nhiều phần mềm thất bại? Mặc dù có rất nhiều lí do, một trong những lí do quan trọng nhất là quản lý dự án phần mềm không phù hợp. Để</w:t>
      </w:r>
      <w:r w:rsidR="000B7FCE" w:rsidRPr="00182902">
        <w:rPr>
          <w:rFonts w:cs="Times New Roman"/>
          <w:szCs w:val="28"/>
        </w:rPr>
        <w:t xml:space="preserve"> giúp người</w:t>
      </w:r>
      <w:r w:rsidRPr="00182902">
        <w:rPr>
          <w:rFonts w:cs="Times New Roman"/>
          <w:szCs w:val="28"/>
        </w:rPr>
        <w:t xml:space="preserve"> quản lý dự án phần mềm có thể nâng cao hiệu quả quản lý dự án tốt hơn, đòi hỏi cần phải có một phần mềm hỗ trợ việc quản lý dự án phần mềm. Phần mềm này giúp cho người quản lý có cái nhìn tổng quan về thờ</w:t>
      </w:r>
      <w:r w:rsidR="009C5061" w:rsidRPr="00182902">
        <w:rPr>
          <w:rFonts w:cs="Times New Roman"/>
          <w:szCs w:val="28"/>
        </w:rPr>
        <w:t>i gian, nguồn lực,</w:t>
      </w:r>
      <w:r w:rsidRPr="00182902">
        <w:rPr>
          <w:rFonts w:cs="Times New Roman"/>
          <w:szCs w:val="28"/>
        </w:rPr>
        <w:t xml:space="preserve"> công việ</w:t>
      </w:r>
      <w:r w:rsidR="009C5061" w:rsidRPr="00182902">
        <w:rPr>
          <w:rFonts w:cs="Times New Roman"/>
          <w:szCs w:val="28"/>
        </w:rPr>
        <w:t xml:space="preserve">c, </w:t>
      </w:r>
      <w:r w:rsidRPr="00182902">
        <w:rPr>
          <w:rFonts w:cs="Times New Roman"/>
          <w:szCs w:val="28"/>
        </w:rPr>
        <w:t>các rủi ro trong quá trình thực hiện</w:t>
      </w:r>
      <w:r w:rsidR="009C5061" w:rsidRPr="00182902">
        <w:rPr>
          <w:rFonts w:cs="Times New Roman"/>
          <w:szCs w:val="28"/>
        </w:rPr>
        <w:t xml:space="preserve"> dự án</w:t>
      </w:r>
      <w:r w:rsidRPr="00182902">
        <w:rPr>
          <w:rFonts w:cs="Times New Roman"/>
          <w:szCs w:val="28"/>
        </w:rPr>
        <w:t xml:space="preserve">. Từ đó, giúp người quản lý đưa ra các quyết định kịp thời, chính xác và hiệu quả, góp phần vào thành công của dự án phần mềm. </w:t>
      </w:r>
    </w:p>
    <w:p w:rsidR="00344394" w:rsidRPr="00182902" w:rsidRDefault="00344394" w:rsidP="00A22A9F">
      <w:pPr>
        <w:spacing w:line="360" w:lineRule="auto"/>
        <w:jc w:val="both"/>
        <w:rPr>
          <w:rFonts w:cs="Times New Roman"/>
          <w:szCs w:val="28"/>
        </w:rPr>
      </w:pPr>
      <w:r w:rsidRPr="00182902">
        <w:rPr>
          <w:rFonts w:cs="Times New Roman"/>
          <w:szCs w:val="28"/>
        </w:rPr>
        <w:t>Nội dung của báo cáo đồ án bao gồm:</w:t>
      </w:r>
    </w:p>
    <w:p w:rsidR="00B834AD" w:rsidRPr="00A55728" w:rsidRDefault="00344394" w:rsidP="00A22A9F">
      <w:pPr>
        <w:spacing w:line="360" w:lineRule="auto"/>
        <w:jc w:val="both"/>
        <w:rPr>
          <w:rFonts w:cs="Times New Roman"/>
          <w:szCs w:val="28"/>
        </w:rPr>
      </w:pPr>
      <w:r w:rsidRPr="00182902">
        <w:rPr>
          <w:rFonts w:cs="Times New Roman"/>
          <w:b/>
          <w:szCs w:val="28"/>
        </w:rPr>
        <w:t>Chương 1: Tổng quan về</w:t>
      </w:r>
      <w:r w:rsidR="009D37BB" w:rsidRPr="00182902">
        <w:rPr>
          <w:rFonts w:cs="Times New Roman"/>
          <w:b/>
          <w:szCs w:val="28"/>
        </w:rPr>
        <w:t xml:space="preserve"> đề tài</w:t>
      </w:r>
      <w:r w:rsidRPr="00182902">
        <w:rPr>
          <w:rFonts w:cs="Times New Roman"/>
          <w:b/>
          <w:szCs w:val="28"/>
        </w:rPr>
        <w:t>:</w:t>
      </w:r>
      <w:r w:rsidRPr="00182902">
        <w:rPr>
          <w:rFonts w:cs="Times New Roman"/>
          <w:szCs w:val="28"/>
        </w:rPr>
        <w:t xml:space="preserve"> </w:t>
      </w:r>
      <w:r w:rsidR="009D37BB" w:rsidRPr="00182902">
        <w:rPr>
          <w:rFonts w:cs="Times New Roman"/>
          <w:szCs w:val="28"/>
        </w:rPr>
        <w:t>Mô tả bài toán</w:t>
      </w:r>
      <w:r w:rsidRPr="00182902">
        <w:rPr>
          <w:rFonts w:cs="Times New Roman"/>
          <w:szCs w:val="28"/>
        </w:rPr>
        <w:t xml:space="preserve"> quản lý dự án phần mềm hiện nay, mục đích và </w:t>
      </w:r>
      <w:r w:rsidR="00B834AD" w:rsidRPr="00182902">
        <w:rPr>
          <w:rFonts w:cs="Times New Roman"/>
          <w:szCs w:val="28"/>
        </w:rPr>
        <w:t>phạm vi của dự án</w:t>
      </w:r>
      <w:ins w:id="652" w:author="HAO" w:date="2018-04-29T22:08:00Z">
        <w:r w:rsidR="00A55728">
          <w:rPr>
            <w:rFonts w:cs="Times New Roman"/>
            <w:szCs w:val="28"/>
          </w:rPr>
          <w:t>.</w:t>
        </w:r>
      </w:ins>
    </w:p>
    <w:p w:rsidR="00344394" w:rsidRPr="00182902" w:rsidRDefault="00344394" w:rsidP="00A22A9F">
      <w:pPr>
        <w:spacing w:line="360" w:lineRule="auto"/>
        <w:jc w:val="both"/>
        <w:rPr>
          <w:rFonts w:cs="Times New Roman"/>
          <w:szCs w:val="28"/>
        </w:rPr>
      </w:pPr>
      <w:r w:rsidRPr="00182902">
        <w:rPr>
          <w:rFonts w:cs="Times New Roman"/>
          <w:b/>
          <w:szCs w:val="28"/>
        </w:rPr>
        <w:t>Chương 2: Phân tích hệ thống:</w:t>
      </w:r>
      <w:r w:rsidRPr="00182902">
        <w:rPr>
          <w:rFonts w:cs="Times New Roman"/>
          <w:szCs w:val="28"/>
        </w:rPr>
        <w:t xml:space="preserve"> Phân tích nghiệp vụ của hệ thống, phân tích các use case của hệ thống</w:t>
      </w:r>
      <w:r w:rsidR="008E6661" w:rsidRPr="00182902">
        <w:rPr>
          <w:rFonts w:cs="Times New Roman"/>
          <w:szCs w:val="28"/>
        </w:rPr>
        <w:t>.</w:t>
      </w:r>
    </w:p>
    <w:p w:rsidR="00344394" w:rsidRPr="00A55728" w:rsidRDefault="00344394" w:rsidP="00A22A9F">
      <w:pPr>
        <w:spacing w:line="360" w:lineRule="auto"/>
        <w:jc w:val="both"/>
        <w:rPr>
          <w:rFonts w:cs="Times New Roman"/>
          <w:szCs w:val="28"/>
        </w:rPr>
      </w:pPr>
      <w:r w:rsidRPr="00182902">
        <w:rPr>
          <w:rFonts w:cs="Times New Roman"/>
          <w:b/>
          <w:szCs w:val="28"/>
        </w:rPr>
        <w:t>Chương 3: Thiết kế và cài đặt:</w:t>
      </w:r>
      <w:r w:rsidRPr="00182902">
        <w:rPr>
          <w:rFonts w:cs="Times New Roman"/>
          <w:szCs w:val="28"/>
        </w:rPr>
        <w:t xml:space="preserve"> Trình bày các bước thiết kế </w:t>
      </w:r>
      <w:r w:rsidR="008E6661" w:rsidRPr="00182902">
        <w:rPr>
          <w:rFonts w:cs="Times New Roman"/>
          <w:szCs w:val="28"/>
        </w:rPr>
        <w:t xml:space="preserve">cơ sở dữ liệu, </w:t>
      </w:r>
      <w:r w:rsidR="00B834AD" w:rsidRPr="00182902">
        <w:rPr>
          <w:rFonts w:cs="Times New Roman"/>
          <w:szCs w:val="28"/>
        </w:rPr>
        <w:t>môi trường phát triển và giao diện của hệ thống</w:t>
      </w:r>
      <w:ins w:id="653" w:author="HAO" w:date="2018-04-29T22:08:00Z">
        <w:r w:rsidR="00A55728">
          <w:rPr>
            <w:rFonts w:cs="Times New Roman"/>
            <w:szCs w:val="28"/>
          </w:rPr>
          <w:t>.</w:t>
        </w:r>
      </w:ins>
    </w:p>
    <w:p w:rsidR="00344394" w:rsidRPr="00182902" w:rsidRDefault="00344394" w:rsidP="00A22A9F">
      <w:pPr>
        <w:spacing w:line="360" w:lineRule="auto"/>
        <w:jc w:val="both"/>
        <w:rPr>
          <w:rFonts w:cs="Times New Roman"/>
          <w:szCs w:val="28"/>
        </w:rPr>
      </w:pPr>
      <w:r w:rsidRPr="00182902">
        <w:rPr>
          <w:rFonts w:cs="Times New Roman"/>
          <w:b/>
          <w:szCs w:val="28"/>
        </w:rPr>
        <w:t>Chương 4: Kết luận và hướng phát triển:</w:t>
      </w:r>
      <w:r w:rsidRPr="00182902">
        <w:rPr>
          <w:rFonts w:cs="Times New Roman"/>
          <w:szCs w:val="28"/>
        </w:rPr>
        <w:t xml:space="preserve"> Đánh giá hệ thống và nêu các bước phát triển trong tương lai.</w:t>
      </w:r>
    </w:p>
    <w:p w:rsidR="00344394" w:rsidRPr="00182902" w:rsidRDefault="00344394" w:rsidP="00A22A9F">
      <w:pPr>
        <w:spacing w:line="360" w:lineRule="auto"/>
        <w:jc w:val="both"/>
        <w:rPr>
          <w:rFonts w:cs="Times New Roman"/>
          <w:szCs w:val="28"/>
          <w:lang w:val="vi"/>
        </w:rPr>
      </w:pPr>
    </w:p>
    <w:p w:rsidR="00344394" w:rsidRPr="00182902" w:rsidRDefault="00344394" w:rsidP="00A22A9F">
      <w:pPr>
        <w:spacing w:after="160" w:line="360" w:lineRule="auto"/>
        <w:jc w:val="both"/>
        <w:rPr>
          <w:rFonts w:cs="Times New Roman"/>
          <w:szCs w:val="28"/>
          <w:lang w:val="vi"/>
        </w:rPr>
      </w:pPr>
    </w:p>
    <w:p w:rsidR="008614FF" w:rsidRPr="00182902" w:rsidRDefault="001B0964" w:rsidP="00A22A9F">
      <w:pPr>
        <w:spacing w:line="360" w:lineRule="auto"/>
        <w:rPr>
          <w:rFonts w:cs="Times New Roman"/>
          <w:b/>
          <w:color w:val="000000" w:themeColor="text1"/>
          <w:szCs w:val="28"/>
          <w:lang w:val="vi-VN"/>
        </w:rPr>
      </w:pPr>
      <w:r w:rsidRPr="00182902">
        <w:rPr>
          <w:rFonts w:cs="Times New Roman"/>
          <w:b/>
          <w:color w:val="000000" w:themeColor="text1"/>
          <w:szCs w:val="28"/>
          <w:lang w:val="vi-VN"/>
        </w:rPr>
        <w:br/>
      </w:r>
    </w:p>
    <w:p w:rsidR="00066AC1" w:rsidRPr="00182902" w:rsidRDefault="00A25681">
      <w:pPr>
        <w:pStyle w:val="Heading1"/>
        <w:spacing w:line="360" w:lineRule="auto"/>
        <w:jc w:val="center"/>
        <w:rPr>
          <w:rFonts w:ascii="Times New Roman" w:hAnsi="Times New Roman" w:cs="Times New Roman"/>
          <w:b/>
          <w:color w:val="000000" w:themeColor="text1"/>
          <w:sz w:val="28"/>
          <w:szCs w:val="28"/>
          <w:lang w:val="vi-VN"/>
        </w:rPr>
        <w:pPrChange w:id="654" w:author="HAO" w:date="2018-04-29T21:38:00Z">
          <w:pPr>
            <w:pStyle w:val="Heading1"/>
            <w:spacing w:line="360" w:lineRule="auto"/>
          </w:pPr>
        </w:pPrChange>
      </w:pPr>
      <w:bookmarkStart w:id="655" w:name="_Toc512779474"/>
      <w:r w:rsidRPr="00182902">
        <w:rPr>
          <w:rFonts w:ascii="Times New Roman" w:hAnsi="Times New Roman" w:cs="Times New Roman"/>
          <w:b/>
          <w:color w:val="000000" w:themeColor="text1"/>
          <w:sz w:val="28"/>
          <w:szCs w:val="28"/>
          <w:lang w:val="vi-VN"/>
        </w:rPr>
        <w:lastRenderedPageBreak/>
        <w:t>C</w:t>
      </w:r>
      <w:bookmarkEnd w:id="9"/>
      <w:r w:rsidR="00EA64F1" w:rsidRPr="00182902">
        <w:rPr>
          <w:rFonts w:ascii="Times New Roman" w:hAnsi="Times New Roman" w:cs="Times New Roman"/>
          <w:b/>
          <w:color w:val="000000" w:themeColor="text1"/>
          <w:sz w:val="28"/>
          <w:szCs w:val="28"/>
          <w:lang w:val="vi-VN"/>
        </w:rPr>
        <w:t>HƯƠNG I</w:t>
      </w:r>
      <w:r w:rsidR="00066AC1" w:rsidRPr="00182902">
        <w:rPr>
          <w:rFonts w:ascii="Times New Roman" w:hAnsi="Times New Roman" w:cs="Times New Roman"/>
          <w:b/>
          <w:color w:val="000000" w:themeColor="text1"/>
          <w:sz w:val="28"/>
          <w:szCs w:val="28"/>
          <w:lang w:val="vi-VN"/>
        </w:rPr>
        <w:t>: TỔNG QUAN</w:t>
      </w:r>
      <w:r w:rsidR="00AB2444" w:rsidRPr="00182902">
        <w:rPr>
          <w:rFonts w:ascii="Times New Roman" w:hAnsi="Times New Roman" w:cs="Times New Roman"/>
          <w:b/>
          <w:color w:val="000000" w:themeColor="text1"/>
          <w:sz w:val="28"/>
          <w:szCs w:val="28"/>
          <w:lang w:val="vi-VN"/>
        </w:rPr>
        <w:t xml:space="preserve"> VỀ ĐỀ TÀI</w:t>
      </w:r>
      <w:bookmarkEnd w:id="655"/>
    </w:p>
    <w:p w:rsidR="00CA36CA" w:rsidRPr="00182902" w:rsidRDefault="00CA36CA" w:rsidP="00A22A9F">
      <w:pPr>
        <w:spacing w:line="360" w:lineRule="auto"/>
        <w:jc w:val="both"/>
        <w:rPr>
          <w:rFonts w:cs="Times New Roman"/>
          <w:szCs w:val="28"/>
          <w:lang w:val="vi-VN"/>
        </w:rPr>
      </w:pPr>
      <w:r w:rsidRPr="00182902">
        <w:rPr>
          <w:rFonts w:cs="Times New Roman"/>
          <w:szCs w:val="28"/>
          <w:lang w:val="vi-VN"/>
        </w:rPr>
        <w:t>Chương này mô tả tổng quan bài toán thực tế quản lý phần mềm hiệ</w:t>
      </w:r>
      <w:r w:rsidR="009F0A54" w:rsidRPr="00182902">
        <w:rPr>
          <w:rFonts w:cs="Times New Roman"/>
          <w:szCs w:val="28"/>
          <w:lang w:val="vi-VN"/>
        </w:rPr>
        <w:t>n nay và</w:t>
      </w:r>
      <w:r w:rsidRPr="00182902">
        <w:rPr>
          <w:rFonts w:cs="Times New Roman"/>
          <w:szCs w:val="28"/>
          <w:lang w:val="vi-VN"/>
        </w:rPr>
        <w:t xml:space="preserve"> các nguyên nhân dẫn đến thất bại của một dự án phần mềm, cho thấy tầm quan trọng của việc quản lý dự án phần mềm đối với kết quả thành công của dự án</w:t>
      </w:r>
      <w:r w:rsidR="009F0A54" w:rsidRPr="00182902">
        <w:rPr>
          <w:rFonts w:cs="Times New Roman"/>
          <w:szCs w:val="28"/>
          <w:lang w:val="vi-VN"/>
        </w:rPr>
        <w:t>.</w:t>
      </w:r>
      <w:r w:rsidRPr="00182902">
        <w:rPr>
          <w:rFonts w:cs="Times New Roman"/>
          <w:szCs w:val="28"/>
          <w:lang w:val="vi-VN"/>
        </w:rPr>
        <w:t>Từ đó đưa ra mục tiêu và phạm vi của đề tài</w:t>
      </w:r>
      <w:r w:rsidR="009F0A54" w:rsidRPr="00182902">
        <w:rPr>
          <w:rFonts w:cs="Times New Roman"/>
          <w:szCs w:val="28"/>
          <w:lang w:val="vi-VN"/>
        </w:rPr>
        <w:t>.</w:t>
      </w:r>
    </w:p>
    <w:p w:rsidR="008F2C46" w:rsidRPr="00182902" w:rsidRDefault="00100151" w:rsidP="00A76070">
      <w:pPr>
        <w:pStyle w:val="ListParagraph"/>
        <w:numPr>
          <w:ilvl w:val="0"/>
          <w:numId w:val="16"/>
        </w:numPr>
        <w:spacing w:line="360" w:lineRule="auto"/>
        <w:jc w:val="both"/>
        <w:outlineLvl w:val="1"/>
        <w:rPr>
          <w:rFonts w:cs="Times New Roman"/>
          <w:b/>
          <w:szCs w:val="28"/>
          <w:lang w:val="vi-VN"/>
        </w:rPr>
      </w:pPr>
      <w:bookmarkStart w:id="656" w:name="_Toc512779475"/>
      <w:r w:rsidRPr="00182902">
        <w:rPr>
          <w:rFonts w:cs="Times New Roman"/>
          <w:b/>
          <w:szCs w:val="28"/>
          <w:lang w:val="vi-VN"/>
        </w:rPr>
        <w:t>Mô tả bài toán thực tế</w:t>
      </w:r>
      <w:bookmarkEnd w:id="656"/>
    </w:p>
    <w:p w:rsidR="008F2C46" w:rsidRPr="00182902" w:rsidRDefault="00A25627" w:rsidP="00A76070">
      <w:pPr>
        <w:pStyle w:val="ListParagraph"/>
        <w:numPr>
          <w:ilvl w:val="0"/>
          <w:numId w:val="17"/>
        </w:numPr>
        <w:spacing w:after="0" w:line="360" w:lineRule="auto"/>
        <w:jc w:val="both"/>
        <w:rPr>
          <w:rFonts w:cs="Times New Roman"/>
          <w:color w:val="000000" w:themeColor="text1"/>
          <w:szCs w:val="28"/>
          <w:lang w:val="vi-VN"/>
        </w:rPr>
      </w:pPr>
      <w:r w:rsidRPr="00182902">
        <w:rPr>
          <w:rFonts w:cs="Times New Roman"/>
          <w:color w:val="000000" w:themeColor="text1"/>
          <w:szCs w:val="28"/>
          <w:lang w:val="vi-VN"/>
        </w:rPr>
        <w:t>Định nghĩa</w:t>
      </w:r>
      <w:r w:rsidR="008F2C46" w:rsidRPr="00182902">
        <w:rPr>
          <w:rFonts w:cs="Times New Roman"/>
          <w:color w:val="000000" w:themeColor="text1"/>
          <w:szCs w:val="28"/>
          <w:lang w:val="vi-VN"/>
        </w:rPr>
        <w:t xml:space="preserve"> quản lý dự án phần mềm</w:t>
      </w:r>
    </w:p>
    <w:p w:rsidR="00100151" w:rsidRPr="00182902" w:rsidRDefault="008F2C46" w:rsidP="00A22A9F">
      <w:pPr>
        <w:spacing w:line="360" w:lineRule="auto"/>
        <w:ind w:left="360"/>
        <w:jc w:val="both"/>
        <w:rPr>
          <w:rFonts w:cs="Times New Roman"/>
          <w:szCs w:val="28"/>
          <w:vertAlign w:val="superscript"/>
          <w:lang w:val="vi-VN"/>
        </w:rPr>
      </w:pPr>
      <w:r w:rsidRPr="00182902">
        <w:rPr>
          <w:rFonts w:cs="Times New Roman"/>
          <w:szCs w:val="28"/>
          <w:lang w:val="vi-VN"/>
        </w:rPr>
        <w:t>Không có định nghĩa chung cho quản lý dự án phần mềm. Tuy nhiên, ta có thể hiểu Quản lý dự án phần mềm là tập hợp các công việc được thực hiện bởi một tập thể (có thể có chuyên môn khác nhau, thực hiện công việc khác nhau, thời gian tham gia dự án khác nhau) nhằm đạt được một kết quả như dự kiến, trong thời gian dự kiến, với một kinh phí dự kiến. Quản lý dự án phần mềm cần đảm bảo cân bằng giữa ba yếu tố: thời gian, tài nguyên và chất lượng. Ba yếu tố này được gọi là tam giác dự án.</w:t>
      </w:r>
      <w:r w:rsidRPr="00182902">
        <w:rPr>
          <w:rFonts w:cs="Times New Roman"/>
          <w:szCs w:val="28"/>
          <w:vertAlign w:val="superscript"/>
          <w:lang w:val="vi-VN"/>
        </w:rPr>
        <w:t>[1]</w:t>
      </w:r>
    </w:p>
    <w:p w:rsidR="00100151" w:rsidRPr="00182902" w:rsidRDefault="008F2C46" w:rsidP="00A76070">
      <w:pPr>
        <w:pStyle w:val="ListParagraph"/>
        <w:numPr>
          <w:ilvl w:val="0"/>
          <w:numId w:val="17"/>
        </w:numPr>
        <w:spacing w:line="360" w:lineRule="auto"/>
        <w:jc w:val="both"/>
        <w:rPr>
          <w:rFonts w:cs="Times New Roman"/>
          <w:szCs w:val="28"/>
          <w:vertAlign w:val="superscript"/>
          <w:lang w:val="vi-VN"/>
        </w:rPr>
      </w:pPr>
      <w:r w:rsidRPr="00182902">
        <w:rPr>
          <w:rFonts w:cs="Times New Roman"/>
          <w:szCs w:val="28"/>
          <w:lang w:val="vi-VN"/>
        </w:rPr>
        <w:t xml:space="preserve">Thực tế của quản lý dự án phần mềm </w:t>
      </w:r>
      <w:r w:rsidR="00100151" w:rsidRPr="00182902">
        <w:rPr>
          <w:rFonts w:cs="Times New Roman"/>
          <w:szCs w:val="28"/>
          <w:lang w:val="vi-VN"/>
        </w:rPr>
        <w:t>và tầm quan trọng củ</w:t>
      </w:r>
      <w:r w:rsidR="00995930" w:rsidRPr="00182902">
        <w:rPr>
          <w:rFonts w:cs="Times New Roman"/>
          <w:szCs w:val="28"/>
          <w:lang w:val="vi-VN"/>
        </w:rPr>
        <w:t>a quản lý dự án phần mềm</w:t>
      </w:r>
    </w:p>
    <w:p w:rsidR="00D9097D" w:rsidRPr="00182902" w:rsidRDefault="008F2C46" w:rsidP="00A22A9F">
      <w:pPr>
        <w:spacing w:after="0" w:line="360" w:lineRule="auto"/>
        <w:ind w:left="360"/>
        <w:jc w:val="both"/>
        <w:rPr>
          <w:rFonts w:eastAsia="Times New Roman" w:cs="Times New Roman"/>
          <w:color w:val="000000"/>
          <w:szCs w:val="28"/>
          <w:vertAlign w:val="superscript"/>
          <w:lang w:val="vi-VN" w:eastAsia="ja-JP"/>
        </w:rPr>
      </w:pPr>
      <w:r w:rsidRPr="00182902">
        <w:rPr>
          <w:rFonts w:cs="Times New Roman"/>
          <w:szCs w:val="28"/>
          <w:lang w:val="vi-VN"/>
        </w:rPr>
        <w:t>Theo</w:t>
      </w:r>
      <w:r w:rsidR="00995930" w:rsidRPr="00182902">
        <w:rPr>
          <w:rFonts w:cs="Times New Roman"/>
          <w:szCs w:val="28"/>
          <w:lang w:val="vi-VN"/>
        </w:rPr>
        <w:t xml:space="preserve"> báo cáo thống kê của The Standish Group năm 2014</w:t>
      </w:r>
      <w:r w:rsidR="00B834AD" w:rsidRPr="00182902">
        <w:rPr>
          <w:rFonts w:cs="Times New Roman"/>
          <w:szCs w:val="28"/>
          <w:lang w:val="vi-VN"/>
        </w:rPr>
        <w:t xml:space="preserve"> về kết quả dự án phần mềm qua các năm:</w:t>
      </w:r>
    </w:p>
    <w:p w:rsidR="00AA68E9" w:rsidRPr="00182902" w:rsidRDefault="00D9097D" w:rsidP="00A22A9F">
      <w:pPr>
        <w:keepNext/>
        <w:spacing w:after="0" w:line="360" w:lineRule="auto"/>
        <w:ind w:left="360"/>
        <w:jc w:val="both"/>
        <w:rPr>
          <w:rFonts w:cs="Times New Roman"/>
          <w:szCs w:val="28"/>
        </w:rPr>
      </w:pPr>
      <w:r w:rsidRPr="005A3E76">
        <w:rPr>
          <w:rFonts w:cs="Times New Roman"/>
          <w:noProof/>
          <w:szCs w:val="28"/>
          <w:lang w:eastAsia="ja-JP"/>
        </w:rPr>
        <w:drawing>
          <wp:inline distT="0" distB="0" distL="0" distR="0" wp14:anchorId="51903071" wp14:editId="5CD50511">
            <wp:extent cx="5486400" cy="13652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89878" cy="1366115"/>
                    </a:xfrm>
                    <a:prstGeom prst="rect">
                      <a:avLst/>
                    </a:prstGeom>
                  </pic:spPr>
                </pic:pic>
              </a:graphicData>
            </a:graphic>
          </wp:inline>
        </w:drawing>
      </w:r>
    </w:p>
    <w:p w:rsidR="00D9097D" w:rsidRPr="00182902" w:rsidRDefault="00AA68E9" w:rsidP="00A22A9F">
      <w:pPr>
        <w:pStyle w:val="Caption"/>
        <w:spacing w:line="360" w:lineRule="auto"/>
        <w:jc w:val="center"/>
        <w:rPr>
          <w:rFonts w:cs="Times New Roman"/>
          <w:sz w:val="28"/>
          <w:szCs w:val="28"/>
        </w:rPr>
      </w:pPr>
      <w:bookmarkStart w:id="657" w:name="_Toc512807180"/>
      <w:r w:rsidRPr="00182902">
        <w:rPr>
          <w:rFonts w:cs="Times New Roman"/>
          <w:sz w:val="28"/>
          <w:szCs w:val="28"/>
        </w:rPr>
        <w:t xml:space="preserve">Hình </w:t>
      </w:r>
      <w:r w:rsidR="00BA375D" w:rsidRPr="00182902">
        <w:rPr>
          <w:rFonts w:cs="Times New Roman"/>
          <w:sz w:val="28"/>
          <w:szCs w:val="28"/>
        </w:rPr>
        <w:t>1</w:t>
      </w:r>
      <w:r w:rsidRPr="00182902">
        <w:rPr>
          <w:rFonts w:cs="Times New Roman"/>
          <w:sz w:val="28"/>
          <w:szCs w:val="28"/>
        </w:rPr>
        <w:t>: Thống kê kết quả dự án phần mềm qua các năm</w:t>
      </w:r>
      <w:bookmarkEnd w:id="657"/>
    </w:p>
    <w:p w:rsidR="00D9097D" w:rsidRPr="00182902" w:rsidRDefault="00D9097D" w:rsidP="00A22A9F">
      <w:pPr>
        <w:spacing w:after="0" w:line="360" w:lineRule="auto"/>
        <w:ind w:left="360"/>
        <w:jc w:val="both"/>
        <w:rPr>
          <w:rFonts w:eastAsia="Times New Roman" w:cs="Times New Roman"/>
          <w:color w:val="000000"/>
          <w:szCs w:val="28"/>
          <w:lang w:eastAsia="ja-JP"/>
        </w:rPr>
      </w:pPr>
      <w:r w:rsidRPr="00182902">
        <w:rPr>
          <w:rFonts w:eastAsia="Times New Roman" w:cs="Times New Roman"/>
          <w:color w:val="000000"/>
          <w:szCs w:val="28"/>
          <w:lang w:eastAsia="ja-JP"/>
        </w:rPr>
        <w:t>Tiêu chí đánh giá:</w:t>
      </w:r>
    </w:p>
    <w:p w:rsidR="00D9097D" w:rsidRPr="00182902" w:rsidRDefault="00D9097D" w:rsidP="00A76070">
      <w:pPr>
        <w:pStyle w:val="ListParagraph"/>
        <w:numPr>
          <w:ilvl w:val="0"/>
          <w:numId w:val="19"/>
        </w:numPr>
        <w:spacing w:after="0" w:line="360" w:lineRule="auto"/>
        <w:jc w:val="both"/>
        <w:rPr>
          <w:rFonts w:eastAsia="Times New Roman" w:cs="Times New Roman"/>
          <w:color w:val="000000"/>
          <w:szCs w:val="28"/>
          <w:lang w:eastAsia="ja-JP"/>
        </w:rPr>
      </w:pPr>
      <w:r w:rsidRPr="00182902">
        <w:rPr>
          <w:rFonts w:eastAsia="Times New Roman" w:cs="Times New Roman"/>
          <w:color w:val="000000"/>
          <w:szCs w:val="28"/>
          <w:lang w:eastAsia="ja-JP"/>
        </w:rPr>
        <w:t>Successful</w:t>
      </w:r>
      <w:r w:rsidR="009B7346" w:rsidRPr="00182902">
        <w:rPr>
          <w:rFonts w:eastAsia="Times New Roman" w:cs="Times New Roman"/>
          <w:color w:val="000000"/>
          <w:szCs w:val="28"/>
          <w:lang w:eastAsia="ja-JP"/>
        </w:rPr>
        <w:t xml:space="preserve"> (thành công): hoàn thành đúng thời hạn, theo ngân sách, với các chức năng yêu cầu ban đầu.</w:t>
      </w:r>
    </w:p>
    <w:p w:rsidR="009B7346" w:rsidRPr="00182902" w:rsidRDefault="009B7346" w:rsidP="00A76070">
      <w:pPr>
        <w:pStyle w:val="ListParagraph"/>
        <w:numPr>
          <w:ilvl w:val="0"/>
          <w:numId w:val="19"/>
        </w:numPr>
        <w:spacing w:after="0" w:line="360" w:lineRule="auto"/>
        <w:jc w:val="both"/>
        <w:rPr>
          <w:rFonts w:eastAsia="Times New Roman" w:cs="Times New Roman"/>
          <w:color w:val="000000"/>
          <w:szCs w:val="28"/>
          <w:lang w:eastAsia="ja-JP"/>
        </w:rPr>
      </w:pPr>
      <w:r w:rsidRPr="00182902">
        <w:rPr>
          <w:rFonts w:eastAsia="Times New Roman" w:cs="Times New Roman"/>
          <w:color w:val="000000"/>
          <w:szCs w:val="28"/>
          <w:lang w:eastAsia="ja-JP"/>
        </w:rPr>
        <w:lastRenderedPageBreak/>
        <w:t>Challenged (thách thức): hoàn thành trễ thời hạn, vượt ngân sách hoặc có ít yêu cầu hơn so với yêu cầu ban đầu</w:t>
      </w:r>
    </w:p>
    <w:p w:rsidR="009B7346" w:rsidRPr="00182902" w:rsidRDefault="009B7346" w:rsidP="00A76070">
      <w:pPr>
        <w:pStyle w:val="ListParagraph"/>
        <w:numPr>
          <w:ilvl w:val="0"/>
          <w:numId w:val="19"/>
        </w:numPr>
        <w:spacing w:after="0" w:line="360" w:lineRule="auto"/>
        <w:jc w:val="both"/>
        <w:rPr>
          <w:rFonts w:eastAsia="Times New Roman" w:cs="Times New Roman"/>
          <w:color w:val="000000"/>
          <w:szCs w:val="28"/>
          <w:lang w:eastAsia="ja-JP"/>
        </w:rPr>
      </w:pPr>
      <w:r w:rsidRPr="00182902">
        <w:rPr>
          <w:rFonts w:eastAsia="Times New Roman" w:cs="Times New Roman"/>
          <w:color w:val="000000"/>
          <w:szCs w:val="28"/>
          <w:lang w:eastAsia="ja-JP"/>
        </w:rPr>
        <w:t>Failed (thất bại): bị hủy bỏ trước khi hoàn thành hoặc chuyển giao, không bao giờ được sử dụng.</w:t>
      </w:r>
    </w:p>
    <w:p w:rsidR="008F2C46" w:rsidRPr="00182902" w:rsidRDefault="008F2C46" w:rsidP="00A22A9F">
      <w:pPr>
        <w:spacing w:line="360" w:lineRule="auto"/>
        <w:ind w:left="360"/>
        <w:jc w:val="both"/>
        <w:rPr>
          <w:rFonts w:cs="Times New Roman"/>
          <w:szCs w:val="28"/>
          <w:lang w:val="vi-VN"/>
        </w:rPr>
      </w:pPr>
      <w:r w:rsidRPr="00182902">
        <w:rPr>
          <w:rFonts w:cs="Times New Roman"/>
          <w:szCs w:val="28"/>
          <w:lang w:val="vi-VN"/>
        </w:rPr>
        <w:t xml:space="preserve">Tại sao có quá nhiều dự án phần mềm thất bại? Một số nguyên nhân dẫn đến sự thất bại của dự án phần mềm </w:t>
      </w:r>
      <w:r w:rsidR="0086041F" w:rsidRPr="00182902">
        <w:rPr>
          <w:rFonts w:cs="Times New Roman"/>
          <w:szCs w:val="28"/>
          <w:lang w:val="vi-VN"/>
        </w:rPr>
        <w:t>theo tổ chức IEEE đưa ra như sau</w:t>
      </w:r>
      <w:r w:rsidRPr="00182902">
        <w:rPr>
          <w:rFonts w:cs="Times New Roman"/>
          <w:szCs w:val="28"/>
          <w:lang w:val="vi-VN"/>
        </w:rPr>
        <w:t xml:space="preserve">: </w:t>
      </w:r>
    </w:p>
    <w:p w:rsidR="008F2C46" w:rsidRPr="00182902" w:rsidRDefault="008F2C46" w:rsidP="00A76070">
      <w:pPr>
        <w:pStyle w:val="ListParagraph"/>
        <w:numPr>
          <w:ilvl w:val="0"/>
          <w:numId w:val="3"/>
        </w:numPr>
        <w:spacing w:line="360" w:lineRule="auto"/>
        <w:ind w:left="785"/>
        <w:jc w:val="both"/>
        <w:rPr>
          <w:rFonts w:cs="Times New Roman"/>
          <w:szCs w:val="28"/>
          <w:lang w:val="vi-VN"/>
        </w:rPr>
      </w:pPr>
      <w:r w:rsidRPr="00182902">
        <w:rPr>
          <w:rFonts w:cs="Times New Roman"/>
          <w:szCs w:val="28"/>
          <w:lang w:val="vi-VN"/>
        </w:rPr>
        <w:t xml:space="preserve">Mất kiểm soát tiến độ dự án, xuất hiện sự sai lệnh và thiếu đồng nhất về dữ liệu giữa tiến độ thực của dự án và tiến độ báo cáo, giữa tiến độ chung và tiến độ các nhóm trong dự án. </w:t>
      </w:r>
    </w:p>
    <w:p w:rsidR="008F2C46" w:rsidRPr="00A55728" w:rsidRDefault="008F2C46" w:rsidP="00A76070">
      <w:pPr>
        <w:pStyle w:val="ListParagraph"/>
        <w:numPr>
          <w:ilvl w:val="0"/>
          <w:numId w:val="3"/>
        </w:numPr>
        <w:spacing w:line="360" w:lineRule="auto"/>
        <w:ind w:left="785"/>
        <w:jc w:val="both"/>
        <w:rPr>
          <w:rFonts w:cs="Times New Roman"/>
          <w:szCs w:val="28"/>
          <w:lang w:val="vi-VN"/>
          <w:rPrChange w:id="658" w:author="HAO" w:date="2018-04-29T22:10:00Z">
            <w:rPr>
              <w:rFonts w:cs="Times New Roman"/>
              <w:szCs w:val="28"/>
            </w:rPr>
          </w:rPrChange>
        </w:rPr>
      </w:pPr>
      <w:r w:rsidRPr="00A55728">
        <w:rPr>
          <w:rFonts w:cs="Times New Roman"/>
          <w:szCs w:val="28"/>
          <w:lang w:val="vi-VN"/>
          <w:rPrChange w:id="659" w:author="HAO" w:date="2018-04-29T22:09:00Z">
            <w:rPr>
              <w:rFonts w:cs="Times New Roman"/>
              <w:szCs w:val="28"/>
            </w:rPr>
          </w:rPrChange>
        </w:rPr>
        <w:t>Mục tiêu không rõ ràng</w:t>
      </w:r>
      <w:r w:rsidRPr="00A55728">
        <w:rPr>
          <w:rFonts w:cs="Times New Roman"/>
          <w:szCs w:val="28"/>
          <w:lang w:val="vi-VN"/>
          <w:rPrChange w:id="660" w:author="HAO" w:date="2018-04-29T22:10:00Z">
            <w:rPr>
              <w:rFonts w:cs="Times New Roman"/>
              <w:szCs w:val="28"/>
            </w:rPr>
          </w:rPrChange>
        </w:rPr>
        <w:t xml:space="preserve"> </w:t>
      </w:r>
    </w:p>
    <w:p w:rsidR="008F2C46" w:rsidRPr="00A55728" w:rsidRDefault="008F2C46" w:rsidP="00A76070">
      <w:pPr>
        <w:pStyle w:val="ListParagraph"/>
        <w:numPr>
          <w:ilvl w:val="0"/>
          <w:numId w:val="3"/>
        </w:numPr>
        <w:spacing w:line="360" w:lineRule="auto"/>
        <w:ind w:left="785"/>
        <w:jc w:val="both"/>
        <w:rPr>
          <w:rFonts w:cs="Times New Roman"/>
          <w:szCs w:val="28"/>
          <w:lang w:val="vi-VN"/>
          <w:rPrChange w:id="661" w:author="HAO" w:date="2018-04-29T22:10:00Z">
            <w:rPr>
              <w:rFonts w:cs="Times New Roman"/>
              <w:szCs w:val="28"/>
            </w:rPr>
          </w:rPrChange>
        </w:rPr>
      </w:pPr>
      <w:r w:rsidRPr="00A55728">
        <w:rPr>
          <w:rFonts w:cs="Times New Roman"/>
          <w:szCs w:val="28"/>
          <w:lang w:val="vi-VN"/>
          <w:rPrChange w:id="662" w:author="HAO" w:date="2018-04-29T22:10:00Z">
            <w:rPr>
              <w:rFonts w:cs="Times New Roman"/>
              <w:szCs w:val="28"/>
            </w:rPr>
          </w:rPrChange>
        </w:rPr>
        <w:t>Ước lượng thiếu chính xác là nguyên nhân của hầu hết các dự án có sai lệch gi</w:t>
      </w:r>
      <w:r w:rsidRPr="00A55728">
        <w:rPr>
          <w:rFonts w:cs="Times New Roman"/>
          <w:szCs w:val="28"/>
          <w:lang w:val="vi-VN"/>
          <w:rPrChange w:id="663" w:author="HAO" w:date="2018-04-29T22:09:00Z">
            <w:rPr>
              <w:rFonts w:cs="Times New Roman"/>
              <w:szCs w:val="28"/>
            </w:rPr>
          </w:rPrChange>
        </w:rPr>
        <w:t xml:space="preserve">ữa kích thước dự án thực và kích thước ước lượng </w:t>
      </w:r>
      <w:r w:rsidRPr="00A55728">
        <w:rPr>
          <w:rFonts w:cs="Times New Roman"/>
          <w:szCs w:val="28"/>
          <w:lang w:val="vi-VN"/>
          <w:rPrChange w:id="664" w:author="HAO" w:date="2018-04-29T22:10:00Z">
            <w:rPr>
              <w:rFonts w:cs="Times New Roman"/>
              <w:szCs w:val="28"/>
            </w:rPr>
          </w:rPrChange>
        </w:rPr>
        <w:t>từ đầu.</w:t>
      </w:r>
    </w:p>
    <w:p w:rsidR="008F2C46" w:rsidRPr="00182902" w:rsidRDefault="008F2C46" w:rsidP="00A76070">
      <w:pPr>
        <w:pStyle w:val="ListParagraph"/>
        <w:numPr>
          <w:ilvl w:val="0"/>
          <w:numId w:val="3"/>
        </w:numPr>
        <w:spacing w:line="360" w:lineRule="auto"/>
        <w:ind w:left="785"/>
        <w:jc w:val="both"/>
        <w:rPr>
          <w:rFonts w:cs="Times New Roman"/>
          <w:szCs w:val="28"/>
        </w:rPr>
      </w:pPr>
      <w:r w:rsidRPr="00182902">
        <w:rPr>
          <w:rFonts w:cs="Times New Roman"/>
          <w:szCs w:val="28"/>
        </w:rPr>
        <w:t>Công nghệ mới</w:t>
      </w:r>
    </w:p>
    <w:p w:rsidR="008F2C46" w:rsidRPr="00182902" w:rsidRDefault="008F2C46" w:rsidP="00A76070">
      <w:pPr>
        <w:pStyle w:val="ListParagraph"/>
        <w:numPr>
          <w:ilvl w:val="0"/>
          <w:numId w:val="3"/>
        </w:numPr>
        <w:spacing w:line="360" w:lineRule="auto"/>
        <w:ind w:left="785"/>
        <w:jc w:val="both"/>
        <w:rPr>
          <w:rFonts w:cs="Times New Roman"/>
          <w:szCs w:val="28"/>
        </w:rPr>
      </w:pPr>
      <w:r w:rsidRPr="00182902">
        <w:rPr>
          <w:rFonts w:cs="Times New Roman"/>
          <w:szCs w:val="28"/>
        </w:rPr>
        <w:t xml:space="preserve">Không đủ nhân sự </w:t>
      </w:r>
      <w:r w:rsidRPr="00182902">
        <w:rPr>
          <w:rFonts w:cs="Times New Roman"/>
          <w:szCs w:val="28"/>
          <w:vertAlign w:val="superscript"/>
        </w:rPr>
        <w:t>[3]</w:t>
      </w:r>
    </w:p>
    <w:p w:rsidR="0095369C" w:rsidRPr="00182902" w:rsidRDefault="00100151" w:rsidP="00A22A9F">
      <w:pPr>
        <w:spacing w:line="360" w:lineRule="auto"/>
        <w:ind w:left="425"/>
        <w:jc w:val="both"/>
        <w:rPr>
          <w:rFonts w:cs="Times New Roman"/>
          <w:szCs w:val="28"/>
        </w:rPr>
      </w:pPr>
      <w:r w:rsidRPr="00182902">
        <w:rPr>
          <w:rFonts w:cs="Times New Roman"/>
          <w:szCs w:val="28"/>
        </w:rPr>
        <w:t xml:space="preserve">Ba nguyên nhân đầu tiên trong năm nguyên nhân trên </w:t>
      </w:r>
      <w:r w:rsidR="0095369C" w:rsidRPr="00182902">
        <w:rPr>
          <w:rFonts w:cs="Times New Roman"/>
          <w:szCs w:val="28"/>
        </w:rPr>
        <w:t>liên quan đến quản lý dự án.</w:t>
      </w:r>
      <w:r w:rsidRPr="00182902">
        <w:rPr>
          <w:rFonts w:cs="Times New Roman"/>
          <w:szCs w:val="28"/>
        </w:rPr>
        <w:t xml:space="preserve"> Hai nguyên nhân sau (công nghệ mới, không đủ nhân sự) có thể xem như rủi ro trong quản lý dự án. Chính vì vậy, q</w:t>
      </w:r>
      <w:r w:rsidR="0095369C" w:rsidRPr="00182902">
        <w:rPr>
          <w:rFonts w:cs="Times New Roman"/>
          <w:szCs w:val="28"/>
        </w:rPr>
        <w:t>uản lý dự án phầ</w:t>
      </w:r>
      <w:r w:rsidRPr="00182902">
        <w:rPr>
          <w:rFonts w:cs="Times New Roman"/>
          <w:szCs w:val="28"/>
        </w:rPr>
        <w:t xml:space="preserve">n </w:t>
      </w:r>
      <w:r w:rsidR="0095369C" w:rsidRPr="00182902">
        <w:rPr>
          <w:rFonts w:cs="Times New Roman"/>
          <w:szCs w:val="28"/>
        </w:rPr>
        <w:t>mềm hiệu quả có thể cải thiện các cơ hội để thành công.</w:t>
      </w:r>
    </w:p>
    <w:p w:rsidR="009B7346" w:rsidRPr="00182902" w:rsidRDefault="00714A06" w:rsidP="00A22A9F">
      <w:pPr>
        <w:spacing w:line="360" w:lineRule="auto"/>
        <w:ind w:left="425"/>
        <w:jc w:val="both"/>
        <w:rPr>
          <w:rFonts w:cs="Times New Roman"/>
          <w:szCs w:val="28"/>
        </w:rPr>
      </w:pPr>
      <w:r w:rsidRPr="00182902">
        <w:rPr>
          <w:rFonts w:cs="Times New Roman"/>
          <w:szCs w:val="28"/>
        </w:rPr>
        <w:t>Quản lý dự án phần mềm có liên quan tới những hoạt động nhằm đảm bảo chuyển giao phần mềm đúng thời hạn, đúng kế hoạch và phù hợp với các yêu cầu của tổ chức phát triển phần mềm</w:t>
      </w:r>
      <w:r w:rsidR="00F71CFB" w:rsidRPr="00182902">
        <w:rPr>
          <w:rFonts w:cs="Times New Roman"/>
          <w:szCs w:val="28"/>
        </w:rPr>
        <w:t>. Nếu quản lý tốt thì chưa chắc dự án đã thành công, nhưng nếu quản lý tồi thì chắc chắn dự án sẽ thất bại. Dự án thất bại khi phần mềm chuyển giao chậm hơn so với kế hoạch, chi phí lớn hơn dự tính, và không thoả mãn các yêu cầu đề</w:t>
      </w:r>
      <w:r w:rsidR="009B7346" w:rsidRPr="00182902">
        <w:rPr>
          <w:rFonts w:cs="Times New Roman"/>
          <w:szCs w:val="28"/>
        </w:rPr>
        <w:t xml:space="preserve"> ra.</w:t>
      </w:r>
    </w:p>
    <w:p w:rsidR="009B7346" w:rsidRPr="00182902" w:rsidRDefault="009B7346" w:rsidP="00A76070">
      <w:pPr>
        <w:pStyle w:val="ListParagraph"/>
        <w:numPr>
          <w:ilvl w:val="0"/>
          <w:numId w:val="16"/>
        </w:numPr>
        <w:spacing w:line="360" w:lineRule="auto"/>
        <w:jc w:val="both"/>
        <w:outlineLvl w:val="1"/>
        <w:rPr>
          <w:rFonts w:cs="Times New Roman"/>
          <w:b/>
          <w:szCs w:val="28"/>
        </w:rPr>
      </w:pPr>
      <w:bookmarkStart w:id="665" w:name="_Toc512779476"/>
      <w:r w:rsidRPr="00182902">
        <w:rPr>
          <w:rFonts w:cs="Times New Roman"/>
          <w:b/>
          <w:szCs w:val="28"/>
        </w:rPr>
        <w:t>Mục tiêu của đề tài</w:t>
      </w:r>
      <w:bookmarkEnd w:id="665"/>
    </w:p>
    <w:p w:rsidR="009B7346" w:rsidRPr="00182902" w:rsidRDefault="009B7346" w:rsidP="00A76070">
      <w:pPr>
        <w:pStyle w:val="ListParagraph"/>
        <w:numPr>
          <w:ilvl w:val="1"/>
          <w:numId w:val="16"/>
        </w:numPr>
        <w:spacing w:line="360" w:lineRule="auto"/>
        <w:jc w:val="both"/>
        <w:outlineLvl w:val="2"/>
        <w:rPr>
          <w:rFonts w:cs="Times New Roman"/>
          <w:b/>
          <w:szCs w:val="28"/>
        </w:rPr>
      </w:pPr>
      <w:r w:rsidRPr="00182902">
        <w:rPr>
          <w:rFonts w:cs="Times New Roman"/>
          <w:b/>
          <w:szCs w:val="28"/>
        </w:rPr>
        <w:t xml:space="preserve"> </w:t>
      </w:r>
      <w:bookmarkStart w:id="666" w:name="_Toc512779477"/>
      <w:r w:rsidRPr="00182902">
        <w:rPr>
          <w:rFonts w:cs="Times New Roman"/>
          <w:b/>
          <w:szCs w:val="28"/>
        </w:rPr>
        <w:t>Mục tiêu tổng quát</w:t>
      </w:r>
      <w:bookmarkEnd w:id="666"/>
    </w:p>
    <w:p w:rsidR="00F5642D" w:rsidRPr="00182902" w:rsidRDefault="00F5642D" w:rsidP="00A22A9F">
      <w:pPr>
        <w:spacing w:line="360" w:lineRule="auto"/>
        <w:ind w:firstLine="295"/>
        <w:rPr>
          <w:rFonts w:cs="Times New Roman"/>
          <w:szCs w:val="28"/>
        </w:rPr>
      </w:pPr>
      <w:r w:rsidRPr="00182902">
        <w:rPr>
          <w:rFonts w:cs="Times New Roman"/>
          <w:szCs w:val="28"/>
        </w:rPr>
        <w:t>Ứng dụng quản lý dự án phần mềm xây dựng với mục tiêu</w:t>
      </w:r>
      <w:r w:rsidR="00A25627" w:rsidRPr="00182902">
        <w:rPr>
          <w:rFonts w:cs="Times New Roman"/>
          <w:szCs w:val="28"/>
        </w:rPr>
        <w:t xml:space="preserve"> chính như sau</w:t>
      </w:r>
      <w:r w:rsidRPr="00182902">
        <w:rPr>
          <w:rFonts w:cs="Times New Roman"/>
          <w:szCs w:val="28"/>
        </w:rPr>
        <w:t>:</w:t>
      </w:r>
    </w:p>
    <w:p w:rsidR="00F5642D" w:rsidRPr="00182902" w:rsidRDefault="00F5642D" w:rsidP="00A76070">
      <w:pPr>
        <w:pStyle w:val="ListParagraph"/>
        <w:numPr>
          <w:ilvl w:val="0"/>
          <w:numId w:val="20"/>
        </w:numPr>
        <w:spacing w:line="360" w:lineRule="auto"/>
        <w:jc w:val="both"/>
        <w:rPr>
          <w:rFonts w:cs="Times New Roman"/>
          <w:szCs w:val="28"/>
        </w:rPr>
      </w:pPr>
      <w:r w:rsidRPr="00182902">
        <w:rPr>
          <w:rFonts w:cs="Times New Roman"/>
          <w:szCs w:val="28"/>
        </w:rPr>
        <w:lastRenderedPageBreak/>
        <w:t>Phục vụ</w:t>
      </w:r>
      <w:r w:rsidR="004041C1" w:rsidRPr="00182902">
        <w:rPr>
          <w:rFonts w:cs="Times New Roman"/>
          <w:szCs w:val="28"/>
        </w:rPr>
        <w:t xml:space="preserve"> </w:t>
      </w:r>
      <w:r w:rsidR="00A25627" w:rsidRPr="00182902">
        <w:rPr>
          <w:rFonts w:cs="Times New Roman"/>
          <w:szCs w:val="28"/>
        </w:rPr>
        <w:t>tạo mới</w:t>
      </w:r>
      <w:r w:rsidR="004041C1" w:rsidRPr="00182902">
        <w:rPr>
          <w:rFonts w:cs="Times New Roman"/>
          <w:szCs w:val="28"/>
        </w:rPr>
        <w:t xml:space="preserve">, </w:t>
      </w:r>
      <w:r w:rsidRPr="00182902">
        <w:rPr>
          <w:rFonts w:cs="Times New Roman"/>
          <w:szCs w:val="28"/>
        </w:rPr>
        <w:t xml:space="preserve">quản lý, thống kê </w:t>
      </w:r>
      <w:r w:rsidR="00A25627" w:rsidRPr="00182902">
        <w:rPr>
          <w:rFonts w:cs="Times New Roman"/>
          <w:szCs w:val="28"/>
        </w:rPr>
        <w:t xml:space="preserve">các </w:t>
      </w:r>
      <w:r w:rsidRPr="00182902">
        <w:rPr>
          <w:rFonts w:cs="Times New Roman"/>
          <w:szCs w:val="28"/>
        </w:rPr>
        <w:t>công việc</w:t>
      </w:r>
      <w:r w:rsidR="00A25627" w:rsidRPr="00182902">
        <w:rPr>
          <w:rFonts w:cs="Times New Roman"/>
          <w:szCs w:val="28"/>
        </w:rPr>
        <w:t xml:space="preserve"> trong dự án phần mềm</w:t>
      </w:r>
      <w:r w:rsidRPr="00182902">
        <w:rPr>
          <w:rFonts w:cs="Times New Roman"/>
          <w:szCs w:val="28"/>
        </w:rPr>
        <w:t xml:space="preserve"> một cách nhanh chóng, chính xác, đồng bộ và đầy đủ thông tin.</w:t>
      </w:r>
    </w:p>
    <w:p w:rsidR="00A25627" w:rsidRPr="00182902" w:rsidRDefault="00A25627" w:rsidP="00A76070">
      <w:pPr>
        <w:pStyle w:val="ListParagraph"/>
        <w:numPr>
          <w:ilvl w:val="0"/>
          <w:numId w:val="20"/>
        </w:numPr>
        <w:spacing w:line="360" w:lineRule="auto"/>
        <w:jc w:val="both"/>
        <w:rPr>
          <w:rFonts w:cs="Times New Roman"/>
          <w:szCs w:val="28"/>
        </w:rPr>
      </w:pPr>
      <w:r w:rsidRPr="00182902">
        <w:rPr>
          <w:rFonts w:cs="Times New Roman"/>
          <w:szCs w:val="28"/>
        </w:rPr>
        <w:t>Giúp các thành viên tham gia dự án có thể quản lý thời gian thực hiện các công việc của mình.</w:t>
      </w:r>
    </w:p>
    <w:p w:rsidR="009B7346" w:rsidRPr="00182902" w:rsidRDefault="00A25627" w:rsidP="00A76070">
      <w:pPr>
        <w:pStyle w:val="ListParagraph"/>
        <w:numPr>
          <w:ilvl w:val="1"/>
          <w:numId w:val="16"/>
        </w:numPr>
        <w:spacing w:line="360" w:lineRule="auto"/>
        <w:jc w:val="both"/>
        <w:outlineLvl w:val="2"/>
        <w:rPr>
          <w:rFonts w:cs="Times New Roman"/>
          <w:b/>
          <w:szCs w:val="28"/>
        </w:rPr>
      </w:pPr>
      <w:r w:rsidRPr="00182902">
        <w:rPr>
          <w:rFonts w:cs="Times New Roman"/>
          <w:szCs w:val="28"/>
        </w:rPr>
        <w:t xml:space="preserve"> </w:t>
      </w:r>
      <w:bookmarkStart w:id="667" w:name="_Toc512779478"/>
      <w:r w:rsidR="009B7346" w:rsidRPr="00182902">
        <w:rPr>
          <w:rFonts w:cs="Times New Roman"/>
          <w:b/>
          <w:szCs w:val="28"/>
        </w:rPr>
        <w:t>Mục tiêu cụ thể</w:t>
      </w:r>
      <w:bookmarkEnd w:id="667"/>
    </w:p>
    <w:p w:rsidR="004041C1" w:rsidRPr="00182902" w:rsidRDefault="004041C1" w:rsidP="00A22A9F">
      <w:pPr>
        <w:spacing w:line="360" w:lineRule="auto"/>
        <w:ind w:left="360"/>
        <w:jc w:val="both"/>
        <w:rPr>
          <w:rFonts w:cs="Times New Roman"/>
          <w:szCs w:val="28"/>
        </w:rPr>
      </w:pPr>
      <w:r w:rsidRPr="00182902">
        <w:rPr>
          <w:rFonts w:cs="Times New Roman"/>
          <w:szCs w:val="28"/>
        </w:rPr>
        <w:t>Hiểu được tầm quan trọng của quản lý dự án phần mềm trong thành công của dự án là rất quan trọng. Vì vậy mục tiêu đề tài là tạo ra một website giúp người quản lý có một công cụ hỗ trợ trong công việc quản lý dự án phần mềm, làm sao cân bằng giữa các yếu tố trong dự án. Ứng dụng phải đảm bảo các chức năng cơ bản phải có đó là: quản lý con người, quản lý thời gian, quản lý công việc.</w:t>
      </w:r>
    </w:p>
    <w:p w:rsidR="00AA68E9" w:rsidRPr="009A0005" w:rsidRDefault="004041C1" w:rsidP="00A22A9F">
      <w:pPr>
        <w:keepNext/>
        <w:spacing w:line="360" w:lineRule="auto"/>
        <w:ind w:left="360"/>
        <w:jc w:val="center"/>
        <w:rPr>
          <w:rFonts w:cs="Times New Roman"/>
          <w:szCs w:val="28"/>
        </w:rPr>
      </w:pPr>
      <w:r w:rsidRPr="009A0005">
        <w:rPr>
          <w:rFonts w:cs="Times New Roman"/>
          <w:noProof/>
          <w:szCs w:val="28"/>
          <w:lang w:eastAsia="ja-JP"/>
        </w:rPr>
        <w:drawing>
          <wp:inline distT="0" distB="0" distL="0" distR="0" wp14:anchorId="43A8FC59" wp14:editId="44E5CB3B">
            <wp:extent cx="2638425" cy="16961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QLDA.PNG"/>
                    <pic:cNvPicPr/>
                  </pic:nvPicPr>
                  <pic:blipFill>
                    <a:blip r:embed="rId11">
                      <a:extLst>
                        <a:ext uri="{28A0092B-C50C-407E-A947-70E740481C1C}">
                          <a14:useLocalDpi xmlns:a14="http://schemas.microsoft.com/office/drawing/2010/main" val="0"/>
                        </a:ext>
                      </a:extLst>
                    </a:blip>
                    <a:stretch>
                      <a:fillRect/>
                    </a:stretch>
                  </pic:blipFill>
                  <pic:spPr>
                    <a:xfrm>
                      <a:off x="0" y="0"/>
                      <a:ext cx="2652993" cy="1705495"/>
                    </a:xfrm>
                    <a:prstGeom prst="rect">
                      <a:avLst/>
                    </a:prstGeom>
                  </pic:spPr>
                </pic:pic>
              </a:graphicData>
            </a:graphic>
          </wp:inline>
        </w:drawing>
      </w:r>
    </w:p>
    <w:p w:rsidR="004041C1" w:rsidRPr="00182902" w:rsidRDefault="00AA68E9" w:rsidP="00A22A9F">
      <w:pPr>
        <w:pStyle w:val="Caption"/>
        <w:spacing w:line="360" w:lineRule="auto"/>
        <w:jc w:val="center"/>
        <w:rPr>
          <w:rFonts w:cs="Times New Roman"/>
          <w:sz w:val="28"/>
          <w:szCs w:val="28"/>
        </w:rPr>
      </w:pPr>
      <w:bookmarkStart w:id="668" w:name="_Toc512807181"/>
      <w:r w:rsidRPr="00182902">
        <w:rPr>
          <w:rFonts w:cs="Times New Roman"/>
          <w:sz w:val="28"/>
          <w:szCs w:val="28"/>
        </w:rPr>
        <w:t xml:space="preserve">Hình </w:t>
      </w:r>
      <w:r w:rsidR="00D92C83" w:rsidRPr="00182902">
        <w:rPr>
          <w:rFonts w:cs="Times New Roman"/>
          <w:sz w:val="28"/>
          <w:szCs w:val="28"/>
        </w:rPr>
        <w:t>2</w:t>
      </w:r>
      <w:r w:rsidRPr="00182902">
        <w:rPr>
          <w:rFonts w:cs="Times New Roman"/>
          <w:sz w:val="28"/>
          <w:szCs w:val="28"/>
        </w:rPr>
        <w:t>: Ba yếu tố quan trọng của dự án</w:t>
      </w:r>
      <w:bookmarkEnd w:id="668"/>
    </w:p>
    <w:p w:rsidR="004041C1" w:rsidRPr="00182902" w:rsidRDefault="004041C1" w:rsidP="00A22A9F">
      <w:pPr>
        <w:spacing w:line="360" w:lineRule="auto"/>
        <w:ind w:left="360"/>
        <w:jc w:val="both"/>
        <w:rPr>
          <w:rFonts w:cs="Times New Roman"/>
          <w:szCs w:val="28"/>
        </w:rPr>
      </w:pPr>
      <w:r w:rsidRPr="00182902">
        <w:rPr>
          <w:rFonts w:cs="Times New Roman"/>
          <w:szCs w:val="28"/>
        </w:rPr>
        <w:t>Đề tài xây dựng ứng dụng quản lý dự án phần mềm cung cấp các chức năng chính như:</w:t>
      </w:r>
    </w:p>
    <w:p w:rsidR="004041C1"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 xml:space="preserve">Lên kế hoạch phát triển phần mềm, phân chia </w:t>
      </w:r>
      <w:r w:rsidR="00A25627" w:rsidRPr="00182902">
        <w:rPr>
          <w:rFonts w:cs="Times New Roman"/>
          <w:szCs w:val="28"/>
        </w:rPr>
        <w:t>dự án phát triển thành các giai đoạn,</w:t>
      </w:r>
      <w:r w:rsidR="00866715" w:rsidRPr="00182902">
        <w:rPr>
          <w:rFonts w:cs="Times New Roman"/>
          <w:szCs w:val="28"/>
        </w:rPr>
        <w:t xml:space="preserve"> phân công các công việc cho từng thành viên trong đội phát triển dự án.</w:t>
      </w:r>
    </w:p>
    <w:p w:rsidR="00866715"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 xml:space="preserve">Theo dõi </w:t>
      </w:r>
      <w:r w:rsidR="00866715" w:rsidRPr="00182902">
        <w:rPr>
          <w:rFonts w:cs="Times New Roman"/>
          <w:szCs w:val="28"/>
        </w:rPr>
        <w:t>kết quả thực hiện các công việc của các thành viên</w:t>
      </w:r>
    </w:p>
    <w:p w:rsidR="004041C1"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Dễ dàng quản lý nhiều dự án phần mềm cùng lúc</w:t>
      </w:r>
    </w:p>
    <w:p w:rsidR="004041C1" w:rsidRPr="00182902" w:rsidRDefault="004041C1" w:rsidP="00A76070">
      <w:pPr>
        <w:pStyle w:val="ListParagraph"/>
        <w:numPr>
          <w:ilvl w:val="0"/>
          <w:numId w:val="4"/>
        </w:numPr>
        <w:pBdr>
          <w:top w:val="nil"/>
          <w:left w:val="nil"/>
          <w:bottom w:val="nil"/>
          <w:right w:val="nil"/>
          <w:between w:val="nil"/>
        </w:pBdr>
        <w:spacing w:after="0" w:line="360" w:lineRule="auto"/>
        <w:ind w:left="1080"/>
        <w:jc w:val="both"/>
        <w:rPr>
          <w:rFonts w:cs="Times New Roman"/>
          <w:szCs w:val="28"/>
        </w:rPr>
      </w:pPr>
      <w:r w:rsidRPr="00182902">
        <w:rPr>
          <w:rFonts w:cs="Times New Roman"/>
          <w:szCs w:val="28"/>
        </w:rPr>
        <w:t>Cải thiện năng suất làm việc của toàn đội thông qua dữ liệu trực quan và các báo cáo trong thời gian thực hiện</w:t>
      </w:r>
    </w:p>
    <w:p w:rsidR="008B386B" w:rsidRPr="00182902" w:rsidRDefault="008B386B" w:rsidP="008B386B">
      <w:pPr>
        <w:pStyle w:val="ListParagraph"/>
        <w:pBdr>
          <w:top w:val="nil"/>
          <w:left w:val="nil"/>
          <w:bottom w:val="nil"/>
          <w:right w:val="nil"/>
          <w:between w:val="nil"/>
        </w:pBdr>
        <w:spacing w:after="0" w:line="360" w:lineRule="auto"/>
        <w:ind w:left="1080"/>
        <w:jc w:val="both"/>
        <w:rPr>
          <w:rFonts w:cs="Times New Roman"/>
          <w:szCs w:val="28"/>
        </w:rPr>
      </w:pPr>
    </w:p>
    <w:p w:rsidR="009B7346" w:rsidRPr="00182902" w:rsidRDefault="009B7346" w:rsidP="00A76070">
      <w:pPr>
        <w:pStyle w:val="ListParagraph"/>
        <w:numPr>
          <w:ilvl w:val="0"/>
          <w:numId w:val="16"/>
        </w:numPr>
        <w:spacing w:line="360" w:lineRule="auto"/>
        <w:jc w:val="both"/>
        <w:outlineLvl w:val="1"/>
        <w:rPr>
          <w:rFonts w:cs="Times New Roman"/>
          <w:b/>
          <w:szCs w:val="28"/>
        </w:rPr>
      </w:pPr>
      <w:bookmarkStart w:id="669" w:name="_Toc512779479"/>
      <w:r w:rsidRPr="00182902">
        <w:rPr>
          <w:rFonts w:cs="Times New Roman"/>
          <w:b/>
          <w:szCs w:val="28"/>
        </w:rPr>
        <w:lastRenderedPageBreak/>
        <w:t>Phạm vi của dự án</w:t>
      </w:r>
      <w:bookmarkEnd w:id="669"/>
    </w:p>
    <w:p w:rsidR="004041C1" w:rsidRPr="00182902" w:rsidRDefault="004041C1" w:rsidP="00A22A9F">
      <w:pPr>
        <w:pStyle w:val="ListParagraph"/>
        <w:spacing w:line="360" w:lineRule="auto"/>
        <w:ind w:left="360"/>
        <w:jc w:val="both"/>
        <w:rPr>
          <w:rFonts w:cs="Times New Roman"/>
          <w:szCs w:val="28"/>
        </w:rPr>
      </w:pPr>
      <w:r w:rsidRPr="00182902">
        <w:rPr>
          <w:rFonts w:cs="Times New Roman"/>
          <w:szCs w:val="28"/>
        </w:rPr>
        <w:t>Nguồn lực trong dự án phần mềm bao gồm nhiều yếu tố: Tài chính, con người, máy móc, trình độ của các thành viên tham gia… Đó là các mối quan hệ ràng buộc lẫn nhau. Tuy nhiên, do thời gian thực hiện đ</w:t>
      </w:r>
      <w:r w:rsidR="00866715" w:rsidRPr="00182902">
        <w:rPr>
          <w:rFonts w:cs="Times New Roman"/>
          <w:szCs w:val="28"/>
        </w:rPr>
        <w:t>ồ án</w:t>
      </w:r>
      <w:r w:rsidRPr="00182902">
        <w:rPr>
          <w:rFonts w:cs="Times New Roman"/>
          <w:szCs w:val="28"/>
        </w:rPr>
        <w:t xml:space="preserve"> còn hạn chế</w:t>
      </w:r>
      <w:r w:rsidR="00866715" w:rsidRPr="00182902">
        <w:rPr>
          <w:rFonts w:cs="Times New Roman"/>
          <w:szCs w:val="28"/>
        </w:rPr>
        <w:t xml:space="preserve"> nên đồ án</w:t>
      </w:r>
      <w:r w:rsidRPr="00182902">
        <w:rPr>
          <w:rFonts w:cs="Times New Roman"/>
          <w:szCs w:val="28"/>
        </w:rPr>
        <w:t xml:space="preserve"> xây dựng ứng dụng quản lý dự án phần mềm củ</w:t>
      </w:r>
      <w:r w:rsidR="0046328F" w:rsidRPr="00182902">
        <w:rPr>
          <w:rFonts w:cs="Times New Roman"/>
          <w:szCs w:val="28"/>
        </w:rPr>
        <w:t>a tôi</w:t>
      </w:r>
      <w:r w:rsidRPr="00182902">
        <w:rPr>
          <w:rFonts w:cs="Times New Roman"/>
          <w:szCs w:val="28"/>
        </w:rPr>
        <w:t xml:space="preserve"> chỉ xét khía cạnh nguồn lực là con người. Vì vậy, quản lý dự án phần mềm chỉ tập trung vào các chức năng chính: quản lý con người, quản lý thời gian, quản lý công việc.</w:t>
      </w:r>
    </w:p>
    <w:p w:rsidR="00163F2D" w:rsidRPr="00182902" w:rsidRDefault="00163F2D">
      <w:pPr>
        <w:spacing w:after="160" w:line="259" w:lineRule="auto"/>
        <w:rPr>
          <w:ins w:id="670" w:author="hien nguyen" w:date="2018-04-29T20:55:00Z"/>
          <w:rFonts w:eastAsiaTheme="majorEastAsia" w:cs="Times New Roman"/>
          <w:b/>
          <w:color w:val="000000" w:themeColor="text1"/>
          <w:szCs w:val="28"/>
          <w:lang w:val="vi-VN"/>
        </w:rPr>
      </w:pPr>
      <w:bookmarkStart w:id="671" w:name="_Toc403671712"/>
      <w:bookmarkStart w:id="672" w:name="_Toc512779480"/>
      <w:bookmarkStart w:id="673" w:name="_GoBack"/>
      <w:ins w:id="674" w:author="hien nguyen" w:date="2018-04-29T20:55:00Z">
        <w:r w:rsidRPr="00182902">
          <w:rPr>
            <w:rFonts w:cs="Times New Roman"/>
            <w:b/>
            <w:color w:val="000000" w:themeColor="text1"/>
            <w:szCs w:val="28"/>
            <w:lang w:val="vi-VN"/>
          </w:rPr>
          <w:br w:type="page"/>
        </w:r>
      </w:ins>
    </w:p>
    <w:bookmarkEnd w:id="673"/>
    <w:p w:rsidR="004B6D4A" w:rsidRPr="00182902" w:rsidRDefault="00A25681">
      <w:pPr>
        <w:pStyle w:val="Heading1"/>
        <w:spacing w:line="360" w:lineRule="auto"/>
        <w:jc w:val="center"/>
        <w:rPr>
          <w:rFonts w:ascii="Times New Roman" w:hAnsi="Times New Roman" w:cs="Times New Roman"/>
          <w:b/>
          <w:color w:val="000000" w:themeColor="text1"/>
          <w:sz w:val="28"/>
          <w:szCs w:val="28"/>
          <w:lang w:val="vi-VN"/>
          <w:rPrChange w:id="675" w:author="HAO" w:date="2018-04-29T21:55:00Z">
            <w:rPr>
              <w:rFonts w:ascii="Times New Roman" w:hAnsi="Times New Roman" w:cs="Times New Roman"/>
              <w:b/>
              <w:color w:val="000000" w:themeColor="text1"/>
              <w:sz w:val="28"/>
              <w:szCs w:val="28"/>
            </w:rPr>
          </w:rPrChange>
        </w:rPr>
        <w:pPrChange w:id="676" w:author="HAO" w:date="2018-04-29T21:38:00Z">
          <w:pPr>
            <w:pStyle w:val="Heading1"/>
            <w:spacing w:line="360" w:lineRule="auto"/>
          </w:pPr>
        </w:pPrChange>
      </w:pPr>
      <w:r w:rsidRPr="00182902">
        <w:rPr>
          <w:rFonts w:ascii="Times New Roman" w:hAnsi="Times New Roman" w:cs="Times New Roman"/>
          <w:b/>
          <w:color w:val="000000" w:themeColor="text1"/>
          <w:sz w:val="28"/>
          <w:szCs w:val="28"/>
          <w:lang w:val="vi-VN"/>
        </w:rPr>
        <w:lastRenderedPageBreak/>
        <w:t>C</w:t>
      </w:r>
      <w:bookmarkEnd w:id="671"/>
      <w:r w:rsidR="00EA64F1" w:rsidRPr="00182902">
        <w:rPr>
          <w:rFonts w:ascii="Times New Roman" w:hAnsi="Times New Roman" w:cs="Times New Roman"/>
          <w:b/>
          <w:color w:val="000000" w:themeColor="text1"/>
          <w:sz w:val="28"/>
          <w:szCs w:val="28"/>
          <w:lang w:val="vi-VN"/>
        </w:rPr>
        <w:t>HƯƠNG II</w:t>
      </w:r>
      <w:r w:rsidRPr="00182902">
        <w:rPr>
          <w:rFonts w:ascii="Times New Roman" w:hAnsi="Times New Roman" w:cs="Times New Roman"/>
          <w:b/>
          <w:color w:val="000000" w:themeColor="text1"/>
          <w:sz w:val="28"/>
          <w:szCs w:val="28"/>
          <w:lang w:val="vi-VN"/>
        </w:rPr>
        <w:t>:</w:t>
      </w:r>
      <w:bookmarkStart w:id="677" w:name="_Toc403671713"/>
      <w:r w:rsidRPr="00182902">
        <w:rPr>
          <w:rFonts w:ascii="Times New Roman" w:hAnsi="Times New Roman" w:cs="Times New Roman"/>
          <w:b/>
          <w:color w:val="000000" w:themeColor="text1"/>
          <w:sz w:val="28"/>
          <w:szCs w:val="28"/>
          <w:lang w:val="vi-VN"/>
        </w:rPr>
        <w:t xml:space="preserve"> </w:t>
      </w:r>
      <w:bookmarkEnd w:id="677"/>
      <w:r w:rsidRPr="00182902">
        <w:rPr>
          <w:rFonts w:ascii="Times New Roman" w:hAnsi="Times New Roman" w:cs="Times New Roman"/>
          <w:b/>
          <w:color w:val="000000" w:themeColor="text1"/>
          <w:sz w:val="28"/>
          <w:szCs w:val="28"/>
          <w:lang w:val="vi-VN"/>
          <w:rPrChange w:id="678" w:author="HAO" w:date="2018-04-29T21:55:00Z">
            <w:rPr>
              <w:rFonts w:ascii="Times New Roman" w:hAnsi="Times New Roman" w:cs="Times New Roman"/>
              <w:b/>
              <w:color w:val="000000" w:themeColor="text1"/>
              <w:sz w:val="28"/>
              <w:szCs w:val="28"/>
            </w:rPr>
          </w:rPrChange>
        </w:rPr>
        <w:t>PHÂN TÍCH HỆ THỐNG</w:t>
      </w:r>
      <w:bookmarkEnd w:id="672"/>
    </w:p>
    <w:p w:rsidR="00185470" w:rsidRPr="00182902" w:rsidRDefault="00185470" w:rsidP="00A22A9F">
      <w:pPr>
        <w:spacing w:line="360" w:lineRule="auto"/>
        <w:jc w:val="both"/>
        <w:rPr>
          <w:rFonts w:cs="Times New Roman"/>
          <w:szCs w:val="28"/>
          <w:lang w:val="vi-VN"/>
          <w:rPrChange w:id="679" w:author="HAO" w:date="2018-04-29T21:55:00Z">
            <w:rPr>
              <w:rFonts w:cs="Times New Roman"/>
              <w:szCs w:val="28"/>
            </w:rPr>
          </w:rPrChange>
        </w:rPr>
      </w:pPr>
      <w:r w:rsidRPr="00182902">
        <w:rPr>
          <w:rFonts w:cs="Times New Roman"/>
          <w:szCs w:val="28"/>
          <w:lang w:val="vi-VN"/>
          <w:rPrChange w:id="680" w:author="HAO" w:date="2018-04-29T21:55:00Z">
            <w:rPr>
              <w:rFonts w:cs="Times New Roman"/>
              <w:szCs w:val="28"/>
            </w:rPr>
          </w:rPrChange>
        </w:rPr>
        <w:t xml:space="preserve">Trong chương này, tôi sẽ phân tích </w:t>
      </w:r>
      <w:r w:rsidR="0046328F" w:rsidRPr="00182902">
        <w:rPr>
          <w:rFonts w:cs="Times New Roman"/>
          <w:szCs w:val="28"/>
          <w:lang w:val="vi-VN"/>
          <w:rPrChange w:id="681" w:author="HAO" w:date="2018-04-29T21:55:00Z">
            <w:rPr>
              <w:rFonts w:cs="Times New Roman"/>
              <w:szCs w:val="28"/>
            </w:rPr>
          </w:rPrChange>
        </w:rPr>
        <w:t>nghiệp vụ và xây dựng hệ thống.</w:t>
      </w:r>
    </w:p>
    <w:p w:rsidR="003B7F08" w:rsidRPr="00A55728" w:rsidRDefault="003B7F08" w:rsidP="00A76070">
      <w:pPr>
        <w:pStyle w:val="ListParagraph"/>
        <w:numPr>
          <w:ilvl w:val="0"/>
          <w:numId w:val="24"/>
        </w:numPr>
        <w:spacing w:line="360" w:lineRule="auto"/>
        <w:jc w:val="both"/>
        <w:outlineLvl w:val="1"/>
        <w:rPr>
          <w:rStyle w:val="SubtleEmphasis"/>
          <w:rFonts w:cs="Times New Roman"/>
          <w:b/>
          <w:iCs w:val="0"/>
          <w:sz w:val="28"/>
          <w:szCs w:val="28"/>
        </w:rPr>
      </w:pPr>
      <w:bookmarkStart w:id="682" w:name="_Toc512779481"/>
      <w:r w:rsidRPr="00182902">
        <w:rPr>
          <w:rFonts w:cs="Times New Roman"/>
          <w:b/>
          <w:szCs w:val="28"/>
        </w:rPr>
        <w:t>Phân tích nghiệp v</w:t>
      </w:r>
      <w:r w:rsidRPr="00A55728">
        <w:rPr>
          <w:rFonts w:cs="Times New Roman"/>
          <w:b/>
          <w:szCs w:val="28"/>
        </w:rPr>
        <w:t>ụ</w:t>
      </w:r>
      <w:bookmarkStart w:id="683" w:name="_Toc496728357"/>
      <w:bookmarkEnd w:id="682"/>
    </w:p>
    <w:p w:rsidR="003B7F08" w:rsidRPr="00182902" w:rsidRDefault="003B7F08" w:rsidP="00A76070">
      <w:pPr>
        <w:pStyle w:val="ListParagraph"/>
        <w:numPr>
          <w:ilvl w:val="1"/>
          <w:numId w:val="21"/>
        </w:numPr>
        <w:spacing w:line="360" w:lineRule="auto"/>
        <w:outlineLvl w:val="2"/>
        <w:rPr>
          <w:rStyle w:val="SubtleEmphasis"/>
          <w:rFonts w:cs="Times New Roman"/>
          <w:b/>
          <w:sz w:val="28"/>
          <w:szCs w:val="28"/>
          <w:lang w:val="vi-VN"/>
        </w:rPr>
      </w:pPr>
      <w:r w:rsidRPr="00182902">
        <w:rPr>
          <w:rStyle w:val="SubtleEmphasis"/>
          <w:rFonts w:cs="Times New Roman"/>
          <w:b/>
          <w:sz w:val="28"/>
          <w:szCs w:val="28"/>
          <w:lang w:val="vi-VN"/>
        </w:rPr>
        <w:t xml:space="preserve"> </w:t>
      </w:r>
      <w:bookmarkStart w:id="684" w:name="_Toc512779482"/>
      <w:r w:rsidRPr="00182902">
        <w:rPr>
          <w:rStyle w:val="SubtleEmphasis"/>
          <w:rFonts w:cs="Times New Roman"/>
          <w:b/>
          <w:sz w:val="28"/>
          <w:szCs w:val="28"/>
        </w:rPr>
        <w:t>Đối tượng tham gia hệ thống</w:t>
      </w:r>
      <w:bookmarkEnd w:id="683"/>
      <w:bookmarkEnd w:id="684"/>
    </w:p>
    <w:p w:rsidR="003B7F08" w:rsidRPr="00182902" w:rsidRDefault="003B7F08" w:rsidP="00A22A9F">
      <w:pPr>
        <w:spacing w:line="360" w:lineRule="auto"/>
        <w:ind w:left="360"/>
        <w:jc w:val="both"/>
        <w:rPr>
          <w:rFonts w:cs="Times New Roman"/>
          <w:szCs w:val="28"/>
        </w:rPr>
      </w:pPr>
      <w:r w:rsidRPr="00182902">
        <w:rPr>
          <w:rFonts w:cs="Times New Roman"/>
          <w:szCs w:val="28"/>
        </w:rPr>
        <w:t xml:space="preserve">Các đối tượng chính tham gia hệ thống gồm có: </w:t>
      </w:r>
      <w:r w:rsidRPr="00182902">
        <w:rPr>
          <w:rFonts w:cs="Times New Roman"/>
          <w:b/>
          <w:szCs w:val="28"/>
        </w:rPr>
        <w:t xml:space="preserve">Admin, Project Manager, </w:t>
      </w:r>
      <w:r w:rsidR="00885884" w:rsidRPr="00182902">
        <w:rPr>
          <w:rFonts w:cs="Times New Roman"/>
          <w:b/>
          <w:szCs w:val="28"/>
        </w:rPr>
        <w:t>Team L</w:t>
      </w:r>
      <w:r w:rsidR="00EE309E" w:rsidRPr="00182902">
        <w:rPr>
          <w:rFonts w:cs="Times New Roman"/>
          <w:b/>
          <w:szCs w:val="28"/>
        </w:rPr>
        <w:t xml:space="preserve">ead, </w:t>
      </w:r>
      <w:r w:rsidRPr="00182902">
        <w:rPr>
          <w:rFonts w:cs="Times New Roman"/>
          <w:b/>
          <w:szCs w:val="28"/>
        </w:rPr>
        <w:t>Member</w:t>
      </w:r>
      <w:r w:rsidRPr="00182902">
        <w:rPr>
          <w:rFonts w:cs="Times New Roman"/>
          <w:szCs w:val="28"/>
        </w:rPr>
        <w:t>.</w:t>
      </w:r>
    </w:p>
    <w:p w:rsidR="003B7F08" w:rsidRPr="00182902" w:rsidRDefault="003B7F08" w:rsidP="00A76070">
      <w:pPr>
        <w:pStyle w:val="ListParagraph"/>
        <w:numPr>
          <w:ilvl w:val="0"/>
          <w:numId w:val="8"/>
        </w:numPr>
        <w:pBdr>
          <w:top w:val="nil"/>
          <w:left w:val="nil"/>
          <w:bottom w:val="nil"/>
          <w:right w:val="nil"/>
          <w:between w:val="nil"/>
        </w:pBdr>
        <w:spacing w:after="0" w:line="360" w:lineRule="auto"/>
        <w:jc w:val="both"/>
        <w:rPr>
          <w:rFonts w:cs="Times New Roman"/>
          <w:szCs w:val="28"/>
        </w:rPr>
      </w:pPr>
      <w:r w:rsidRPr="00182902">
        <w:rPr>
          <w:rFonts w:cs="Times New Roman"/>
          <w:b/>
          <w:szCs w:val="28"/>
        </w:rPr>
        <w:t>Admin</w:t>
      </w:r>
      <w:r w:rsidR="0046328F" w:rsidRPr="00182902">
        <w:rPr>
          <w:rFonts w:cs="Times New Roman"/>
          <w:szCs w:val="28"/>
        </w:rPr>
        <w:t>: L</w:t>
      </w:r>
      <w:r w:rsidRPr="00182902">
        <w:rPr>
          <w:rFonts w:cs="Times New Roman"/>
          <w:szCs w:val="28"/>
        </w:rPr>
        <w:t>à người có quyền quản trị hệ thống, duy trì điều hành toàn bộ phần mề</w:t>
      </w:r>
      <w:r w:rsidR="0046328F" w:rsidRPr="00182902">
        <w:rPr>
          <w:rFonts w:cs="Times New Roman"/>
          <w:szCs w:val="28"/>
        </w:rPr>
        <w:t>m. Admin có thể:</w:t>
      </w:r>
    </w:p>
    <w:p w:rsidR="0046328F" w:rsidRPr="00182902"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sidRPr="00182902">
        <w:rPr>
          <w:rFonts w:cs="Times New Roman"/>
          <w:szCs w:val="28"/>
        </w:rPr>
        <w:t>Thay đổi các danh mục trong hệ thống</w:t>
      </w:r>
    </w:p>
    <w:p w:rsidR="0046328F" w:rsidRPr="00182902"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sidRPr="00182902">
        <w:rPr>
          <w:rFonts w:cs="Times New Roman"/>
          <w:szCs w:val="28"/>
        </w:rPr>
        <w:t>Tạo mớ</w:t>
      </w:r>
      <w:r w:rsidR="00BC1DBD" w:rsidRPr="00182902">
        <w:rPr>
          <w:rFonts w:cs="Times New Roman"/>
          <w:szCs w:val="28"/>
        </w:rPr>
        <w:t>i</w:t>
      </w:r>
      <w:r w:rsidRPr="00182902">
        <w:rPr>
          <w:rFonts w:cs="Times New Roman"/>
          <w:szCs w:val="28"/>
        </w:rPr>
        <w:t xml:space="preserve"> tài khoản cho người dùng</w:t>
      </w:r>
    </w:p>
    <w:p w:rsidR="0046328F" w:rsidRPr="00182902" w:rsidRDefault="0046328F" w:rsidP="00A76070">
      <w:pPr>
        <w:pStyle w:val="ListParagraph"/>
        <w:numPr>
          <w:ilvl w:val="1"/>
          <w:numId w:val="8"/>
        </w:numPr>
        <w:pBdr>
          <w:top w:val="nil"/>
          <w:left w:val="nil"/>
          <w:bottom w:val="nil"/>
          <w:right w:val="nil"/>
          <w:between w:val="nil"/>
        </w:pBdr>
        <w:spacing w:after="0" w:line="360" w:lineRule="auto"/>
        <w:jc w:val="both"/>
        <w:rPr>
          <w:rFonts w:cs="Times New Roman"/>
          <w:szCs w:val="28"/>
        </w:rPr>
      </w:pPr>
      <w:r w:rsidRPr="00182902">
        <w:rPr>
          <w:rFonts w:cs="Times New Roman"/>
          <w:szCs w:val="28"/>
        </w:rPr>
        <w:t>Tạo mớ</w:t>
      </w:r>
      <w:r w:rsidR="00BC1DBD" w:rsidRPr="00182902">
        <w:rPr>
          <w:rFonts w:cs="Times New Roman"/>
          <w:szCs w:val="28"/>
        </w:rPr>
        <w:t>i</w:t>
      </w:r>
      <w:r w:rsidRPr="00182902">
        <w:rPr>
          <w:rFonts w:cs="Times New Roman"/>
          <w:szCs w:val="28"/>
        </w:rPr>
        <w:t xml:space="preserve"> </w:t>
      </w:r>
      <w:r w:rsidR="00BC1DBD" w:rsidRPr="00182902">
        <w:rPr>
          <w:rFonts w:cs="Times New Roman"/>
          <w:i/>
          <w:szCs w:val="28"/>
        </w:rPr>
        <w:t>P</w:t>
      </w:r>
      <w:r w:rsidRPr="00182902">
        <w:rPr>
          <w:rFonts w:cs="Times New Roman"/>
          <w:i/>
          <w:szCs w:val="28"/>
        </w:rPr>
        <w:t>roject</w:t>
      </w:r>
      <w:r w:rsidRPr="00182902">
        <w:rPr>
          <w:rFonts w:cs="Times New Roman"/>
          <w:szCs w:val="28"/>
        </w:rPr>
        <w:t xml:space="preserve"> và phân quyền </w:t>
      </w:r>
      <w:r w:rsidR="00BC1DBD" w:rsidRPr="00182902">
        <w:rPr>
          <w:rFonts w:cs="Times New Roman"/>
          <w:i/>
          <w:szCs w:val="28"/>
        </w:rPr>
        <w:t>Project M</w:t>
      </w:r>
      <w:r w:rsidRPr="00182902">
        <w:rPr>
          <w:rFonts w:cs="Times New Roman"/>
          <w:i/>
          <w:szCs w:val="28"/>
        </w:rPr>
        <w:t>anager</w:t>
      </w:r>
      <w:r w:rsidRPr="00182902">
        <w:rPr>
          <w:rFonts w:cs="Times New Roman"/>
          <w:szCs w:val="28"/>
        </w:rPr>
        <w:t xml:space="preserve"> cho người dùng</w:t>
      </w:r>
      <w:r w:rsidR="00BC1DBD" w:rsidRPr="00182902">
        <w:rPr>
          <w:rFonts w:cs="Times New Roman"/>
          <w:szCs w:val="28"/>
        </w:rPr>
        <w:t>.</w:t>
      </w:r>
    </w:p>
    <w:p w:rsidR="00BC1DBD" w:rsidRPr="00182902" w:rsidRDefault="003B7F08" w:rsidP="00A76070">
      <w:pPr>
        <w:pStyle w:val="ListParagraph"/>
        <w:numPr>
          <w:ilvl w:val="0"/>
          <w:numId w:val="7"/>
        </w:numPr>
        <w:pBdr>
          <w:top w:val="nil"/>
          <w:left w:val="nil"/>
          <w:bottom w:val="nil"/>
          <w:right w:val="nil"/>
          <w:between w:val="nil"/>
        </w:pBdr>
        <w:spacing w:after="0" w:line="360" w:lineRule="auto"/>
        <w:jc w:val="both"/>
        <w:rPr>
          <w:rFonts w:cs="Times New Roman"/>
          <w:szCs w:val="28"/>
        </w:rPr>
      </w:pPr>
      <w:r w:rsidRPr="00182902">
        <w:rPr>
          <w:rFonts w:cs="Times New Roman"/>
          <w:b/>
          <w:szCs w:val="28"/>
        </w:rPr>
        <w:t>Project Manager</w:t>
      </w:r>
      <w:r w:rsidRPr="00182902">
        <w:rPr>
          <w:rFonts w:cs="Times New Roman"/>
          <w:szCs w:val="28"/>
        </w:rPr>
        <w:t xml:space="preserve">: </w:t>
      </w:r>
      <w:r w:rsidR="00BC1DBD" w:rsidRPr="00182902">
        <w:rPr>
          <w:rFonts w:cs="Times New Roman"/>
          <w:szCs w:val="28"/>
        </w:rPr>
        <w:t xml:space="preserve">Là </w:t>
      </w:r>
      <w:r w:rsidRPr="00182902">
        <w:rPr>
          <w:rFonts w:cs="Times New Roman"/>
          <w:szCs w:val="28"/>
        </w:rPr>
        <w:t>người quản lý dự án</w:t>
      </w:r>
      <w:r w:rsidR="00BC1DBD" w:rsidRPr="00182902">
        <w:rPr>
          <w:rFonts w:cs="Times New Roman"/>
          <w:szCs w:val="28"/>
        </w:rPr>
        <w:t xml:space="preserve"> phần mềm. Project Manager có thể:</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Chỉnh sửa thông tin của dự án</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Tạo mới/chỉnh sửa phase (giai đoạn), sprint (nhóm các công việc), task (công việc) có trong dự án</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Thêm/loại bỏ người tham gia vào dự án</w:t>
      </w:r>
    </w:p>
    <w:p w:rsidR="00AB2C6A" w:rsidRPr="00182902" w:rsidRDefault="00AB2C6A"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Phân quyền cho các thành viên trong dự án</w:t>
      </w:r>
    </w:p>
    <w:p w:rsidR="00BC1DBD" w:rsidRPr="00182902" w:rsidRDefault="00BC1DBD" w:rsidP="00A76070">
      <w:pPr>
        <w:pStyle w:val="ListParagraph"/>
        <w:numPr>
          <w:ilvl w:val="1"/>
          <w:numId w:val="7"/>
        </w:numPr>
        <w:pBdr>
          <w:top w:val="nil"/>
          <w:left w:val="nil"/>
          <w:bottom w:val="nil"/>
          <w:right w:val="nil"/>
          <w:between w:val="nil"/>
        </w:pBdr>
        <w:spacing w:after="0" w:line="360" w:lineRule="auto"/>
        <w:jc w:val="both"/>
        <w:rPr>
          <w:rFonts w:cs="Times New Roman"/>
          <w:szCs w:val="28"/>
        </w:rPr>
      </w:pPr>
      <w:r w:rsidRPr="00182902">
        <w:rPr>
          <w:rFonts w:cs="Times New Roman"/>
          <w:szCs w:val="28"/>
        </w:rPr>
        <w:t>Xem thông tin chi tiết</w:t>
      </w:r>
      <w:r w:rsidR="00AB2C6A" w:rsidRPr="00182902">
        <w:rPr>
          <w:rFonts w:cs="Times New Roman"/>
          <w:szCs w:val="28"/>
        </w:rPr>
        <w:t xml:space="preserve"> của dự án</w:t>
      </w:r>
    </w:p>
    <w:p w:rsidR="00EE309E" w:rsidRPr="00182902" w:rsidRDefault="00EE309E" w:rsidP="00A76070">
      <w:pPr>
        <w:pStyle w:val="ListParagraph"/>
        <w:numPr>
          <w:ilvl w:val="0"/>
          <w:numId w:val="7"/>
        </w:numPr>
        <w:pBdr>
          <w:top w:val="nil"/>
          <w:left w:val="nil"/>
          <w:bottom w:val="nil"/>
          <w:right w:val="nil"/>
          <w:between w:val="nil"/>
        </w:pBdr>
        <w:spacing w:after="0" w:line="360" w:lineRule="auto"/>
        <w:jc w:val="both"/>
        <w:rPr>
          <w:rFonts w:cs="Times New Roman"/>
          <w:szCs w:val="28"/>
        </w:rPr>
      </w:pPr>
      <w:r w:rsidRPr="00182902">
        <w:rPr>
          <w:rFonts w:cs="Times New Roman"/>
          <w:b/>
          <w:szCs w:val="28"/>
        </w:rPr>
        <w:t>Team lead</w:t>
      </w:r>
      <w:r w:rsidRPr="00182902">
        <w:rPr>
          <w:rFonts w:cs="Times New Roman"/>
          <w:szCs w:val="28"/>
        </w:rPr>
        <w:t>:</w:t>
      </w:r>
      <w:r w:rsidR="00BC1DBD" w:rsidRPr="00182902">
        <w:rPr>
          <w:rFonts w:cs="Times New Roman"/>
          <w:szCs w:val="28"/>
        </w:rPr>
        <w:t xml:space="preserve"> người quản lý của một nhóm người trong dự án phần mềm, quản lý các công việc của nhóm</w:t>
      </w:r>
    </w:p>
    <w:p w:rsidR="00BC1DBD" w:rsidRPr="00182902" w:rsidRDefault="00BC1DBD"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sidRPr="00182902">
        <w:rPr>
          <w:rFonts w:cs="Times New Roman"/>
          <w:szCs w:val="28"/>
        </w:rPr>
        <w:t>Thêm mới/chỉnh sửa sprint (nhóm các công việc), task (công việ</w:t>
      </w:r>
      <w:r w:rsidR="00AB2C6A" w:rsidRPr="00182902">
        <w:rPr>
          <w:rFonts w:cs="Times New Roman"/>
          <w:szCs w:val="28"/>
        </w:rPr>
        <w:t>c)</w:t>
      </w:r>
    </w:p>
    <w:p w:rsidR="00AB2C6A" w:rsidRPr="00182902" w:rsidRDefault="00AB2C6A"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sidRPr="00182902">
        <w:rPr>
          <w:rFonts w:cs="Times New Roman"/>
          <w:szCs w:val="28"/>
        </w:rPr>
        <w:t>Phân công người thực hiện task (công việc)</w:t>
      </w:r>
    </w:p>
    <w:p w:rsidR="00AB2C6A" w:rsidRPr="00182902" w:rsidRDefault="00AB2C6A" w:rsidP="00A76070">
      <w:pPr>
        <w:pStyle w:val="ListParagraph"/>
        <w:numPr>
          <w:ilvl w:val="0"/>
          <w:numId w:val="29"/>
        </w:numPr>
        <w:pBdr>
          <w:top w:val="nil"/>
          <w:left w:val="nil"/>
          <w:bottom w:val="nil"/>
          <w:right w:val="nil"/>
          <w:between w:val="nil"/>
        </w:pBdr>
        <w:spacing w:after="0" w:line="360" w:lineRule="auto"/>
        <w:jc w:val="both"/>
        <w:rPr>
          <w:rFonts w:cs="Times New Roman"/>
          <w:szCs w:val="28"/>
        </w:rPr>
      </w:pPr>
      <w:r w:rsidRPr="00182902">
        <w:rPr>
          <w:rFonts w:cs="Times New Roman"/>
          <w:szCs w:val="28"/>
        </w:rPr>
        <w:t>Xem thông tin chi tiết của dự án</w:t>
      </w:r>
    </w:p>
    <w:p w:rsidR="00AB2C6A" w:rsidRPr="00182902" w:rsidRDefault="003B7F08" w:rsidP="00A76070">
      <w:pPr>
        <w:pStyle w:val="ListParagraph"/>
        <w:numPr>
          <w:ilvl w:val="0"/>
          <w:numId w:val="6"/>
        </w:numPr>
        <w:pBdr>
          <w:top w:val="nil"/>
          <w:left w:val="nil"/>
          <w:bottom w:val="nil"/>
          <w:right w:val="nil"/>
          <w:between w:val="nil"/>
        </w:pBdr>
        <w:spacing w:after="0" w:line="360" w:lineRule="auto"/>
        <w:jc w:val="both"/>
        <w:rPr>
          <w:rFonts w:cs="Times New Roman"/>
          <w:szCs w:val="28"/>
        </w:rPr>
      </w:pPr>
      <w:r w:rsidRPr="00182902">
        <w:rPr>
          <w:rFonts w:cs="Times New Roman"/>
          <w:b/>
          <w:szCs w:val="28"/>
        </w:rPr>
        <w:t>Member</w:t>
      </w:r>
      <w:r w:rsidRPr="00182902">
        <w:rPr>
          <w:rFonts w:cs="Times New Roman"/>
          <w:szCs w:val="28"/>
        </w:rPr>
        <w:t>: người tham gia vào dự</w:t>
      </w:r>
      <w:r w:rsidR="00AB2C6A" w:rsidRPr="00182902">
        <w:rPr>
          <w:rFonts w:cs="Times New Roman"/>
          <w:szCs w:val="28"/>
        </w:rPr>
        <w:t xml:space="preserve"> án. Member có thể</w:t>
      </w:r>
    </w:p>
    <w:p w:rsidR="00AB2C6A" w:rsidRPr="00182902" w:rsidRDefault="00AB2C6A" w:rsidP="00A76070">
      <w:pPr>
        <w:pStyle w:val="ListParagraph"/>
        <w:numPr>
          <w:ilvl w:val="1"/>
          <w:numId w:val="6"/>
        </w:numPr>
        <w:pBdr>
          <w:top w:val="nil"/>
          <w:left w:val="nil"/>
          <w:bottom w:val="nil"/>
          <w:right w:val="nil"/>
          <w:between w:val="nil"/>
        </w:pBdr>
        <w:spacing w:after="0" w:line="360" w:lineRule="auto"/>
        <w:jc w:val="both"/>
        <w:rPr>
          <w:rFonts w:cs="Times New Roman"/>
          <w:szCs w:val="28"/>
        </w:rPr>
      </w:pPr>
      <w:r w:rsidRPr="00182902">
        <w:rPr>
          <w:rFonts w:cs="Times New Roman"/>
          <w:szCs w:val="28"/>
        </w:rPr>
        <w:t>T</w:t>
      </w:r>
      <w:r w:rsidR="003B7F08" w:rsidRPr="00182902">
        <w:rPr>
          <w:rFonts w:cs="Times New Roman"/>
          <w:szCs w:val="28"/>
        </w:rPr>
        <w:t>hực hiện khai báo công việc mình làm trong dự</w:t>
      </w:r>
      <w:r w:rsidRPr="00182902">
        <w:rPr>
          <w:rFonts w:cs="Times New Roman"/>
          <w:szCs w:val="28"/>
        </w:rPr>
        <w:t xml:space="preserve"> án.</w:t>
      </w:r>
    </w:p>
    <w:p w:rsidR="003B7F08" w:rsidRPr="00182902" w:rsidRDefault="00AB2C6A" w:rsidP="00A76070">
      <w:pPr>
        <w:pStyle w:val="ListParagraph"/>
        <w:numPr>
          <w:ilvl w:val="1"/>
          <w:numId w:val="6"/>
        </w:numPr>
        <w:pBdr>
          <w:top w:val="nil"/>
          <w:left w:val="nil"/>
          <w:bottom w:val="nil"/>
          <w:right w:val="nil"/>
          <w:between w:val="nil"/>
        </w:pBdr>
        <w:spacing w:after="0" w:line="360" w:lineRule="auto"/>
        <w:jc w:val="both"/>
        <w:rPr>
          <w:rFonts w:cs="Times New Roman"/>
          <w:szCs w:val="28"/>
        </w:rPr>
      </w:pPr>
      <w:r w:rsidRPr="00182902">
        <w:rPr>
          <w:rFonts w:cs="Times New Roman"/>
          <w:szCs w:val="28"/>
        </w:rPr>
        <w:t>C</w:t>
      </w:r>
      <w:r w:rsidR="003B7F08" w:rsidRPr="00182902">
        <w:rPr>
          <w:rFonts w:cs="Times New Roman"/>
          <w:szCs w:val="28"/>
        </w:rPr>
        <w:t xml:space="preserve">ó quyền xem các thống kê liên quan đến công việc được giao. </w:t>
      </w:r>
    </w:p>
    <w:p w:rsidR="00AB2C6A" w:rsidRPr="00182902" w:rsidRDefault="00AB2C6A" w:rsidP="00A76070">
      <w:pPr>
        <w:pStyle w:val="ListParagraph"/>
        <w:numPr>
          <w:ilvl w:val="1"/>
          <w:numId w:val="6"/>
        </w:numPr>
        <w:pBdr>
          <w:top w:val="nil"/>
          <w:left w:val="nil"/>
          <w:bottom w:val="nil"/>
          <w:right w:val="nil"/>
          <w:between w:val="nil"/>
        </w:pBdr>
        <w:spacing w:after="0" w:line="360" w:lineRule="auto"/>
        <w:jc w:val="both"/>
        <w:rPr>
          <w:rStyle w:val="SubtleEmphasis"/>
          <w:rFonts w:cs="Times New Roman"/>
          <w:iCs w:val="0"/>
          <w:sz w:val="28"/>
          <w:szCs w:val="28"/>
        </w:rPr>
      </w:pPr>
      <w:r w:rsidRPr="00182902">
        <w:rPr>
          <w:rFonts w:cs="Times New Roman"/>
          <w:szCs w:val="28"/>
          <w:rPrChange w:id="685" w:author="HAO" w:date="2018-04-29T21:55:00Z">
            <w:rPr>
              <w:rFonts w:cs="Times New Roman"/>
              <w:iCs/>
              <w:sz w:val="24"/>
              <w:szCs w:val="28"/>
            </w:rPr>
          </w:rPrChange>
        </w:rPr>
        <w:t>Xem thông tin chi tiết của dự án</w:t>
      </w:r>
    </w:p>
    <w:p w:rsidR="003B7F08" w:rsidRPr="00182902" w:rsidRDefault="003B7F08" w:rsidP="00A76070">
      <w:pPr>
        <w:pStyle w:val="ListParagraph"/>
        <w:numPr>
          <w:ilvl w:val="1"/>
          <w:numId w:val="21"/>
        </w:numPr>
        <w:spacing w:line="360" w:lineRule="auto"/>
        <w:outlineLvl w:val="2"/>
        <w:rPr>
          <w:rStyle w:val="SubtleEmphasis"/>
          <w:rFonts w:cs="Times New Roman"/>
          <w:b/>
          <w:sz w:val="28"/>
          <w:szCs w:val="28"/>
          <w:lang w:val="vi-VN"/>
        </w:rPr>
      </w:pPr>
      <w:r w:rsidRPr="00182902">
        <w:rPr>
          <w:rStyle w:val="SubtleEmphasis"/>
          <w:rFonts w:cs="Times New Roman"/>
          <w:b/>
          <w:sz w:val="28"/>
          <w:szCs w:val="28"/>
        </w:rPr>
        <w:lastRenderedPageBreak/>
        <w:t xml:space="preserve"> </w:t>
      </w:r>
      <w:bookmarkStart w:id="686" w:name="_Toc512779483"/>
      <w:r w:rsidRPr="00182902">
        <w:rPr>
          <w:rStyle w:val="SubtleEmphasis"/>
          <w:rFonts w:cs="Times New Roman"/>
          <w:b/>
          <w:sz w:val="28"/>
          <w:szCs w:val="28"/>
          <w:lang w:val="vi-VN"/>
        </w:rPr>
        <w:t>Chức năng chính của hệ thống</w:t>
      </w:r>
      <w:bookmarkEnd w:id="686"/>
    </w:p>
    <w:p w:rsidR="003B7F08" w:rsidRPr="00182902" w:rsidRDefault="00875E68" w:rsidP="00A22A9F">
      <w:pPr>
        <w:pStyle w:val="ListParagraph"/>
        <w:spacing w:line="360" w:lineRule="auto"/>
        <w:ind w:left="360"/>
        <w:jc w:val="both"/>
        <w:rPr>
          <w:rStyle w:val="SubtleEmphasis"/>
          <w:rFonts w:cs="Times New Roman"/>
          <w:iCs w:val="0"/>
          <w:sz w:val="28"/>
          <w:szCs w:val="28"/>
          <w:lang w:val="vi-VN"/>
        </w:rPr>
      </w:pPr>
      <w:r w:rsidRPr="00182902">
        <w:rPr>
          <w:rFonts w:cs="Times New Roman"/>
          <w:szCs w:val="28"/>
          <w:lang w:val="vi-VN"/>
          <w:rPrChange w:id="687" w:author="HAO" w:date="2018-04-29T21:55:00Z">
            <w:rPr>
              <w:rFonts w:cs="Times New Roman"/>
              <w:iCs/>
              <w:sz w:val="24"/>
              <w:szCs w:val="28"/>
              <w:lang w:val="vi-VN"/>
            </w:rPr>
          </w:rPrChange>
        </w:rPr>
        <w:t xml:space="preserve">Như đã biết, quản lý dự án phần mềm cần quan tâm quản lý 3 yếu tố: con người, thời gian, công việc. Vì vậy, ứng dụng quản lý dự án phần mềm cần đáp ứng </w:t>
      </w:r>
      <w:r w:rsidR="003B7F08" w:rsidRPr="00182902">
        <w:rPr>
          <w:rFonts w:cs="Times New Roman"/>
          <w:szCs w:val="28"/>
          <w:lang w:val="vi-VN"/>
        </w:rPr>
        <w:t>được các chức năng chính sau:</w:t>
      </w:r>
    </w:p>
    <w:p w:rsidR="003B7F08" w:rsidRPr="00182902" w:rsidRDefault="00432BC1" w:rsidP="00A22A9F">
      <w:pPr>
        <w:pBdr>
          <w:top w:val="nil"/>
          <w:left w:val="nil"/>
          <w:bottom w:val="nil"/>
          <w:right w:val="nil"/>
          <w:between w:val="nil"/>
        </w:pBdr>
        <w:spacing w:after="0" w:line="360" w:lineRule="auto"/>
        <w:ind w:left="720"/>
        <w:jc w:val="both"/>
        <w:outlineLvl w:val="2"/>
        <w:rPr>
          <w:rStyle w:val="SubtleEmphasis"/>
          <w:rFonts w:cs="Times New Roman"/>
          <w:b/>
          <w:sz w:val="28"/>
          <w:szCs w:val="28"/>
          <w:lang w:val="vi-VN"/>
        </w:rPr>
      </w:pPr>
      <w:bookmarkStart w:id="688" w:name="_Toc512779484"/>
      <w:r w:rsidRPr="00182902">
        <w:rPr>
          <w:rStyle w:val="SubtleEmphasis"/>
          <w:rFonts w:cs="Times New Roman"/>
          <w:b/>
          <w:sz w:val="28"/>
          <w:szCs w:val="28"/>
          <w:lang w:val="vi-VN"/>
        </w:rPr>
        <w:t>1.2</w:t>
      </w:r>
      <w:r w:rsidR="003B7F08" w:rsidRPr="00182902">
        <w:rPr>
          <w:rStyle w:val="SubtleEmphasis"/>
          <w:rFonts w:cs="Times New Roman"/>
          <w:b/>
          <w:sz w:val="28"/>
          <w:szCs w:val="28"/>
          <w:lang w:val="vi-VN"/>
        </w:rPr>
        <w:t>.1 Chức năng quản lý con người</w:t>
      </w:r>
      <w:bookmarkEnd w:id="688"/>
    </w:p>
    <w:p w:rsidR="003B7F08" w:rsidRPr="00182902" w:rsidRDefault="003B7F08" w:rsidP="00A76070">
      <w:pPr>
        <w:pStyle w:val="ListParagraph"/>
        <w:numPr>
          <w:ilvl w:val="0"/>
          <w:numId w:val="18"/>
        </w:numPr>
        <w:spacing w:line="360" w:lineRule="auto"/>
        <w:jc w:val="both"/>
        <w:rPr>
          <w:rStyle w:val="SubtleEmphasis"/>
          <w:rFonts w:cs="Times New Roman"/>
          <w:i/>
          <w:sz w:val="28"/>
          <w:szCs w:val="28"/>
          <w:lang w:val="vi-VN"/>
        </w:rPr>
      </w:pPr>
      <w:r w:rsidRPr="00182902">
        <w:rPr>
          <w:rStyle w:val="SubtleEmphasis"/>
          <w:rFonts w:cs="Times New Roman"/>
          <w:i/>
          <w:sz w:val="28"/>
          <w:szCs w:val="28"/>
          <w:lang w:val="vi-VN"/>
        </w:rPr>
        <w:t>Quản lý danh sách người dùng</w:t>
      </w:r>
    </w:p>
    <w:p w:rsidR="003B7F08" w:rsidRPr="00182902"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82902">
        <w:rPr>
          <w:rStyle w:val="SubtleEmphasis"/>
          <w:rFonts w:cs="Times New Roman"/>
          <w:sz w:val="28"/>
          <w:szCs w:val="28"/>
          <w:lang w:val="vi-VN"/>
        </w:rPr>
        <w:t>-</w:t>
      </w:r>
      <w:r w:rsidRPr="00182902">
        <w:rPr>
          <w:rStyle w:val="SubtleEmphasis"/>
          <w:rFonts w:cs="Times New Roman"/>
          <w:sz w:val="28"/>
          <w:szCs w:val="28"/>
          <w:lang w:val="vi-VN"/>
        </w:rPr>
        <w:tab/>
        <w:t>Tạo mới một người dùng: Admin có quyền tạo một tài khoản cho ngườ</w:t>
      </w:r>
      <w:r w:rsidR="00875E68" w:rsidRPr="00182902">
        <w:rPr>
          <w:rStyle w:val="SubtleEmphasis"/>
          <w:rFonts w:cs="Times New Roman"/>
          <w:sz w:val="28"/>
          <w:szCs w:val="28"/>
          <w:lang w:val="vi-VN"/>
        </w:rPr>
        <w:t>i dùng.</w:t>
      </w:r>
    </w:p>
    <w:p w:rsidR="003B7F08" w:rsidRPr="00182902" w:rsidRDefault="003B7F0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82902">
        <w:rPr>
          <w:rStyle w:val="SubtleEmphasis"/>
          <w:rFonts w:cs="Times New Roman"/>
          <w:sz w:val="28"/>
          <w:szCs w:val="28"/>
          <w:lang w:val="vi-VN"/>
        </w:rPr>
        <w:t>-</w:t>
      </w:r>
      <w:r w:rsidRPr="00182902">
        <w:rPr>
          <w:rStyle w:val="SubtleEmphasis"/>
          <w:rFonts w:cs="Times New Roman"/>
          <w:sz w:val="28"/>
          <w:szCs w:val="28"/>
          <w:lang w:val="vi-VN"/>
        </w:rPr>
        <w:tab/>
        <w:t>Chỉnh sửa người dùng: Admin có thể thay đổi thông tin của người dùng.</w:t>
      </w:r>
    </w:p>
    <w:p w:rsidR="00875E68" w:rsidRPr="00182902" w:rsidRDefault="00875E68" w:rsidP="00A22A9F">
      <w:pPr>
        <w:pStyle w:val="ListParagraph"/>
        <w:pBdr>
          <w:top w:val="nil"/>
          <w:left w:val="nil"/>
          <w:bottom w:val="nil"/>
          <w:right w:val="nil"/>
          <w:between w:val="nil"/>
        </w:pBdr>
        <w:spacing w:after="0" w:line="360" w:lineRule="auto"/>
        <w:ind w:left="1015"/>
        <w:jc w:val="both"/>
        <w:rPr>
          <w:rStyle w:val="SubtleEmphasis"/>
          <w:rFonts w:cs="Times New Roman"/>
          <w:sz w:val="28"/>
          <w:szCs w:val="28"/>
          <w:lang w:val="vi-VN"/>
        </w:rPr>
      </w:pPr>
      <w:r w:rsidRPr="00182902">
        <w:rPr>
          <w:rStyle w:val="SubtleEmphasis"/>
          <w:rFonts w:cs="Times New Roman"/>
          <w:sz w:val="28"/>
          <w:szCs w:val="28"/>
          <w:lang w:val="vi-VN"/>
        </w:rPr>
        <w:t>-</w:t>
      </w:r>
      <w:r w:rsidRPr="00182902">
        <w:rPr>
          <w:rStyle w:val="SubtleEmphasis"/>
          <w:rFonts w:cs="Times New Roman"/>
          <w:sz w:val="28"/>
          <w:szCs w:val="28"/>
          <w:lang w:val="vi-VN"/>
        </w:rPr>
        <w:tab/>
        <w:t>Thay đổi trạng thái</w:t>
      </w:r>
      <w:r w:rsidR="003B7F08" w:rsidRPr="00182902">
        <w:rPr>
          <w:rStyle w:val="SubtleEmphasis"/>
          <w:rFonts w:cs="Times New Roman"/>
          <w:sz w:val="28"/>
          <w:szCs w:val="28"/>
          <w:lang w:val="vi-VN"/>
        </w:rPr>
        <w:t xml:space="preserve"> người dùng: </w:t>
      </w:r>
    </w:p>
    <w:p w:rsidR="00875E68" w:rsidRPr="00182902" w:rsidRDefault="00875E68" w:rsidP="00A76070">
      <w:pPr>
        <w:pStyle w:val="ListParagraph"/>
        <w:numPr>
          <w:ilvl w:val="0"/>
          <w:numId w:val="30"/>
        </w:numPr>
        <w:pBdr>
          <w:top w:val="nil"/>
          <w:left w:val="nil"/>
          <w:bottom w:val="nil"/>
          <w:right w:val="nil"/>
          <w:between w:val="nil"/>
        </w:pBdr>
        <w:spacing w:after="0" w:line="360" w:lineRule="auto"/>
        <w:jc w:val="both"/>
        <w:rPr>
          <w:rStyle w:val="SubtleEmphasis"/>
          <w:rFonts w:cs="Times New Roman"/>
          <w:sz w:val="28"/>
          <w:szCs w:val="28"/>
          <w:lang w:val="vi-VN"/>
        </w:rPr>
      </w:pPr>
      <w:r w:rsidRPr="00182902">
        <w:rPr>
          <w:rStyle w:val="SubtleEmphasis"/>
          <w:rFonts w:cs="Times New Roman"/>
          <w:sz w:val="28"/>
          <w:szCs w:val="28"/>
          <w:lang w:val="vi-VN"/>
        </w:rPr>
        <w:t>Tài khoản của người dùng có thể có trạ</w:t>
      </w:r>
      <w:r w:rsidR="00432BC1" w:rsidRPr="00182902">
        <w:rPr>
          <w:rStyle w:val="SubtleEmphasis"/>
          <w:rFonts w:cs="Times New Roman"/>
          <w:sz w:val="28"/>
          <w:szCs w:val="28"/>
          <w:lang w:val="vi-VN"/>
        </w:rPr>
        <w:t>ng thái: Valid và I</w:t>
      </w:r>
      <w:r w:rsidRPr="00182902">
        <w:rPr>
          <w:rStyle w:val="SubtleEmphasis"/>
          <w:rFonts w:cs="Times New Roman"/>
          <w:sz w:val="28"/>
          <w:szCs w:val="28"/>
          <w:lang w:val="vi-VN"/>
        </w:rPr>
        <w:t>nvalid</w:t>
      </w:r>
    </w:p>
    <w:p w:rsidR="003B7F08" w:rsidRPr="00182902" w:rsidRDefault="003B7F08" w:rsidP="00A76070">
      <w:pPr>
        <w:pStyle w:val="ListParagraph"/>
        <w:numPr>
          <w:ilvl w:val="0"/>
          <w:numId w:val="30"/>
        </w:numPr>
        <w:pBdr>
          <w:top w:val="nil"/>
          <w:left w:val="nil"/>
          <w:bottom w:val="nil"/>
          <w:right w:val="nil"/>
          <w:between w:val="nil"/>
        </w:pBdr>
        <w:spacing w:after="0" w:line="360" w:lineRule="auto"/>
        <w:jc w:val="both"/>
        <w:rPr>
          <w:rStyle w:val="SubtleEmphasis"/>
          <w:rFonts w:cs="Times New Roman"/>
          <w:sz w:val="28"/>
          <w:szCs w:val="28"/>
          <w:lang w:val="vi-VN"/>
        </w:rPr>
      </w:pPr>
      <w:r w:rsidRPr="00182902">
        <w:rPr>
          <w:rStyle w:val="SubtleEmphasis"/>
          <w:rFonts w:cs="Times New Roman"/>
          <w:sz w:val="28"/>
          <w:szCs w:val="28"/>
          <w:lang w:val="vi-VN"/>
        </w:rPr>
        <w:t>Khi tài khoản người dùng không còn hiệu lực, admin có quyền chuyển trạng thái người dùng thành invalid, không xóa hẳn tài khoản người dùng trong database.</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182902">
        <w:rPr>
          <w:rStyle w:val="SubtleEmphasis"/>
          <w:rFonts w:cs="Times New Roman"/>
          <w:i/>
          <w:color w:val="000000"/>
          <w:sz w:val="28"/>
          <w:szCs w:val="28"/>
        </w:rPr>
        <w:t>Phân quyề</w:t>
      </w:r>
      <w:r w:rsidR="00875E68" w:rsidRPr="00182902">
        <w:rPr>
          <w:rStyle w:val="SubtleEmphasis"/>
          <w:rFonts w:cs="Times New Roman"/>
          <w:i/>
          <w:color w:val="000000"/>
          <w:sz w:val="28"/>
          <w:szCs w:val="28"/>
        </w:rPr>
        <w:t>n cho người dùng</w:t>
      </w:r>
    </w:p>
    <w:p w:rsidR="003B7F08" w:rsidRPr="00182902" w:rsidRDefault="003B7F08" w:rsidP="00A22A9F">
      <w:pPr>
        <w:spacing w:line="360" w:lineRule="auto"/>
        <w:ind w:left="720"/>
        <w:jc w:val="both"/>
        <w:rPr>
          <w:rStyle w:val="SubtleEmphasis"/>
          <w:rFonts w:cs="Times New Roman"/>
          <w:iCs w:val="0"/>
          <w:color w:val="000000"/>
          <w:sz w:val="28"/>
          <w:szCs w:val="28"/>
        </w:rPr>
      </w:pPr>
      <w:r w:rsidRPr="00182902">
        <w:rPr>
          <w:rStyle w:val="SubtleEmphasis"/>
          <w:rFonts w:cs="Times New Roman"/>
          <w:color w:val="000000"/>
          <w:sz w:val="28"/>
          <w:szCs w:val="28"/>
        </w:rPr>
        <w:t>Có nhiều đối tượng tham gia sử dụng hệ thống quản lý dự án</w:t>
      </w:r>
      <w:r w:rsidR="005038C2" w:rsidRPr="00182902">
        <w:rPr>
          <w:rStyle w:val="SubtleEmphasis"/>
          <w:rFonts w:cs="Times New Roman"/>
          <w:color w:val="000000"/>
          <w:sz w:val="28"/>
          <w:szCs w:val="28"/>
        </w:rPr>
        <w:t xml:space="preserve"> phần mềm</w:t>
      </w:r>
      <w:r w:rsidRPr="00182902">
        <w:rPr>
          <w:rStyle w:val="SubtleEmphasis"/>
          <w:rFonts w:cs="Times New Roman"/>
          <w:color w:val="000000"/>
          <w:sz w:val="28"/>
          <w:szCs w:val="28"/>
        </w:rPr>
        <w:t>. Vì vậy cần phân quyền cho các nguồn lực này để đảm bảo yếu tố bảo mật trong công việc.</w:t>
      </w:r>
      <w:r w:rsidR="005038C2" w:rsidRPr="00182902">
        <w:rPr>
          <w:rStyle w:val="SubtleEmphasis"/>
          <w:rFonts w:cs="Times New Roman"/>
          <w:color w:val="000000"/>
          <w:sz w:val="28"/>
          <w:szCs w:val="28"/>
        </w:rPr>
        <w:t xml:space="preserve"> Có các loại quyền như sau (Phạm vi của các loại quyền xem thêm phần </w:t>
      </w:r>
      <w:r w:rsidR="00432BC1" w:rsidRPr="00182902">
        <w:rPr>
          <w:rStyle w:val="SubtleEmphasis"/>
          <w:rFonts w:cs="Times New Roman"/>
          <w:i/>
          <w:iCs w:val="0"/>
          <w:color w:val="000000"/>
          <w:sz w:val="28"/>
          <w:szCs w:val="28"/>
        </w:rPr>
        <w:t>Các đối tượng tham gia hệ thống</w:t>
      </w:r>
      <w:r w:rsidR="00432BC1" w:rsidRPr="00182902">
        <w:rPr>
          <w:rStyle w:val="SubtleEmphasis"/>
          <w:rFonts w:cs="Times New Roman"/>
          <w:iCs w:val="0"/>
          <w:color w:val="000000"/>
          <w:sz w:val="28"/>
          <w:szCs w:val="28"/>
        </w:rPr>
        <w:t>)</w:t>
      </w:r>
    </w:p>
    <w:p w:rsidR="003B7F08" w:rsidRPr="00182902" w:rsidRDefault="003B7F08"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Admintrantor</w:t>
      </w:r>
      <w:r w:rsidRPr="00182902">
        <w:rPr>
          <w:rStyle w:val="SubtleEmphasis"/>
          <w:rFonts w:cs="Times New Roman"/>
          <w:color w:val="000000"/>
          <w:sz w:val="28"/>
          <w:szCs w:val="28"/>
        </w:rPr>
        <w:t xml:space="preserve">: </w:t>
      </w:r>
      <w:r w:rsidR="005038C2" w:rsidRPr="00182902">
        <w:rPr>
          <w:rStyle w:val="SubtleEmphasis"/>
          <w:rFonts w:cs="Times New Roman"/>
          <w:color w:val="000000"/>
          <w:sz w:val="28"/>
          <w:szCs w:val="28"/>
        </w:rPr>
        <w:t>Được cấp quyền cho Admin</w:t>
      </w:r>
    </w:p>
    <w:p w:rsidR="003B7F08" w:rsidRPr="00182902" w:rsidRDefault="001B0964"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P</w:t>
      </w:r>
      <w:r w:rsidR="005038C2" w:rsidRPr="00182902">
        <w:rPr>
          <w:rStyle w:val="SubtleEmphasis"/>
          <w:rFonts w:cs="Times New Roman"/>
          <w:b/>
          <w:color w:val="000000"/>
          <w:sz w:val="28"/>
          <w:szCs w:val="28"/>
        </w:rPr>
        <w:t>roject M</w:t>
      </w:r>
      <w:r w:rsidR="003B7F08" w:rsidRPr="00182902">
        <w:rPr>
          <w:rStyle w:val="SubtleEmphasis"/>
          <w:rFonts w:cs="Times New Roman"/>
          <w:b/>
          <w:color w:val="000000"/>
          <w:sz w:val="28"/>
          <w:szCs w:val="28"/>
        </w:rPr>
        <w:t>anager</w:t>
      </w:r>
      <w:r w:rsidR="003B7F08" w:rsidRPr="00182902">
        <w:rPr>
          <w:rStyle w:val="SubtleEmphasis"/>
          <w:rFonts w:cs="Times New Roman"/>
          <w:color w:val="000000"/>
          <w:sz w:val="28"/>
          <w:szCs w:val="28"/>
        </w:rPr>
        <w:t xml:space="preserve">: </w:t>
      </w:r>
      <w:r w:rsidR="005038C2" w:rsidRPr="00182902">
        <w:rPr>
          <w:rStyle w:val="SubtleEmphasis"/>
          <w:rFonts w:cs="Times New Roman"/>
          <w:color w:val="000000"/>
          <w:sz w:val="28"/>
          <w:szCs w:val="28"/>
        </w:rPr>
        <w:t>Được cấp quyền cho Project Manager</w:t>
      </w:r>
    </w:p>
    <w:p w:rsidR="003B7F08" w:rsidRPr="00182902" w:rsidRDefault="00250355"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T</w:t>
      </w:r>
      <w:r w:rsidR="003B7F08" w:rsidRPr="00182902">
        <w:rPr>
          <w:rStyle w:val="SubtleEmphasis"/>
          <w:rFonts w:cs="Times New Roman"/>
          <w:b/>
          <w:color w:val="000000"/>
          <w:sz w:val="28"/>
          <w:szCs w:val="28"/>
        </w:rPr>
        <w:t>eam lead</w:t>
      </w:r>
      <w:r w:rsidR="003B7F08" w:rsidRPr="00182902">
        <w:rPr>
          <w:rStyle w:val="SubtleEmphasis"/>
          <w:rFonts w:cs="Times New Roman"/>
          <w:color w:val="000000"/>
          <w:sz w:val="28"/>
          <w:szCs w:val="28"/>
        </w:rPr>
        <w:t>:</w:t>
      </w:r>
      <w:r w:rsidR="005038C2" w:rsidRPr="00182902">
        <w:rPr>
          <w:rStyle w:val="SubtleEmphasis"/>
          <w:rFonts w:cs="Times New Roman"/>
          <w:color w:val="000000"/>
          <w:sz w:val="28"/>
          <w:szCs w:val="28"/>
        </w:rPr>
        <w:t xml:space="preserve"> Được cấp quyền cho TeamLead</w:t>
      </w:r>
    </w:p>
    <w:p w:rsidR="005038C2" w:rsidRPr="00182902" w:rsidRDefault="00250355" w:rsidP="00A76070">
      <w:pPr>
        <w:pStyle w:val="ListParagraph"/>
        <w:numPr>
          <w:ilvl w:val="0"/>
          <w:numId w:val="5"/>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b/>
          <w:color w:val="000000"/>
          <w:sz w:val="28"/>
          <w:szCs w:val="28"/>
        </w:rPr>
        <w:t>M</w:t>
      </w:r>
      <w:r w:rsidR="003B7F08" w:rsidRPr="00182902">
        <w:rPr>
          <w:rStyle w:val="SubtleEmphasis"/>
          <w:rFonts w:cs="Times New Roman"/>
          <w:b/>
          <w:color w:val="000000"/>
          <w:sz w:val="28"/>
          <w:szCs w:val="28"/>
        </w:rPr>
        <w:t>ember</w:t>
      </w:r>
      <w:r w:rsidR="003B7F08" w:rsidRPr="00182902">
        <w:rPr>
          <w:rStyle w:val="SubtleEmphasis"/>
          <w:rFonts w:cs="Times New Roman"/>
          <w:color w:val="000000"/>
          <w:sz w:val="28"/>
          <w:szCs w:val="28"/>
        </w:rPr>
        <w:t xml:space="preserve">: </w:t>
      </w:r>
      <w:r w:rsidR="005038C2" w:rsidRPr="00182902">
        <w:rPr>
          <w:rStyle w:val="SubtleEmphasis"/>
          <w:rFonts w:cs="Times New Roman"/>
          <w:color w:val="000000"/>
          <w:sz w:val="28"/>
          <w:szCs w:val="28"/>
        </w:rPr>
        <w:t>quyền mặc định được cấp cho người dùng hệ thống</w:t>
      </w:r>
      <w:r w:rsidR="00432BC1" w:rsidRPr="00182902">
        <w:rPr>
          <w:rStyle w:val="SubtleEmphasis"/>
          <w:rFonts w:cs="Times New Roman"/>
          <w:color w:val="000000"/>
          <w:sz w:val="28"/>
          <w:szCs w:val="28"/>
        </w:rPr>
        <w:t>.</w:t>
      </w:r>
    </w:p>
    <w:p w:rsidR="003B7F08" w:rsidRPr="00182902" w:rsidRDefault="003B7F08" w:rsidP="00A22A9F">
      <w:pPr>
        <w:spacing w:line="360" w:lineRule="auto"/>
        <w:ind w:left="720"/>
        <w:jc w:val="both"/>
        <w:outlineLvl w:val="2"/>
        <w:rPr>
          <w:rStyle w:val="SubtleEmphasis"/>
          <w:rFonts w:cs="Times New Roman"/>
          <w:b/>
          <w:sz w:val="28"/>
          <w:szCs w:val="28"/>
          <w:lang w:val="vi-VN"/>
        </w:rPr>
      </w:pPr>
      <w:bookmarkStart w:id="689" w:name="_Toc512779485"/>
      <w:r w:rsidRPr="00182902">
        <w:rPr>
          <w:rStyle w:val="SubtleEmphasis"/>
          <w:rFonts w:cs="Times New Roman"/>
          <w:b/>
          <w:sz w:val="28"/>
          <w:szCs w:val="28"/>
        </w:rPr>
        <w:t>1</w:t>
      </w:r>
      <w:r w:rsidR="00432BC1" w:rsidRPr="00182902">
        <w:rPr>
          <w:rStyle w:val="SubtleEmphasis"/>
          <w:rFonts w:cs="Times New Roman"/>
          <w:b/>
          <w:sz w:val="28"/>
          <w:szCs w:val="28"/>
        </w:rPr>
        <w:t>.2</w:t>
      </w:r>
      <w:r w:rsidRPr="00182902">
        <w:rPr>
          <w:rStyle w:val="SubtleEmphasis"/>
          <w:rFonts w:cs="Times New Roman"/>
          <w:b/>
          <w:sz w:val="28"/>
          <w:szCs w:val="28"/>
        </w:rPr>
        <w:t xml:space="preserve">.2 </w:t>
      </w:r>
      <w:r w:rsidRPr="00182902">
        <w:rPr>
          <w:rStyle w:val="SubtleEmphasis"/>
          <w:rFonts w:cs="Times New Roman"/>
          <w:b/>
          <w:sz w:val="28"/>
          <w:szCs w:val="28"/>
          <w:lang w:val="vi-VN"/>
        </w:rPr>
        <w:t>Chức năng chính của quản lý thời gian</w:t>
      </w:r>
      <w:bookmarkEnd w:id="689"/>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color w:val="000000"/>
          <w:sz w:val="28"/>
          <w:szCs w:val="28"/>
          <w:lang w:val="vi-VN"/>
        </w:rPr>
        <w:t xml:space="preserve">Thiết lập thời gian </w:t>
      </w:r>
      <w:r w:rsidR="00432BC1" w:rsidRPr="00182902">
        <w:rPr>
          <w:rStyle w:val="SubtleEmphasis"/>
          <w:rFonts w:cs="Times New Roman"/>
          <w:i/>
          <w:color w:val="000000"/>
          <w:sz w:val="28"/>
          <w:szCs w:val="28"/>
          <w:lang w:val="vi-VN"/>
        </w:rPr>
        <w:t>thực hiện dự án</w:t>
      </w:r>
    </w:p>
    <w:p w:rsidR="00432BC1" w:rsidRPr="00182902" w:rsidRDefault="00432BC1" w:rsidP="00432BC1">
      <w:pPr>
        <w:pStyle w:val="ListParagraph"/>
        <w:pBdr>
          <w:top w:val="nil"/>
          <w:left w:val="nil"/>
          <w:bottom w:val="nil"/>
          <w:right w:val="nil"/>
          <w:between w:val="nil"/>
        </w:pBdr>
        <w:spacing w:after="0" w:line="360" w:lineRule="auto"/>
        <w:ind w:left="1080"/>
        <w:jc w:val="both"/>
        <w:rPr>
          <w:rStyle w:val="SubtleEmphasis"/>
          <w:rFonts w:cs="Times New Roman"/>
          <w:b/>
          <w:iCs w:val="0"/>
          <w:color w:val="000000"/>
          <w:sz w:val="28"/>
          <w:szCs w:val="28"/>
        </w:rPr>
      </w:pPr>
      <w:r w:rsidRPr="00182902">
        <w:rPr>
          <w:rStyle w:val="SubtleEmphasis"/>
          <w:rFonts w:cs="Times New Roman"/>
          <w:color w:val="000000"/>
          <w:sz w:val="28"/>
          <w:szCs w:val="28"/>
        </w:rPr>
        <w:t>Project Manager sẽ:</w:t>
      </w:r>
    </w:p>
    <w:p w:rsidR="003B7F08" w:rsidRPr="00182902" w:rsidRDefault="003B7F08"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bắt đầ</w:t>
      </w:r>
      <w:r w:rsidR="00432BC1" w:rsidRPr="00182902">
        <w:rPr>
          <w:rStyle w:val="SubtleEmphasis"/>
          <w:rFonts w:cs="Times New Roman"/>
          <w:color w:val="000000"/>
          <w:sz w:val="28"/>
          <w:szCs w:val="28"/>
          <w:lang w:val="vi-VN"/>
        </w:rPr>
        <w:t xml:space="preserve">u và dự kiến </w:t>
      </w:r>
      <w:r w:rsidRPr="00182902">
        <w:rPr>
          <w:rStyle w:val="SubtleEmphasis"/>
          <w:rFonts w:cs="Times New Roman"/>
          <w:color w:val="000000"/>
          <w:sz w:val="28"/>
          <w:szCs w:val="28"/>
          <w:lang w:val="vi-VN"/>
        </w:rPr>
        <w:t>kết thúc của dự án</w:t>
      </w:r>
    </w:p>
    <w:p w:rsidR="003B7F08" w:rsidRPr="00182902" w:rsidRDefault="003B7F08"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lastRenderedPageBreak/>
        <w:t>Chỉnh sửa thời gian bắt đầ</w:t>
      </w:r>
      <w:r w:rsidR="00432BC1" w:rsidRPr="00182902">
        <w:rPr>
          <w:rStyle w:val="SubtleEmphasis"/>
          <w:rFonts w:cs="Times New Roman"/>
          <w:color w:val="000000"/>
          <w:sz w:val="28"/>
          <w:szCs w:val="28"/>
          <w:lang w:val="vi-VN"/>
        </w:rPr>
        <w:t>u và dự kiến</w:t>
      </w:r>
      <w:r w:rsidRPr="00182902">
        <w:rPr>
          <w:rStyle w:val="SubtleEmphasis"/>
          <w:rFonts w:cs="Times New Roman"/>
          <w:color w:val="000000"/>
          <w:sz w:val="28"/>
          <w:szCs w:val="28"/>
          <w:lang w:val="vi-VN"/>
        </w:rPr>
        <w:t xml:space="preserve"> kết thúc của dự 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rPr>
      </w:pPr>
      <w:r w:rsidRPr="00182902">
        <w:rPr>
          <w:rStyle w:val="SubtleEmphasis"/>
          <w:rFonts w:cs="Times New Roman"/>
          <w:i/>
          <w:color w:val="000000"/>
          <w:sz w:val="28"/>
          <w:szCs w:val="28"/>
        </w:rPr>
        <w:t>Thiết lập thời gian cho mỗi giai đoạn</w:t>
      </w:r>
    </w:p>
    <w:p w:rsidR="003B7F08" w:rsidRPr="00182902" w:rsidRDefault="003B7F08" w:rsidP="00A22A9F">
      <w:pPr>
        <w:spacing w:line="360" w:lineRule="auto"/>
        <w:ind w:left="720"/>
        <w:jc w:val="both"/>
        <w:rPr>
          <w:rStyle w:val="SubtleEmphasis"/>
          <w:rFonts w:cs="Times New Roman"/>
          <w:color w:val="000000"/>
          <w:sz w:val="28"/>
          <w:szCs w:val="28"/>
        </w:rPr>
      </w:pPr>
      <w:r w:rsidRPr="00182902">
        <w:rPr>
          <w:rStyle w:val="SubtleEmphasis"/>
          <w:rFonts w:cs="Times New Roman"/>
          <w:color w:val="000000"/>
          <w:sz w:val="28"/>
          <w:szCs w:val="28"/>
        </w:rPr>
        <w:t xml:space="preserve">Mỗi dự án được chia thành các giai đoạn khác nhau. Chẳng hạn như: Phân tích yêu cầu phần mềm, thiết kế phần mềm, coding, testing… </w:t>
      </w:r>
      <w:r w:rsidR="00432BC1" w:rsidRPr="00182902">
        <w:rPr>
          <w:rStyle w:val="SubtleEmphasis"/>
          <w:rFonts w:cs="Times New Roman"/>
          <w:color w:val="000000"/>
          <w:sz w:val="28"/>
          <w:szCs w:val="28"/>
        </w:rPr>
        <w:t xml:space="preserve">Project Manager sẽ: </w:t>
      </w:r>
    </w:p>
    <w:p w:rsidR="00432BC1" w:rsidRPr="00182902" w:rsidRDefault="00432BC1"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bắt đầu và dự kiến kết thúc của giai đoạn</w:t>
      </w:r>
    </w:p>
    <w:p w:rsidR="00432BC1" w:rsidRPr="00182902" w:rsidRDefault="00432BC1" w:rsidP="00A76070">
      <w:pPr>
        <w:pStyle w:val="ListParagraph"/>
        <w:numPr>
          <w:ilvl w:val="0"/>
          <w:numId w:val="9"/>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Chỉnh sửa thời gian bắt đầu và dự kiến kết thúc của giai đoạn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color w:val="000000"/>
          <w:sz w:val="28"/>
          <w:szCs w:val="28"/>
          <w:lang w:val="vi-VN"/>
        </w:rPr>
        <w:t>Quản lý thời gian của mỗi công việc</w:t>
      </w:r>
    </w:p>
    <w:p w:rsidR="00F17A0A" w:rsidRPr="00182902" w:rsidRDefault="00F17A0A" w:rsidP="00A76070">
      <w:pPr>
        <w:pStyle w:val="ListParagraph"/>
        <w:numPr>
          <w:ilvl w:val="0"/>
          <w:numId w:val="31"/>
        </w:numPr>
        <w:pBdr>
          <w:top w:val="nil"/>
          <w:left w:val="nil"/>
          <w:bottom w:val="nil"/>
          <w:right w:val="nil"/>
          <w:between w:val="nil"/>
        </w:pBdr>
        <w:spacing w:after="0" w:line="360" w:lineRule="auto"/>
        <w:ind w:left="1134" w:hanging="425"/>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bắt đầu và dự kiến kết thúc của giai đoạn</w:t>
      </w:r>
    </w:p>
    <w:p w:rsidR="00F17A0A" w:rsidRPr="00182902" w:rsidRDefault="00F17A0A" w:rsidP="00A76070">
      <w:pPr>
        <w:pStyle w:val="ListParagraph"/>
        <w:numPr>
          <w:ilvl w:val="0"/>
          <w:numId w:val="31"/>
        </w:numPr>
        <w:pBdr>
          <w:top w:val="nil"/>
          <w:left w:val="nil"/>
          <w:bottom w:val="nil"/>
          <w:right w:val="nil"/>
          <w:between w:val="nil"/>
        </w:pBdr>
        <w:spacing w:after="0" w:line="360" w:lineRule="auto"/>
        <w:ind w:left="1134" w:hanging="425"/>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Chỉnh sửa thời gian bắt đầu và dự kiến kết thúc của giai đoạn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color w:val="000000"/>
          <w:sz w:val="28"/>
          <w:szCs w:val="28"/>
          <w:lang w:val="vi-VN"/>
        </w:rPr>
        <w:t>Quản lý thời gian làm việc của từ</w:t>
      </w:r>
      <w:r w:rsidR="004D6079" w:rsidRPr="00182902">
        <w:rPr>
          <w:rStyle w:val="SubtleEmphasis"/>
          <w:rFonts w:cs="Times New Roman"/>
          <w:i/>
          <w:color w:val="000000"/>
          <w:sz w:val="28"/>
          <w:szCs w:val="28"/>
          <w:lang w:val="vi-VN"/>
        </w:rPr>
        <w:t>ng cá nhân</w:t>
      </w:r>
    </w:p>
    <w:p w:rsidR="003B7F08" w:rsidRPr="00182902" w:rsidRDefault="003B7F08" w:rsidP="00A22A9F">
      <w:pPr>
        <w:spacing w:line="360" w:lineRule="auto"/>
        <w:ind w:left="720"/>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Mỗ</w:t>
      </w:r>
      <w:r w:rsidR="004D6079" w:rsidRPr="00182902">
        <w:rPr>
          <w:rStyle w:val="SubtleEmphasis"/>
          <w:rFonts w:cs="Times New Roman"/>
          <w:color w:val="000000"/>
          <w:sz w:val="28"/>
          <w:szCs w:val="28"/>
          <w:lang w:val="vi-VN"/>
        </w:rPr>
        <w:t>i thành viên</w:t>
      </w:r>
      <w:r w:rsidRPr="00182902">
        <w:rPr>
          <w:rStyle w:val="SubtleEmphasis"/>
          <w:rFonts w:cs="Times New Roman"/>
          <w:color w:val="000000"/>
          <w:sz w:val="28"/>
          <w:szCs w:val="28"/>
          <w:lang w:val="vi-VN"/>
        </w:rPr>
        <w:t xml:space="preserve"> tham gia </w:t>
      </w:r>
      <w:r w:rsidR="004D6079" w:rsidRPr="00182902">
        <w:rPr>
          <w:rStyle w:val="SubtleEmphasis"/>
          <w:rFonts w:cs="Times New Roman"/>
          <w:color w:val="000000"/>
          <w:sz w:val="28"/>
          <w:szCs w:val="28"/>
          <w:lang w:val="vi-VN"/>
        </w:rPr>
        <w:t xml:space="preserve">vào </w:t>
      </w:r>
      <w:r w:rsidRPr="00182902">
        <w:rPr>
          <w:rStyle w:val="SubtleEmphasis"/>
          <w:rFonts w:cs="Times New Roman"/>
          <w:color w:val="000000"/>
          <w:sz w:val="28"/>
          <w:szCs w:val="28"/>
          <w:lang w:val="vi-VN"/>
        </w:rPr>
        <w:t>dự án phải khai báo thời gian làm việc thực tế từng ngày mà mình thực hiện.</w:t>
      </w:r>
    </w:p>
    <w:p w:rsidR="003B7F08" w:rsidRPr="00182902" w:rsidRDefault="003B7F08" w:rsidP="00A76070">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Khai báo thời gian thực hiện</w:t>
      </w:r>
      <w:r w:rsidR="004D6079" w:rsidRPr="00182902">
        <w:rPr>
          <w:rStyle w:val="SubtleEmphasis"/>
          <w:rFonts w:cs="Times New Roman"/>
          <w:color w:val="000000"/>
          <w:sz w:val="28"/>
          <w:szCs w:val="28"/>
          <w:lang w:val="vi-VN"/>
        </w:rPr>
        <w:t xml:space="preserve"> công việc</w:t>
      </w:r>
    </w:p>
    <w:p w:rsidR="003B7F08" w:rsidRPr="00182902" w:rsidRDefault="003B7F08" w:rsidP="00A76070">
      <w:pPr>
        <w:pStyle w:val="ListParagraph"/>
        <w:numPr>
          <w:ilvl w:val="0"/>
          <w:numId w:val="10"/>
        </w:numPr>
        <w:pBdr>
          <w:top w:val="nil"/>
          <w:left w:val="nil"/>
          <w:bottom w:val="nil"/>
          <w:right w:val="nil"/>
          <w:between w:val="nil"/>
        </w:pBdr>
        <w:spacing w:after="0" w:line="360" w:lineRule="auto"/>
        <w:jc w:val="both"/>
        <w:rPr>
          <w:rStyle w:val="SubtleEmphasis"/>
          <w:rFonts w:cs="Times New Roman"/>
          <w:iCs w:val="0"/>
          <w:color w:val="000000"/>
          <w:sz w:val="28"/>
          <w:szCs w:val="28"/>
        </w:rPr>
      </w:pPr>
      <w:r w:rsidRPr="00182902">
        <w:rPr>
          <w:rStyle w:val="SubtleEmphasis"/>
          <w:rFonts w:cs="Times New Roman"/>
          <w:color w:val="000000"/>
          <w:sz w:val="28"/>
          <w:szCs w:val="28"/>
        </w:rPr>
        <w:t>Xóa thời gian thực hiệ</w:t>
      </w:r>
      <w:r w:rsidR="004D6079" w:rsidRPr="00182902">
        <w:rPr>
          <w:rStyle w:val="SubtleEmphasis"/>
          <w:rFonts w:cs="Times New Roman"/>
          <w:color w:val="000000"/>
          <w:sz w:val="28"/>
          <w:szCs w:val="28"/>
        </w:rPr>
        <w:t>n công việc</w:t>
      </w:r>
    </w:p>
    <w:p w:rsidR="003B7F08" w:rsidRPr="00182902" w:rsidRDefault="00432BC1" w:rsidP="00A22A9F">
      <w:pPr>
        <w:pBdr>
          <w:top w:val="nil"/>
          <w:left w:val="nil"/>
          <w:bottom w:val="nil"/>
          <w:right w:val="nil"/>
          <w:between w:val="nil"/>
        </w:pBdr>
        <w:spacing w:after="0" w:line="360" w:lineRule="auto"/>
        <w:ind w:left="720"/>
        <w:jc w:val="both"/>
        <w:outlineLvl w:val="2"/>
        <w:rPr>
          <w:rFonts w:cs="Times New Roman"/>
          <w:b/>
          <w:iCs/>
          <w:szCs w:val="28"/>
          <w:lang w:val="vi-VN"/>
        </w:rPr>
      </w:pPr>
      <w:bookmarkStart w:id="690" w:name="_Toc512779486"/>
      <w:r w:rsidRPr="00182902">
        <w:rPr>
          <w:rStyle w:val="SubtleEmphasis"/>
          <w:rFonts w:cs="Times New Roman"/>
          <w:b/>
          <w:sz w:val="28"/>
          <w:szCs w:val="28"/>
        </w:rPr>
        <w:t>1.2</w:t>
      </w:r>
      <w:r w:rsidR="003B7F08" w:rsidRPr="00182902">
        <w:rPr>
          <w:rStyle w:val="SubtleEmphasis"/>
          <w:rFonts w:cs="Times New Roman"/>
          <w:b/>
          <w:sz w:val="28"/>
          <w:szCs w:val="28"/>
        </w:rPr>
        <w:t xml:space="preserve">.3 </w:t>
      </w:r>
      <w:r w:rsidR="003B7F08" w:rsidRPr="00182902">
        <w:rPr>
          <w:rStyle w:val="SubtleEmphasis"/>
          <w:rFonts w:cs="Times New Roman"/>
          <w:b/>
          <w:sz w:val="28"/>
          <w:szCs w:val="28"/>
          <w:lang w:val="vi-VN"/>
        </w:rPr>
        <w:t>Chức năng chính của quản lý công việc</w:t>
      </w:r>
      <w:bookmarkEnd w:id="690"/>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w:t>
      </w:r>
      <w:r w:rsidR="004D6079" w:rsidRPr="00182902">
        <w:rPr>
          <w:rStyle w:val="SubtleEmphasis"/>
          <w:rFonts w:cs="Times New Roman"/>
          <w:i/>
          <w:sz w:val="28"/>
          <w:szCs w:val="28"/>
          <w:lang w:val="vi-VN"/>
        </w:rPr>
        <w:t>n lý</w:t>
      </w:r>
      <w:r w:rsidRPr="00182902">
        <w:rPr>
          <w:rStyle w:val="SubtleEmphasis"/>
          <w:rFonts w:cs="Times New Roman"/>
          <w:i/>
          <w:sz w:val="28"/>
          <w:szCs w:val="28"/>
          <w:lang w:val="vi-VN"/>
        </w:rPr>
        <w:t xml:space="preserve"> dự án</w:t>
      </w:r>
    </w:p>
    <w:p w:rsidR="003B7F08" w:rsidRPr="00182902"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 xml:space="preserve">Tạo mới một dự án: </w:t>
      </w:r>
      <w:r w:rsidR="004D6079" w:rsidRPr="00182902">
        <w:rPr>
          <w:rStyle w:val="SubtleEmphasis"/>
          <w:rFonts w:cs="Times New Roman"/>
          <w:color w:val="000000"/>
          <w:sz w:val="28"/>
          <w:szCs w:val="28"/>
        </w:rPr>
        <w:t>do Admin tạo mới.</w:t>
      </w:r>
    </w:p>
    <w:p w:rsidR="004D6079" w:rsidRPr="00182902"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Chỉnh sửa các thông tin của dự án</w:t>
      </w:r>
      <w:r w:rsidR="004D6079" w:rsidRPr="00182902">
        <w:rPr>
          <w:rStyle w:val="SubtleEmphasis"/>
          <w:rFonts w:cs="Times New Roman"/>
          <w:color w:val="000000"/>
          <w:sz w:val="28"/>
          <w:szCs w:val="28"/>
          <w:lang w:val="vi-VN"/>
        </w:rPr>
        <w:t xml:space="preserve"> khi cần thiết</w:t>
      </w:r>
      <w:r w:rsidRPr="00182902">
        <w:rPr>
          <w:rStyle w:val="SubtleEmphasis"/>
          <w:rFonts w:cs="Times New Roman"/>
          <w:color w:val="000000"/>
          <w:sz w:val="28"/>
          <w:szCs w:val="28"/>
          <w:lang w:val="vi-VN"/>
        </w:rPr>
        <w:t xml:space="preserve">: </w:t>
      </w:r>
      <w:r w:rsidR="004D6079" w:rsidRPr="00182902">
        <w:rPr>
          <w:rStyle w:val="SubtleEmphasis"/>
          <w:rFonts w:cs="Times New Roman"/>
          <w:color w:val="000000"/>
          <w:sz w:val="28"/>
          <w:szCs w:val="28"/>
        </w:rPr>
        <w:t>Do Project Manager chỉnh sửa</w:t>
      </w:r>
    </w:p>
    <w:p w:rsidR="003B7F08" w:rsidRPr="00182902" w:rsidRDefault="003B7F08"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Xóa dự án: Không được phép xóa dự án khỏi database mà chỉ có thể thay đổi trạng thái của dự án thành closed khi đã kết thúc dự án.</w:t>
      </w:r>
    </w:p>
    <w:p w:rsidR="004D6079" w:rsidRPr="00182902" w:rsidRDefault="004D6079" w:rsidP="00A76070">
      <w:pPr>
        <w:pStyle w:val="ListParagraph"/>
        <w:numPr>
          <w:ilvl w:val="0"/>
          <w:numId w:val="11"/>
        </w:numPr>
        <w:pBdr>
          <w:top w:val="nil"/>
          <w:left w:val="nil"/>
          <w:bottom w:val="nil"/>
          <w:right w:val="nil"/>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color w:val="000000"/>
          <w:sz w:val="28"/>
          <w:szCs w:val="28"/>
          <w:lang w:val="vi-VN"/>
        </w:rPr>
        <w:t>Xem danh sách các dự án mà một người đang tham gia</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Quản lý giai đoạn của dự án</w:t>
      </w:r>
    </w:p>
    <w:p w:rsidR="003B7F08" w:rsidRPr="00182902" w:rsidRDefault="003B7F08" w:rsidP="00A22A9F">
      <w:pPr>
        <w:spacing w:line="360" w:lineRule="auto"/>
        <w:ind w:left="720"/>
        <w:jc w:val="both"/>
        <w:rPr>
          <w:rStyle w:val="SubtleEmphasis"/>
          <w:rFonts w:cs="Times New Roman"/>
          <w:iCs w:val="0"/>
          <w:color w:val="000000"/>
          <w:sz w:val="28"/>
          <w:szCs w:val="28"/>
        </w:rPr>
      </w:pPr>
      <w:r w:rsidRPr="00182902">
        <w:rPr>
          <w:rStyle w:val="SubtleEmphasis"/>
          <w:rFonts w:cs="Times New Roman"/>
          <w:color w:val="000000"/>
          <w:sz w:val="28"/>
          <w:szCs w:val="28"/>
          <w:lang w:val="vi-VN"/>
        </w:rPr>
        <w:t>Mục đích của việc chia các giai đoạn để dễ dàng quả</w:t>
      </w:r>
      <w:r w:rsidR="004D6079" w:rsidRPr="00182902">
        <w:rPr>
          <w:rStyle w:val="SubtleEmphasis"/>
          <w:rFonts w:cs="Times New Roman"/>
          <w:color w:val="000000"/>
          <w:sz w:val="28"/>
          <w:szCs w:val="28"/>
          <w:lang w:val="vi-VN"/>
        </w:rPr>
        <w:t>n lý hơn. P</w:t>
      </w:r>
      <w:r w:rsidR="004D6079" w:rsidRPr="00182902">
        <w:rPr>
          <w:rStyle w:val="SubtleEmphasis"/>
          <w:rFonts w:cs="Times New Roman"/>
          <w:color w:val="000000"/>
          <w:sz w:val="28"/>
          <w:szCs w:val="28"/>
        </w:rPr>
        <w:t>roject Manager có thể thực hiện:</w:t>
      </w:r>
    </w:p>
    <w:p w:rsidR="003B7F08" w:rsidRPr="00182902"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Tạo mới một giai đoạn trong dự án</w:t>
      </w:r>
    </w:p>
    <w:p w:rsidR="004D6079" w:rsidRPr="00182902"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Cs w:val="0"/>
          <w:color w:val="000000"/>
          <w:sz w:val="28"/>
          <w:szCs w:val="28"/>
          <w:lang w:val="vi-VN"/>
        </w:rPr>
      </w:pPr>
      <w:r w:rsidRPr="00182902">
        <w:rPr>
          <w:rStyle w:val="SubtleEmphasis"/>
          <w:rFonts w:cs="Times New Roman"/>
          <w:color w:val="000000"/>
          <w:sz w:val="28"/>
          <w:szCs w:val="28"/>
          <w:lang w:val="vi-VN"/>
        </w:rPr>
        <w:t>Chỉnh sửa giai đoạn trong dự án</w:t>
      </w:r>
    </w:p>
    <w:p w:rsidR="003B7F08" w:rsidRPr="00182902" w:rsidRDefault="003B7F08"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lastRenderedPageBreak/>
        <w:t xml:space="preserve">Xóa giai đoạn trong dự án: </w:t>
      </w:r>
      <w:r w:rsidR="004D6079" w:rsidRPr="00182902">
        <w:rPr>
          <w:rStyle w:val="SubtleEmphasis"/>
          <w:rFonts w:cs="Times New Roman"/>
          <w:color w:val="000000"/>
          <w:sz w:val="28"/>
          <w:szCs w:val="28"/>
          <w:lang w:val="vi-VN"/>
        </w:rPr>
        <w:t xml:space="preserve">không thể xóa giai đoạn trong dự án, chỉ có thể đổi trạng thái của giai đoạn thành </w:t>
      </w:r>
      <w:r w:rsidR="004D6079" w:rsidRPr="00182902">
        <w:rPr>
          <w:rStyle w:val="SubtleEmphasis"/>
          <w:rFonts w:cs="Times New Roman"/>
          <w:i/>
          <w:color w:val="000000"/>
          <w:sz w:val="28"/>
          <w:szCs w:val="28"/>
          <w:lang w:val="vi-VN"/>
        </w:rPr>
        <w:t>cancel</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Xem danh sách các giai đoạn có trong dự án</w:t>
      </w:r>
    </w:p>
    <w:p w:rsidR="003B7F08" w:rsidRPr="00182902" w:rsidRDefault="003B7F08"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w:t>
      </w:r>
      <w:r w:rsidR="004D6079" w:rsidRPr="00182902">
        <w:rPr>
          <w:rStyle w:val="SubtleEmphasis"/>
          <w:rFonts w:cs="Times New Roman"/>
          <w:i/>
          <w:sz w:val="28"/>
          <w:szCs w:val="28"/>
          <w:lang w:val="vi-VN"/>
        </w:rPr>
        <w:t xml:space="preserve">n lý </w:t>
      </w:r>
      <w:r w:rsidR="004D6079" w:rsidRPr="00182902">
        <w:rPr>
          <w:rStyle w:val="SubtleEmphasis"/>
          <w:rFonts w:cs="Times New Roman"/>
          <w:i/>
          <w:sz w:val="28"/>
          <w:szCs w:val="28"/>
        </w:rPr>
        <w:t>sprint (</w:t>
      </w:r>
      <w:r w:rsidR="004D6079" w:rsidRPr="00182902">
        <w:rPr>
          <w:rStyle w:val="SubtleEmphasis"/>
          <w:rFonts w:cs="Times New Roman"/>
          <w:i/>
          <w:sz w:val="28"/>
          <w:szCs w:val="28"/>
          <w:lang w:val="vi-VN"/>
        </w:rPr>
        <w:t>nhóm công việc</w:t>
      </w:r>
      <w:r w:rsidR="004D6079" w:rsidRPr="00182902">
        <w:rPr>
          <w:rStyle w:val="SubtleEmphasis"/>
          <w:rFonts w:cs="Times New Roman"/>
          <w:i/>
          <w:sz w:val="28"/>
          <w:szCs w:val="28"/>
        </w:rPr>
        <w:t>)</w:t>
      </w:r>
    </w:p>
    <w:p w:rsidR="00750D27" w:rsidRPr="00182902" w:rsidRDefault="00750D27" w:rsidP="00750D27">
      <w:pPr>
        <w:pBdr>
          <w:top w:val="nil"/>
          <w:left w:val="nil"/>
          <w:bottom w:val="nil"/>
          <w:right w:val="nil"/>
          <w:between w:val="nil"/>
        </w:pBdr>
        <w:spacing w:after="0" w:line="360" w:lineRule="auto"/>
        <w:ind w:left="720"/>
        <w:jc w:val="both"/>
        <w:rPr>
          <w:rStyle w:val="SubtleEmphasis"/>
          <w:rFonts w:cs="Times New Roman"/>
          <w:iCs w:val="0"/>
          <w:color w:val="000000"/>
          <w:sz w:val="28"/>
          <w:szCs w:val="28"/>
        </w:rPr>
      </w:pPr>
      <w:r w:rsidRPr="00182902">
        <w:rPr>
          <w:rStyle w:val="SubtleEmphasis"/>
          <w:rFonts w:cs="Times New Roman"/>
          <w:iCs w:val="0"/>
          <w:color w:val="000000"/>
          <w:sz w:val="28"/>
          <w:szCs w:val="28"/>
          <w:lang w:val="vi-VN"/>
        </w:rPr>
        <w:t xml:space="preserve">Nhóm công việc có thể do nhiều người thực hiện. </w:t>
      </w:r>
      <w:r w:rsidRPr="00182902">
        <w:rPr>
          <w:rStyle w:val="SubtleEmphasis"/>
          <w:rFonts w:cs="Times New Roman"/>
          <w:iCs w:val="0"/>
          <w:color w:val="000000"/>
          <w:sz w:val="28"/>
          <w:szCs w:val="28"/>
        </w:rPr>
        <w:t>Teamlead có thể:</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 xml:space="preserve">Tạo mới </w:t>
      </w:r>
      <w:r w:rsidRPr="00182902">
        <w:rPr>
          <w:rStyle w:val="SubtleEmphasis"/>
          <w:rFonts w:cs="Times New Roman"/>
          <w:color w:val="000000"/>
          <w:sz w:val="28"/>
          <w:szCs w:val="28"/>
        </w:rPr>
        <w:t>sprint</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 xml:space="preserve">Chỉnh sửa </w:t>
      </w:r>
      <w:r w:rsidRPr="00182902">
        <w:rPr>
          <w:rStyle w:val="SubtleEmphasis"/>
          <w:rFonts w:cs="Times New Roman"/>
          <w:color w:val="000000"/>
          <w:sz w:val="28"/>
          <w:szCs w:val="28"/>
        </w:rPr>
        <w:t>sprint</w:t>
      </w:r>
    </w:p>
    <w:p w:rsidR="004D6079" w:rsidRPr="00182902" w:rsidRDefault="004D6079"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i/>
          <w:iCs w:val="0"/>
          <w:color w:val="000000"/>
          <w:sz w:val="28"/>
          <w:szCs w:val="28"/>
          <w:lang w:val="vi-VN"/>
        </w:rPr>
      </w:pPr>
      <w:r w:rsidRPr="00182902">
        <w:rPr>
          <w:rStyle w:val="SubtleEmphasis"/>
          <w:rFonts w:cs="Times New Roman"/>
          <w:color w:val="000000"/>
          <w:sz w:val="28"/>
          <w:szCs w:val="28"/>
          <w:lang w:val="vi-VN"/>
        </w:rPr>
        <w:t>Xóa nhóm công việc: Không thể xóa sprint trong database, chỉ có thể thay đổi trạng thái của sprint</w:t>
      </w:r>
    </w:p>
    <w:p w:rsidR="004D6079" w:rsidRPr="00182902" w:rsidRDefault="004D6079" w:rsidP="00A76070">
      <w:pPr>
        <w:pStyle w:val="ListParagraph"/>
        <w:numPr>
          <w:ilvl w:val="0"/>
          <w:numId w:val="15"/>
        </w:numPr>
        <w:pBdr>
          <w:top w:val="nil"/>
          <w:left w:val="nil"/>
          <w:bottom w:val="nil"/>
          <w:right w:val="nil"/>
          <w:between w:val="nil"/>
        </w:pBdr>
        <w:spacing w:after="0" w:line="360" w:lineRule="auto"/>
        <w:jc w:val="both"/>
        <w:rPr>
          <w:rStyle w:val="SubtleEmphasis"/>
          <w:rFonts w:cs="Times New Roman"/>
          <w:b/>
          <w:i/>
          <w:iCs w:val="0"/>
          <w:color w:val="000000"/>
          <w:sz w:val="28"/>
          <w:szCs w:val="28"/>
          <w:lang w:val="vi-VN"/>
        </w:rPr>
      </w:pPr>
      <w:r w:rsidRPr="00182902">
        <w:rPr>
          <w:rStyle w:val="SubtleEmphasis"/>
          <w:rFonts w:cs="Times New Roman"/>
          <w:i/>
          <w:sz w:val="28"/>
          <w:szCs w:val="28"/>
          <w:lang w:val="vi-VN"/>
        </w:rPr>
        <w:t>Quản lý công việc</w:t>
      </w:r>
    </w:p>
    <w:p w:rsidR="00750D27" w:rsidRPr="00182902" w:rsidRDefault="003B7F08" w:rsidP="00750D27">
      <w:pPr>
        <w:spacing w:line="360" w:lineRule="auto"/>
        <w:ind w:left="720"/>
        <w:jc w:val="both"/>
        <w:rPr>
          <w:rStyle w:val="SubtleEmphasis"/>
          <w:rFonts w:cs="Times New Roman"/>
          <w:color w:val="000000"/>
          <w:sz w:val="28"/>
          <w:szCs w:val="28"/>
        </w:rPr>
      </w:pPr>
      <w:r w:rsidRPr="00182902">
        <w:rPr>
          <w:rStyle w:val="SubtleEmphasis"/>
          <w:rFonts w:cs="Times New Roman"/>
          <w:color w:val="000000"/>
          <w:sz w:val="28"/>
          <w:szCs w:val="28"/>
          <w:lang w:val="vi-VN"/>
        </w:rPr>
        <w:t xml:space="preserve">Trong </w:t>
      </w:r>
      <w:r w:rsidR="00750D27" w:rsidRPr="00182902">
        <w:rPr>
          <w:rStyle w:val="SubtleEmphasis"/>
          <w:rFonts w:cs="Times New Roman"/>
          <w:color w:val="000000"/>
          <w:sz w:val="28"/>
          <w:szCs w:val="28"/>
          <w:lang w:val="vi-VN"/>
        </w:rPr>
        <w:t xml:space="preserve">một nhóm công việc có thể chia thành các công việc nhỏ hơn và được phân công cho từng người thực hiện. Tức là một công việc sẽ do 1 người phụ trách. </w:t>
      </w:r>
      <w:r w:rsidR="00750D27" w:rsidRPr="00182902">
        <w:rPr>
          <w:rStyle w:val="SubtleEmphasis"/>
          <w:rFonts w:cs="Times New Roman"/>
          <w:color w:val="000000"/>
          <w:sz w:val="28"/>
          <w:szCs w:val="28"/>
        </w:rPr>
        <w:t>Teamlead có thể</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Tạo mới 1 task</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Chỉnh sửa thông tin task</w:t>
      </w:r>
    </w:p>
    <w:p w:rsidR="00750D27" w:rsidRPr="00182902" w:rsidRDefault="00750D27" w:rsidP="00750D27">
      <w:pPr>
        <w:pBdr>
          <w:top w:val="nil"/>
          <w:left w:val="nil"/>
          <w:bottom w:val="nil"/>
          <w:right w:val="nil"/>
          <w:between w:val="nil"/>
        </w:pBdr>
        <w:spacing w:after="0" w:line="360" w:lineRule="auto"/>
        <w:ind w:left="720"/>
        <w:jc w:val="both"/>
        <w:rPr>
          <w:rStyle w:val="SubtleEmphasis"/>
          <w:rFonts w:cs="Times New Roman"/>
          <w:color w:val="000000"/>
          <w:sz w:val="28"/>
          <w:szCs w:val="28"/>
        </w:rPr>
      </w:pPr>
      <w:r w:rsidRPr="00182902">
        <w:rPr>
          <w:rStyle w:val="SubtleEmphasis"/>
          <w:rFonts w:cs="Times New Roman"/>
          <w:color w:val="000000"/>
          <w:sz w:val="28"/>
          <w:szCs w:val="28"/>
        </w:rPr>
        <w:t>Mỗi thành viên thực hiện có nhiệm vụ khai báo thời gian và nội dung công việc mà mình thực hiện.</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Logwork: Khai báo thời gian, công việc mà mình thực hiện trong ngày</w:t>
      </w:r>
    </w:p>
    <w:p w:rsidR="00750D27" w:rsidRPr="00182902" w:rsidRDefault="00750D27" w:rsidP="00A76070">
      <w:pPr>
        <w:pStyle w:val="ListParagraph"/>
        <w:numPr>
          <w:ilvl w:val="0"/>
          <w:numId w:val="12"/>
        </w:numPr>
        <w:pBdr>
          <w:top w:val="nil"/>
          <w:left w:val="nil"/>
          <w:bottom w:val="nil"/>
          <w:right w:val="nil"/>
          <w:between w:val="nil"/>
        </w:pBdr>
        <w:spacing w:after="0" w:line="360" w:lineRule="auto"/>
        <w:jc w:val="both"/>
        <w:rPr>
          <w:rStyle w:val="SubtleEmphasis"/>
          <w:rFonts w:cs="Times New Roman"/>
          <w:color w:val="000000"/>
          <w:sz w:val="28"/>
          <w:szCs w:val="28"/>
        </w:rPr>
      </w:pPr>
      <w:r w:rsidRPr="00182902">
        <w:rPr>
          <w:rStyle w:val="SubtleEmphasis"/>
          <w:rFonts w:cs="Times New Roman"/>
          <w:color w:val="000000"/>
          <w:sz w:val="28"/>
          <w:szCs w:val="28"/>
        </w:rPr>
        <w:t>Chỉnh sửa logwork: Chỉnh sửa các thông tin đã khai báo</w:t>
      </w:r>
    </w:p>
    <w:p w:rsidR="004B6D4A" w:rsidRPr="00182902" w:rsidRDefault="004B6D4A" w:rsidP="00A76070">
      <w:pPr>
        <w:pStyle w:val="ListParagraph"/>
        <w:numPr>
          <w:ilvl w:val="0"/>
          <w:numId w:val="24"/>
        </w:numPr>
        <w:spacing w:line="360" w:lineRule="auto"/>
        <w:outlineLvl w:val="1"/>
        <w:rPr>
          <w:rFonts w:cs="Times New Roman"/>
          <w:b/>
          <w:szCs w:val="28"/>
        </w:rPr>
      </w:pPr>
      <w:bookmarkStart w:id="691" w:name="_Toc512779487"/>
      <w:r w:rsidRPr="00182902">
        <w:rPr>
          <w:rFonts w:cs="Times New Roman"/>
          <w:b/>
          <w:szCs w:val="28"/>
        </w:rPr>
        <w:t>Mô hình Use case</w:t>
      </w:r>
      <w:bookmarkEnd w:id="691"/>
    </w:p>
    <w:p w:rsidR="00014274" w:rsidRPr="00182902" w:rsidRDefault="00014274" w:rsidP="00014274">
      <w:pPr>
        <w:spacing w:line="360" w:lineRule="auto"/>
        <w:rPr>
          <w:rFonts w:cs="Times New Roman"/>
          <w:iCs/>
          <w:color w:val="000000"/>
          <w:szCs w:val="28"/>
        </w:rPr>
      </w:pPr>
      <w:r w:rsidRPr="00182902">
        <w:rPr>
          <w:rStyle w:val="SubtleEmphasis"/>
          <w:rFonts w:cs="Times New Roman"/>
          <w:color w:val="000000"/>
          <w:sz w:val="28"/>
          <w:szCs w:val="28"/>
        </w:rPr>
        <w:t>Dựa vào phân tích nghiệp vụ (đối tượng tham gia và các chức năng chính của hệ thống), tôi lựa chọn phát triển hệ thống theo hướng đối tượng. Dưới đây là mô hình use case tổng quát của dự án.</w:t>
      </w:r>
    </w:p>
    <w:p w:rsidR="00EA64F1" w:rsidRPr="00182902" w:rsidRDefault="007E6F9E" w:rsidP="00A22A9F">
      <w:pPr>
        <w:pStyle w:val="ListParagraph"/>
        <w:keepNext/>
        <w:spacing w:line="360" w:lineRule="auto"/>
        <w:ind w:left="0" w:right="48"/>
        <w:jc w:val="both"/>
        <w:rPr>
          <w:rFonts w:cs="Times New Roman"/>
          <w:szCs w:val="28"/>
        </w:rPr>
      </w:pPr>
      <w:r w:rsidRPr="005A3E76">
        <w:rPr>
          <w:rFonts w:cs="Times New Roman"/>
          <w:noProof/>
          <w:szCs w:val="28"/>
          <w:lang w:eastAsia="ja-JP"/>
        </w:rPr>
        <w:lastRenderedPageBreak/>
        <w:drawing>
          <wp:inline distT="0" distB="0" distL="0" distR="0">
            <wp:extent cx="5761355" cy="433324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Use case.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4333240"/>
                    </a:xfrm>
                    <a:prstGeom prst="rect">
                      <a:avLst/>
                    </a:prstGeom>
                  </pic:spPr>
                </pic:pic>
              </a:graphicData>
            </a:graphic>
          </wp:inline>
        </w:drawing>
      </w:r>
    </w:p>
    <w:p w:rsidR="001069BD" w:rsidRPr="00182902" w:rsidRDefault="00EA64F1" w:rsidP="00A22A9F">
      <w:pPr>
        <w:pStyle w:val="Caption"/>
        <w:spacing w:line="360" w:lineRule="auto"/>
        <w:jc w:val="center"/>
        <w:rPr>
          <w:rFonts w:cs="Times New Roman"/>
          <w:sz w:val="28"/>
          <w:szCs w:val="28"/>
        </w:rPr>
      </w:pPr>
      <w:bookmarkStart w:id="692" w:name="_Toc512807182"/>
      <w:r w:rsidRPr="00182902">
        <w:rPr>
          <w:rFonts w:cs="Times New Roman"/>
          <w:sz w:val="28"/>
          <w:szCs w:val="28"/>
        </w:rPr>
        <w:t>Hình</w:t>
      </w:r>
      <w:r w:rsidR="00D92C83" w:rsidRPr="00182902">
        <w:rPr>
          <w:rFonts w:cs="Times New Roman"/>
          <w:sz w:val="28"/>
          <w:szCs w:val="28"/>
        </w:rPr>
        <w:t xml:space="preserve"> 3</w:t>
      </w:r>
      <w:r w:rsidRPr="00182902">
        <w:rPr>
          <w:rFonts w:cs="Times New Roman"/>
          <w:sz w:val="28"/>
          <w:szCs w:val="28"/>
        </w:rPr>
        <w:t>: Mô hình Use case</w:t>
      </w:r>
      <w:bookmarkEnd w:id="692"/>
    </w:p>
    <w:p w:rsidR="0016326D" w:rsidRPr="005A3E76" w:rsidRDefault="0016326D" w:rsidP="0016326D">
      <w:pPr>
        <w:rPr>
          <w:rFonts w:cs="Times New Roman"/>
          <w:szCs w:val="28"/>
        </w:rPr>
      </w:pPr>
      <w:r w:rsidRPr="005A3E76">
        <w:rPr>
          <w:rFonts w:cs="Times New Roman"/>
          <w:szCs w:val="28"/>
        </w:rPr>
        <w:t>Trong mô hình Use case ở trên, Teamlead có tất cả các chức năng của Member, Project Manager có tất cả các chức năng của Teamlead.</w:t>
      </w:r>
    </w:p>
    <w:p w:rsidR="004B6D4A" w:rsidRPr="00182902" w:rsidRDefault="00452C24" w:rsidP="00A76070">
      <w:pPr>
        <w:pStyle w:val="ListParagraph"/>
        <w:numPr>
          <w:ilvl w:val="0"/>
          <w:numId w:val="24"/>
        </w:numPr>
        <w:spacing w:line="360" w:lineRule="auto"/>
        <w:jc w:val="both"/>
        <w:outlineLvl w:val="1"/>
        <w:rPr>
          <w:rFonts w:cs="Times New Roman"/>
          <w:b/>
          <w:szCs w:val="28"/>
        </w:rPr>
      </w:pPr>
      <w:bookmarkStart w:id="693" w:name="_Toc512779488"/>
      <w:r w:rsidRPr="00182902">
        <w:rPr>
          <w:rFonts w:cs="Times New Roman"/>
          <w:b/>
          <w:szCs w:val="28"/>
        </w:rPr>
        <w:t>Đặc tả</w:t>
      </w:r>
      <w:r w:rsidR="008F2C46" w:rsidRPr="00182902">
        <w:rPr>
          <w:rFonts w:cs="Times New Roman"/>
          <w:b/>
          <w:szCs w:val="28"/>
        </w:rPr>
        <w:t xml:space="preserve"> Use case</w:t>
      </w:r>
      <w:bookmarkEnd w:id="693"/>
    </w:p>
    <w:p w:rsidR="00452C24" w:rsidRPr="00182902" w:rsidRDefault="00452C24" w:rsidP="00452C24">
      <w:pPr>
        <w:rPr>
          <w:rFonts w:cs="Times New Roman"/>
          <w:szCs w:val="28"/>
        </w:rPr>
      </w:pPr>
      <w:r w:rsidRPr="00182902">
        <w:rPr>
          <w:rFonts w:cs="Times New Roman"/>
          <w:szCs w:val="28"/>
        </w:rPr>
        <w:t>Danh sách các use case có trong hệ thống</w:t>
      </w:r>
    </w:p>
    <w:tbl>
      <w:tblPr>
        <w:tblStyle w:val="TableGrid"/>
        <w:tblW w:w="0" w:type="auto"/>
        <w:tblLook w:val="04A0" w:firstRow="1" w:lastRow="0" w:firstColumn="1" w:lastColumn="0" w:noHBand="0" w:noVBand="1"/>
      </w:tblPr>
      <w:tblGrid>
        <w:gridCol w:w="826"/>
        <w:gridCol w:w="2571"/>
        <w:gridCol w:w="5666"/>
      </w:tblGrid>
      <w:tr w:rsidR="00945309" w:rsidRPr="00182902" w:rsidTr="00DC7A5E">
        <w:tc>
          <w:tcPr>
            <w:tcW w:w="826" w:type="dxa"/>
            <w:shd w:val="clear" w:color="auto" w:fill="D9D9D9" w:themeFill="background1" w:themeFillShade="D9"/>
          </w:tcPr>
          <w:p w:rsidR="001069BD" w:rsidRPr="00182902" w:rsidRDefault="003A6E6F" w:rsidP="00A22A9F">
            <w:pPr>
              <w:spacing w:line="360" w:lineRule="auto"/>
              <w:jc w:val="center"/>
              <w:rPr>
                <w:rFonts w:cs="Times New Roman"/>
                <w:b/>
                <w:szCs w:val="28"/>
              </w:rPr>
            </w:pPr>
            <w:r w:rsidRPr="00182902">
              <w:rPr>
                <w:rFonts w:cs="Times New Roman"/>
                <w:b/>
                <w:szCs w:val="28"/>
              </w:rPr>
              <w:t>STT</w:t>
            </w:r>
          </w:p>
        </w:tc>
        <w:tc>
          <w:tcPr>
            <w:tcW w:w="2571" w:type="dxa"/>
            <w:shd w:val="clear" w:color="auto" w:fill="D9D9D9" w:themeFill="background1" w:themeFillShade="D9"/>
          </w:tcPr>
          <w:p w:rsidR="001069BD" w:rsidRPr="00182902" w:rsidRDefault="001069BD" w:rsidP="00A22A9F">
            <w:pPr>
              <w:spacing w:line="360" w:lineRule="auto"/>
              <w:jc w:val="center"/>
              <w:rPr>
                <w:rFonts w:cs="Times New Roman"/>
                <w:b/>
                <w:szCs w:val="28"/>
              </w:rPr>
            </w:pPr>
            <w:r w:rsidRPr="00182902">
              <w:rPr>
                <w:rFonts w:cs="Times New Roman"/>
                <w:b/>
                <w:szCs w:val="28"/>
              </w:rPr>
              <w:t>Use-case</w:t>
            </w:r>
          </w:p>
        </w:tc>
        <w:tc>
          <w:tcPr>
            <w:tcW w:w="5666" w:type="dxa"/>
            <w:shd w:val="clear" w:color="auto" w:fill="D9D9D9" w:themeFill="background1" w:themeFillShade="D9"/>
          </w:tcPr>
          <w:p w:rsidR="001069BD" w:rsidRPr="00182902" w:rsidRDefault="001069BD" w:rsidP="00A22A9F">
            <w:pPr>
              <w:spacing w:line="360" w:lineRule="auto"/>
              <w:jc w:val="center"/>
              <w:rPr>
                <w:rFonts w:cs="Times New Roman"/>
                <w:b/>
                <w:szCs w:val="28"/>
              </w:rPr>
            </w:pPr>
            <w:r w:rsidRPr="00182902">
              <w:rPr>
                <w:rFonts w:cs="Times New Roman"/>
                <w:b/>
                <w:szCs w:val="28"/>
              </w:rPr>
              <w:t>Mô tả</w:t>
            </w:r>
          </w:p>
        </w:tc>
      </w:tr>
      <w:tr w:rsidR="00945309" w:rsidRPr="00182902" w:rsidTr="00DC7A5E">
        <w:tc>
          <w:tcPr>
            <w:tcW w:w="826" w:type="dxa"/>
          </w:tcPr>
          <w:p w:rsidR="001069BD" w:rsidRPr="00182902" w:rsidRDefault="001069BD" w:rsidP="00A22A9F">
            <w:pPr>
              <w:spacing w:line="360" w:lineRule="auto"/>
              <w:jc w:val="center"/>
              <w:rPr>
                <w:rFonts w:cs="Times New Roman"/>
                <w:szCs w:val="28"/>
              </w:rPr>
            </w:pPr>
            <w:r w:rsidRPr="00182902">
              <w:rPr>
                <w:rFonts w:cs="Times New Roman"/>
                <w:szCs w:val="28"/>
              </w:rPr>
              <w:t>1</w:t>
            </w:r>
          </w:p>
        </w:tc>
        <w:tc>
          <w:tcPr>
            <w:tcW w:w="2571" w:type="dxa"/>
          </w:tcPr>
          <w:p w:rsidR="001069BD" w:rsidRPr="00182902" w:rsidRDefault="001069BD" w:rsidP="00A22A9F">
            <w:pPr>
              <w:spacing w:line="360" w:lineRule="auto"/>
              <w:rPr>
                <w:rFonts w:cs="Times New Roman"/>
                <w:szCs w:val="28"/>
              </w:rPr>
            </w:pPr>
            <w:r w:rsidRPr="00182902">
              <w:rPr>
                <w:rFonts w:cs="Times New Roman"/>
                <w:szCs w:val="28"/>
              </w:rPr>
              <w:t>Tạo tài khoản</w:t>
            </w:r>
          </w:p>
        </w:tc>
        <w:tc>
          <w:tcPr>
            <w:tcW w:w="5666" w:type="dxa"/>
          </w:tcPr>
          <w:p w:rsidR="001069BD" w:rsidRPr="00182902" w:rsidRDefault="00452C24" w:rsidP="00A22A9F">
            <w:pPr>
              <w:spacing w:line="360" w:lineRule="auto"/>
              <w:rPr>
                <w:rFonts w:cs="Times New Roman"/>
                <w:szCs w:val="28"/>
              </w:rPr>
            </w:pPr>
            <w:r w:rsidRPr="00182902">
              <w:rPr>
                <w:rFonts w:cs="Times New Roman"/>
                <w:szCs w:val="28"/>
              </w:rPr>
              <w:t>T</w:t>
            </w:r>
            <w:r w:rsidR="001069BD" w:rsidRPr="00182902">
              <w:rPr>
                <w:rFonts w:cs="Times New Roman"/>
                <w:szCs w:val="28"/>
              </w:rPr>
              <w:t>ạo</w:t>
            </w:r>
            <w:r w:rsidRPr="00182902">
              <w:rPr>
                <w:rFonts w:cs="Times New Roman"/>
                <w:szCs w:val="28"/>
              </w:rPr>
              <w:t xml:space="preserve"> mới</w:t>
            </w:r>
            <w:r w:rsidR="001069BD" w:rsidRPr="00182902">
              <w:rPr>
                <w:rFonts w:cs="Times New Roman"/>
                <w:szCs w:val="28"/>
              </w:rPr>
              <w:t xml:space="preserve"> tài khoả</w:t>
            </w:r>
            <w:r w:rsidRPr="00182902">
              <w:rPr>
                <w:rFonts w:cs="Times New Roman"/>
                <w:szCs w:val="28"/>
              </w:rPr>
              <w:t>n cho</w:t>
            </w:r>
            <w:r w:rsidR="001069BD" w:rsidRPr="00182902">
              <w:rPr>
                <w:rFonts w:cs="Times New Roman"/>
                <w:szCs w:val="28"/>
              </w:rPr>
              <w:t xml:space="preserve"> thành viên trong dự án</w:t>
            </w:r>
          </w:p>
        </w:tc>
      </w:tr>
      <w:tr w:rsidR="00945309" w:rsidRPr="00182902" w:rsidTr="00DC7A5E">
        <w:tc>
          <w:tcPr>
            <w:tcW w:w="826" w:type="dxa"/>
          </w:tcPr>
          <w:p w:rsidR="001069BD" w:rsidRPr="00182902" w:rsidRDefault="001069BD" w:rsidP="00A22A9F">
            <w:pPr>
              <w:spacing w:line="360" w:lineRule="auto"/>
              <w:jc w:val="center"/>
              <w:rPr>
                <w:rFonts w:cs="Times New Roman"/>
                <w:szCs w:val="28"/>
              </w:rPr>
            </w:pPr>
            <w:r w:rsidRPr="00182902">
              <w:rPr>
                <w:rFonts w:cs="Times New Roman"/>
                <w:szCs w:val="28"/>
              </w:rPr>
              <w:t>2</w:t>
            </w:r>
          </w:p>
        </w:tc>
        <w:tc>
          <w:tcPr>
            <w:tcW w:w="2571" w:type="dxa"/>
          </w:tcPr>
          <w:p w:rsidR="001069BD" w:rsidRPr="00182902" w:rsidRDefault="001069BD" w:rsidP="00A22A9F">
            <w:pPr>
              <w:spacing w:line="360" w:lineRule="auto"/>
              <w:rPr>
                <w:rFonts w:cs="Times New Roman"/>
                <w:szCs w:val="28"/>
              </w:rPr>
            </w:pPr>
            <w:r w:rsidRPr="00182902">
              <w:rPr>
                <w:rFonts w:cs="Times New Roman"/>
                <w:szCs w:val="28"/>
              </w:rPr>
              <w:t>Login</w:t>
            </w:r>
            <w:r w:rsidR="001F573C" w:rsidRPr="00182902">
              <w:rPr>
                <w:rFonts w:cs="Times New Roman"/>
                <w:szCs w:val="28"/>
              </w:rPr>
              <w:t>/ Logout</w:t>
            </w:r>
          </w:p>
        </w:tc>
        <w:tc>
          <w:tcPr>
            <w:tcW w:w="5666" w:type="dxa"/>
          </w:tcPr>
          <w:p w:rsidR="001069BD" w:rsidRPr="00182902" w:rsidRDefault="001069BD" w:rsidP="00A22A9F">
            <w:pPr>
              <w:spacing w:line="360" w:lineRule="auto"/>
              <w:rPr>
                <w:rFonts w:cs="Times New Roman"/>
                <w:szCs w:val="28"/>
              </w:rPr>
            </w:pPr>
            <w:r w:rsidRPr="00182902">
              <w:rPr>
                <w:rFonts w:cs="Times New Roman"/>
                <w:szCs w:val="28"/>
              </w:rPr>
              <w:t xml:space="preserve">Đăng nhập </w:t>
            </w:r>
            <w:r w:rsidR="001F573C" w:rsidRPr="00182902">
              <w:rPr>
                <w:rFonts w:cs="Times New Roman"/>
                <w:szCs w:val="28"/>
              </w:rPr>
              <w:t>/ đăng xuất</w:t>
            </w:r>
            <w:r w:rsidRPr="00182902">
              <w:rPr>
                <w:rFonts w:cs="Times New Roman"/>
                <w:szCs w:val="28"/>
              </w:rPr>
              <w:t xml:space="preserve"> ứng dụng</w:t>
            </w:r>
          </w:p>
        </w:tc>
      </w:tr>
      <w:tr w:rsidR="00945309" w:rsidRPr="00182902" w:rsidTr="00DC7A5E">
        <w:tc>
          <w:tcPr>
            <w:tcW w:w="826" w:type="dxa"/>
          </w:tcPr>
          <w:p w:rsidR="001069BD" w:rsidRPr="00182902" w:rsidRDefault="001069BD" w:rsidP="00A22A9F">
            <w:pPr>
              <w:spacing w:line="360" w:lineRule="auto"/>
              <w:jc w:val="center"/>
              <w:rPr>
                <w:rFonts w:cs="Times New Roman"/>
                <w:szCs w:val="28"/>
              </w:rPr>
            </w:pPr>
            <w:r w:rsidRPr="00182902">
              <w:rPr>
                <w:rFonts w:cs="Times New Roman"/>
                <w:szCs w:val="28"/>
              </w:rPr>
              <w:t>3</w:t>
            </w:r>
          </w:p>
        </w:tc>
        <w:tc>
          <w:tcPr>
            <w:tcW w:w="2571" w:type="dxa"/>
          </w:tcPr>
          <w:p w:rsidR="001069BD" w:rsidRPr="00182902" w:rsidRDefault="001F573C" w:rsidP="00A22A9F">
            <w:pPr>
              <w:spacing w:line="360" w:lineRule="auto"/>
              <w:rPr>
                <w:rFonts w:cs="Times New Roman"/>
                <w:szCs w:val="28"/>
              </w:rPr>
            </w:pPr>
            <w:r w:rsidRPr="00182902">
              <w:rPr>
                <w:rFonts w:cs="Times New Roman"/>
                <w:szCs w:val="28"/>
              </w:rPr>
              <w:t>Quản trị hệ thống</w:t>
            </w:r>
          </w:p>
        </w:tc>
        <w:tc>
          <w:tcPr>
            <w:tcW w:w="5666" w:type="dxa"/>
          </w:tcPr>
          <w:p w:rsidR="001069BD" w:rsidRPr="00182902" w:rsidRDefault="001F573C" w:rsidP="00A22A9F">
            <w:pPr>
              <w:spacing w:line="360" w:lineRule="auto"/>
              <w:rPr>
                <w:rFonts w:cs="Times New Roman"/>
                <w:szCs w:val="28"/>
              </w:rPr>
            </w:pPr>
            <w:r w:rsidRPr="00182902">
              <w:rPr>
                <w:rFonts w:cs="Times New Roman"/>
                <w:szCs w:val="28"/>
              </w:rPr>
              <w:t>Thay đổi nội dung các danh mục hiển thị</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4</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một dự 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5</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Phân quyền</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Phân loại các quyền truy cập của người dùng</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6</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dự 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lastRenderedPageBreak/>
              <w:t>7</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tổng quan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tổng quan dự án: Những người có trong dự án, các giai đoạn trong dự án, các thông tin cơ bản của dự 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8</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Phase</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giai đoạn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9</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Phase</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giai đoạn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10</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Phase</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giai đoạn</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11</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Sprint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nhóm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12</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Sprint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nhóm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13</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Sprint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nhóm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14</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Tạo mới Task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Tạo mới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15</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Task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16</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Task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công việc</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17</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Logwork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Khai báo công việc đã thực hiện theo ngày</w:t>
            </w:r>
          </w:p>
        </w:tc>
      </w:tr>
      <w:tr w:rsidR="005C2E94" w:rsidRPr="00182902" w:rsidTr="00DC7A5E">
        <w:tc>
          <w:tcPr>
            <w:tcW w:w="826" w:type="dxa"/>
          </w:tcPr>
          <w:p w:rsidR="005C2E94" w:rsidRPr="00182902" w:rsidRDefault="005C2E94" w:rsidP="005C2E94">
            <w:pPr>
              <w:spacing w:line="360" w:lineRule="auto"/>
              <w:jc w:val="center"/>
              <w:rPr>
                <w:rFonts w:cs="Times New Roman"/>
                <w:szCs w:val="28"/>
              </w:rPr>
            </w:pPr>
            <w:r w:rsidRPr="00182902">
              <w:rPr>
                <w:rFonts w:cs="Times New Roman"/>
                <w:szCs w:val="28"/>
              </w:rPr>
              <w:t>18</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Chỉnh sửa Logwork</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Chỉnh sửa khai báo công việc đã thực hiện theo ngày</w:t>
            </w:r>
          </w:p>
        </w:tc>
      </w:tr>
      <w:tr w:rsidR="007E6F9E" w:rsidRPr="00182902" w:rsidTr="00DC7A5E">
        <w:tc>
          <w:tcPr>
            <w:tcW w:w="826" w:type="dxa"/>
          </w:tcPr>
          <w:p w:rsidR="007E6F9E" w:rsidRPr="00182902" w:rsidRDefault="007E6F9E" w:rsidP="005C2E94">
            <w:pPr>
              <w:spacing w:line="360" w:lineRule="auto"/>
              <w:jc w:val="center"/>
              <w:rPr>
                <w:rFonts w:cs="Times New Roman"/>
                <w:szCs w:val="28"/>
              </w:rPr>
            </w:pPr>
            <w:r w:rsidRPr="00182902">
              <w:rPr>
                <w:rFonts w:cs="Times New Roman"/>
                <w:szCs w:val="28"/>
              </w:rPr>
              <w:t>19</w:t>
            </w:r>
          </w:p>
        </w:tc>
        <w:tc>
          <w:tcPr>
            <w:tcW w:w="2571" w:type="dxa"/>
          </w:tcPr>
          <w:p w:rsidR="007E6F9E" w:rsidRPr="00182902" w:rsidRDefault="007E6F9E" w:rsidP="005C2E94">
            <w:pPr>
              <w:spacing w:line="360" w:lineRule="auto"/>
              <w:rPr>
                <w:rFonts w:cs="Times New Roman"/>
                <w:szCs w:val="28"/>
              </w:rPr>
            </w:pPr>
            <w:r w:rsidRPr="00182902">
              <w:rPr>
                <w:rFonts w:cs="Times New Roman"/>
                <w:szCs w:val="28"/>
              </w:rPr>
              <w:t>Xóa Logwork</w:t>
            </w:r>
          </w:p>
        </w:tc>
        <w:tc>
          <w:tcPr>
            <w:tcW w:w="5666" w:type="dxa"/>
          </w:tcPr>
          <w:p w:rsidR="007E6F9E" w:rsidRPr="00182902" w:rsidRDefault="007E6F9E" w:rsidP="005C2E94">
            <w:pPr>
              <w:spacing w:line="360" w:lineRule="auto"/>
              <w:rPr>
                <w:rFonts w:cs="Times New Roman"/>
                <w:szCs w:val="28"/>
              </w:rPr>
            </w:pPr>
            <w:r w:rsidRPr="00182902">
              <w:rPr>
                <w:rFonts w:cs="Times New Roman"/>
                <w:szCs w:val="28"/>
              </w:rPr>
              <w:t>Xóa khai báo công việc đã thực hiện theo ngày</w:t>
            </w:r>
          </w:p>
        </w:tc>
      </w:tr>
      <w:tr w:rsidR="005C2E94" w:rsidRPr="00182902" w:rsidTr="00DC7A5E">
        <w:tc>
          <w:tcPr>
            <w:tcW w:w="826" w:type="dxa"/>
          </w:tcPr>
          <w:p w:rsidR="005C2E94" w:rsidRPr="00182902" w:rsidRDefault="007E6F9E" w:rsidP="005C2E94">
            <w:pPr>
              <w:spacing w:line="360" w:lineRule="auto"/>
              <w:jc w:val="center"/>
              <w:rPr>
                <w:rFonts w:cs="Times New Roman"/>
                <w:szCs w:val="28"/>
              </w:rPr>
            </w:pPr>
            <w:r w:rsidRPr="00182902">
              <w:rPr>
                <w:rFonts w:cs="Times New Roman"/>
                <w:szCs w:val="28"/>
              </w:rPr>
              <w:t>20</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chi tiết Project</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chi tiết tham gia dự án</w:t>
            </w:r>
          </w:p>
        </w:tc>
      </w:tr>
      <w:tr w:rsidR="005C2E94" w:rsidRPr="00182902" w:rsidTr="00DC7A5E">
        <w:tc>
          <w:tcPr>
            <w:tcW w:w="826" w:type="dxa"/>
          </w:tcPr>
          <w:p w:rsidR="005C2E94" w:rsidRPr="00182902" w:rsidRDefault="007E6F9E" w:rsidP="005C2E94">
            <w:pPr>
              <w:spacing w:line="360" w:lineRule="auto"/>
              <w:jc w:val="center"/>
              <w:rPr>
                <w:rFonts w:cs="Times New Roman"/>
                <w:szCs w:val="28"/>
              </w:rPr>
            </w:pPr>
            <w:r w:rsidRPr="00182902">
              <w:rPr>
                <w:rFonts w:cs="Times New Roman"/>
                <w:szCs w:val="28"/>
              </w:rPr>
              <w:t>21</w:t>
            </w:r>
          </w:p>
        </w:tc>
        <w:tc>
          <w:tcPr>
            <w:tcW w:w="2571" w:type="dxa"/>
          </w:tcPr>
          <w:p w:rsidR="005C2E94" w:rsidRPr="00182902" w:rsidRDefault="005C2E94" w:rsidP="005C2E94">
            <w:pPr>
              <w:spacing w:line="360" w:lineRule="auto"/>
              <w:rPr>
                <w:rFonts w:cs="Times New Roman"/>
                <w:szCs w:val="28"/>
              </w:rPr>
            </w:pPr>
            <w:r w:rsidRPr="00182902">
              <w:rPr>
                <w:rFonts w:cs="Times New Roman"/>
                <w:szCs w:val="28"/>
              </w:rPr>
              <w:t>Xem danh sách các Task được phân công</w:t>
            </w:r>
          </w:p>
        </w:tc>
        <w:tc>
          <w:tcPr>
            <w:tcW w:w="5666" w:type="dxa"/>
          </w:tcPr>
          <w:p w:rsidR="005C2E94" w:rsidRPr="00182902" w:rsidRDefault="005C2E94" w:rsidP="005C2E94">
            <w:pPr>
              <w:spacing w:line="360" w:lineRule="auto"/>
              <w:rPr>
                <w:rFonts w:cs="Times New Roman"/>
                <w:szCs w:val="28"/>
              </w:rPr>
            </w:pPr>
            <w:r w:rsidRPr="00182902">
              <w:rPr>
                <w:rFonts w:cs="Times New Roman"/>
                <w:szCs w:val="28"/>
              </w:rPr>
              <w:t>Xem danh sách các công việc trong một dự án mà một người được phân công</w:t>
            </w:r>
          </w:p>
        </w:tc>
      </w:tr>
    </w:tbl>
    <w:p w:rsidR="001069BD" w:rsidRPr="00182902" w:rsidRDefault="001069BD" w:rsidP="00A22A9F">
      <w:pPr>
        <w:pStyle w:val="ListParagraph"/>
        <w:spacing w:line="360" w:lineRule="auto"/>
        <w:jc w:val="both"/>
        <w:rPr>
          <w:rFonts w:cs="Times New Roman"/>
          <w:szCs w:val="28"/>
        </w:rPr>
      </w:pPr>
    </w:p>
    <w:p w:rsidR="00EB50F3" w:rsidRPr="00182902" w:rsidRDefault="003A6E6F" w:rsidP="00A76070">
      <w:pPr>
        <w:pStyle w:val="ListParagraph"/>
        <w:numPr>
          <w:ilvl w:val="1"/>
          <w:numId w:val="24"/>
        </w:numPr>
        <w:spacing w:line="360" w:lineRule="auto"/>
        <w:jc w:val="both"/>
        <w:outlineLvl w:val="2"/>
        <w:rPr>
          <w:rFonts w:cs="Times New Roman"/>
          <w:b/>
          <w:szCs w:val="28"/>
        </w:rPr>
      </w:pPr>
      <w:bookmarkStart w:id="694" w:name="_Toc496728367"/>
      <w:r w:rsidRPr="00182902">
        <w:rPr>
          <w:rFonts w:cs="Times New Roman"/>
          <w:b/>
          <w:szCs w:val="28"/>
        </w:rPr>
        <w:t xml:space="preserve"> </w:t>
      </w:r>
      <w:bookmarkStart w:id="695" w:name="_Toc512779489"/>
      <w:r w:rsidR="001069BD" w:rsidRPr="00182902">
        <w:rPr>
          <w:rFonts w:cs="Times New Roman"/>
          <w:b/>
          <w:szCs w:val="28"/>
        </w:rPr>
        <w:t>Đặc tả use case “Tạo tài khoản</w:t>
      </w:r>
      <w:bookmarkEnd w:id="694"/>
      <w:r w:rsidR="00EB50F3" w:rsidRPr="00182902">
        <w:rPr>
          <w:rFonts w:cs="Times New Roman"/>
          <w:b/>
          <w:szCs w:val="28"/>
        </w:rPr>
        <w:t>”</w:t>
      </w:r>
      <w:bookmarkEnd w:id="695"/>
    </w:p>
    <w:tbl>
      <w:tblPr>
        <w:tblStyle w:val="TableGrid"/>
        <w:tblW w:w="0" w:type="auto"/>
        <w:tblLook w:val="04A0" w:firstRow="1" w:lastRow="0" w:firstColumn="1" w:lastColumn="0" w:noHBand="0" w:noVBand="1"/>
      </w:tblPr>
      <w:tblGrid>
        <w:gridCol w:w="1021"/>
        <w:gridCol w:w="1103"/>
        <w:gridCol w:w="3469"/>
        <w:gridCol w:w="3470"/>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“Tạo tài khoản”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Admin tạo tài khoản cho các thành viên trong dự án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Admin</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EB50F3" w:rsidP="00A22A9F">
            <w:pPr>
              <w:spacing w:line="360" w:lineRule="auto"/>
              <w:rPr>
                <w:rStyle w:val="SubtleEmphasis"/>
                <w:rFonts w:cs="Times New Roman"/>
                <w:sz w:val="28"/>
                <w:szCs w:val="28"/>
              </w:rPr>
            </w:pPr>
            <w:r w:rsidRPr="00182902">
              <w:rPr>
                <w:rStyle w:val="SubtleEmphasis"/>
                <w:rFonts w:cs="Times New Roman"/>
                <w:sz w:val="28"/>
                <w:szCs w:val="28"/>
              </w:rPr>
              <w:t>Người dùng</w:t>
            </w:r>
            <w:r w:rsidR="001069BD" w:rsidRPr="00182902">
              <w:rPr>
                <w:rStyle w:val="SubtleEmphasis"/>
                <w:rFonts w:cs="Times New Roman"/>
                <w:sz w:val="28"/>
                <w:szCs w:val="28"/>
              </w:rPr>
              <w:t xml:space="preserve"> đã truy cập vào hệ thống bằng quyền admin</w:t>
            </w:r>
          </w:p>
        </w:tc>
      </w:tr>
      <w:tr w:rsidR="00EB50F3"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Admin chọn chức năng tạo tài khoản.</w:t>
            </w:r>
          </w:p>
        </w:tc>
        <w:tc>
          <w:tcPr>
            <w:tcW w:w="3556" w:type="dxa"/>
          </w:tcPr>
          <w:p w:rsidR="001069BD" w:rsidRPr="00182902" w:rsidRDefault="001069BD" w:rsidP="00A22A9F">
            <w:pPr>
              <w:spacing w:line="360" w:lineRule="auto"/>
              <w:rPr>
                <w:rStyle w:val="SubtleEmphasis"/>
                <w:rFonts w:cs="Times New Roman"/>
                <w:sz w:val="28"/>
                <w:szCs w:val="28"/>
              </w:rPr>
            </w:pP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diện màn hình tạo tài khoản</w:t>
            </w: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Nhậ</w:t>
            </w:r>
            <w:r w:rsidR="00EB50F3" w:rsidRPr="00182902">
              <w:rPr>
                <w:rStyle w:val="SubtleEmphasis"/>
                <w:rFonts w:cs="Times New Roman"/>
                <w:sz w:val="28"/>
                <w:szCs w:val="28"/>
              </w:rPr>
              <w:t xml:space="preserve">p thông tin tài khoản </w:t>
            </w:r>
            <w:r w:rsidRPr="00182902">
              <w:rPr>
                <w:rStyle w:val="SubtleEmphasis"/>
                <w:rFonts w:cs="Times New Roman"/>
                <w:sz w:val="28"/>
                <w:szCs w:val="28"/>
              </w:rPr>
              <w:t>cần tạo và các trường dữ liệu liên quan</w:t>
            </w:r>
          </w:p>
        </w:tc>
        <w:tc>
          <w:tcPr>
            <w:tcW w:w="3556" w:type="dxa"/>
          </w:tcPr>
          <w:p w:rsidR="001069BD" w:rsidRPr="00182902" w:rsidRDefault="001069BD" w:rsidP="00A22A9F">
            <w:pPr>
              <w:spacing w:line="360" w:lineRule="auto"/>
              <w:rPr>
                <w:rStyle w:val="SubtleEmphasis"/>
                <w:rFonts w:cs="Times New Roman"/>
                <w:sz w:val="28"/>
                <w:szCs w:val="28"/>
              </w:rPr>
            </w:pPr>
          </w:p>
        </w:tc>
      </w:tr>
      <w:tr w:rsidR="00EB50F3"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Hệ thống nhận thông tin dữ liệu gửi lên,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hiển thị thông báo đã đăng ký tài khoản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đăng ký lỗi thì chuyển sang luồng sự kiện rẽ nhánh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Dữ liệu đăng ký không hợp lệ</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Hệ thống đưa ra thông báo lỗi</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Hiển thị lại màn hình đăng ký với các trường thông tin đã nhập, đánh dấu các trường thông tin đang bị lỗi</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admin muốn tiếp tục đăng ký thì quay về bước 2.</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đăng ký tài khoản thành công. Thêm tài khoản mới vào CSDL</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đăng ký lỗi. CSDL không bị thay đổi.</w:t>
            </w:r>
          </w:p>
        </w:tc>
      </w:tr>
    </w:tbl>
    <w:p w:rsidR="00482FCC" w:rsidRPr="00182902" w:rsidRDefault="00482FCC" w:rsidP="00A22A9F">
      <w:pPr>
        <w:spacing w:line="360" w:lineRule="auto"/>
        <w:rPr>
          <w:rFonts w:cs="Times New Roman"/>
          <w:szCs w:val="28"/>
        </w:rPr>
      </w:pPr>
      <w:bookmarkStart w:id="696" w:name="_Toc496728368"/>
    </w:p>
    <w:p w:rsidR="001069BD" w:rsidRPr="00182902" w:rsidRDefault="00482FCC"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697" w:name="_Toc512779490"/>
      <w:r w:rsidR="001069BD" w:rsidRPr="00182902">
        <w:rPr>
          <w:rFonts w:cs="Times New Roman"/>
          <w:b/>
          <w:szCs w:val="28"/>
        </w:rPr>
        <w:t>Đặc tả use case “Login</w:t>
      </w:r>
      <w:r w:rsidR="00EB50F3" w:rsidRPr="00182902">
        <w:rPr>
          <w:rFonts w:cs="Times New Roman"/>
          <w:b/>
          <w:szCs w:val="28"/>
        </w:rPr>
        <w:t>/Logout</w:t>
      </w:r>
      <w:r w:rsidR="001069BD" w:rsidRPr="00182902">
        <w:rPr>
          <w:rFonts w:cs="Times New Roman"/>
          <w:b/>
          <w:szCs w:val="28"/>
        </w:rPr>
        <w:t>”</w:t>
      </w:r>
      <w:bookmarkEnd w:id="696"/>
      <w:bookmarkEnd w:id="697"/>
    </w:p>
    <w:p w:rsidR="00EB50F3" w:rsidRPr="00182902" w:rsidRDefault="00EB50F3" w:rsidP="00EB50F3">
      <w:pPr>
        <w:pStyle w:val="ListParagraph"/>
        <w:spacing w:line="360" w:lineRule="auto"/>
        <w:ind w:left="792"/>
        <w:jc w:val="both"/>
        <w:rPr>
          <w:rFonts w:cs="Times New Roman"/>
          <w:b/>
          <w:szCs w:val="28"/>
        </w:rPr>
      </w:pPr>
      <w:r w:rsidRPr="00182902">
        <w:rPr>
          <w:rFonts w:cs="Times New Roman"/>
          <w:b/>
          <w:szCs w:val="28"/>
        </w:rPr>
        <w:t xml:space="preserve">                    </w:t>
      </w:r>
      <w:r w:rsidRPr="005A3E76">
        <w:rPr>
          <w:rFonts w:cs="Times New Roman"/>
          <w:noProof/>
          <w:szCs w:val="28"/>
          <w:lang w:eastAsia="ja-JP"/>
        </w:rPr>
        <w:drawing>
          <wp:inline distT="0" distB="0" distL="0" distR="0" wp14:anchorId="5C2EB193" wp14:editId="715CCB6E">
            <wp:extent cx="2486025" cy="2181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86025" cy="2181225"/>
                    </a:xfrm>
                    <a:prstGeom prst="rect">
                      <a:avLst/>
                    </a:prstGeom>
                  </pic:spPr>
                </pic:pic>
              </a:graphicData>
            </a:graphic>
          </wp:inline>
        </w:drawing>
      </w:r>
    </w:p>
    <w:tbl>
      <w:tblPr>
        <w:tblStyle w:val="TableGrid"/>
        <w:tblW w:w="0" w:type="auto"/>
        <w:tblLook w:val="04A0" w:firstRow="1" w:lastRow="0" w:firstColumn="1" w:lastColumn="0" w:noHBand="0" w:noVBand="1"/>
      </w:tblPr>
      <w:tblGrid>
        <w:gridCol w:w="1018"/>
        <w:gridCol w:w="1103"/>
        <w:gridCol w:w="3452"/>
        <w:gridCol w:w="3490"/>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“Login”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EB50F3" w:rsidRPr="00182902" w:rsidRDefault="001069BD" w:rsidP="00A22A9F">
            <w:pPr>
              <w:spacing w:line="360" w:lineRule="auto"/>
              <w:rPr>
                <w:rFonts w:cs="Times New Roman"/>
                <w:szCs w:val="28"/>
              </w:rPr>
            </w:pPr>
            <w:r w:rsidRPr="00182902">
              <w:rPr>
                <w:rFonts w:cs="Times New Roman"/>
                <w:szCs w:val="28"/>
              </w:rPr>
              <w:t xml:space="preserve">Người dùng đăng nhập vào </w:t>
            </w:r>
            <w:r w:rsidR="00EB50F3" w:rsidRPr="00182902">
              <w:rPr>
                <w:rFonts w:cs="Times New Roman"/>
                <w:szCs w:val="28"/>
              </w:rPr>
              <w:t>hệ thống</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(Admin, PM, team lead, member)</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truy cập vào ứng dụng, chức năng tự động ghi nhớ mật khẩu chưa được lựa chọn</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ứng dụng</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diện Login vào ứng dụng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Nhập account, password</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Lựa chọn có ghi nhớ mật khẩu hay không</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Hệ thống nhận thông tin dữ liệu gửi lên, kiểm tra thông tin dữ liệu</w:t>
            </w:r>
          </w:p>
          <w:p w:rsidR="001069BD" w:rsidRPr="009A0005"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đúng thì chuyển đến màn hình </w:t>
            </w:r>
            <w:ins w:id="698" w:author="HAO" w:date="2018-04-29T22:19:00Z">
              <w:r w:rsidR="009A0005">
                <w:rPr>
                  <w:rStyle w:val="SubtleEmphasis"/>
                  <w:rFonts w:cs="Times New Roman"/>
                  <w:sz w:val="28"/>
                  <w:szCs w:val="28"/>
                </w:rPr>
                <w:t>Dashboard</w:t>
              </w:r>
            </w:ins>
            <w:del w:id="699" w:author="HAO" w:date="2018-04-29T22:19:00Z">
              <w:r w:rsidRPr="009A0005" w:rsidDel="009A0005">
                <w:rPr>
                  <w:rStyle w:val="SubtleEmphasis"/>
                  <w:rFonts w:cs="Times New Roman"/>
                  <w:sz w:val="28"/>
                  <w:szCs w:val="28"/>
                </w:rPr>
                <w:delText>Trang chủ</w:delText>
              </w:r>
            </w:del>
            <w:r w:rsidRPr="009A0005">
              <w:rPr>
                <w:rStyle w:val="SubtleEmphasis"/>
                <w:rFonts w:cs="Times New Roman"/>
                <w:sz w:val="28"/>
                <w:szCs w:val="28"/>
              </w:rPr>
              <w:t xml:space="preserve"> của ứng dụng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login lỗi thì chuyển sang luồng sự kiện rẽ nhánh 4.1</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trước đó đã lựa chọn chức năng tự động ghi nhớ mật khẩu thì chuyển sang luồng sự kiện rẽ nhánh 4.2</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Dữ liệu đăng ký không hợp lệ</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Hiển thị lại màn hình đăng nhập với thông báo tên tài khoản hoặc mật khẩu đang bị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đăng nhập thì quay về bước 2.</w:t>
            </w:r>
          </w:p>
          <w:p w:rsidR="001069BD" w:rsidRPr="00182902" w:rsidRDefault="001069BD" w:rsidP="00F17B6F">
            <w:pPr>
              <w:spacing w:line="360" w:lineRule="auto"/>
              <w:rPr>
                <w:rStyle w:val="SubtleEmphasis"/>
                <w:rFonts w:cs="Times New Roman"/>
                <w:sz w:val="28"/>
                <w:szCs w:val="28"/>
              </w:rPr>
            </w:pPr>
            <w:r w:rsidRPr="00182902">
              <w:rPr>
                <w:rStyle w:val="SubtleEmphasis"/>
                <w:rFonts w:cs="Times New Roman"/>
                <w:sz w:val="28"/>
                <w:szCs w:val="28"/>
              </w:rPr>
              <w:t>4.2 Trước đó đã lựa chọn chức năng tự động đăng nhập (với account và password đúng) thì chuyể</w:t>
            </w:r>
            <w:r w:rsidR="00F17B6F" w:rsidRPr="00182902">
              <w:rPr>
                <w:rStyle w:val="SubtleEmphasis"/>
                <w:rFonts w:cs="Times New Roman"/>
                <w:sz w:val="28"/>
                <w:szCs w:val="28"/>
              </w:rPr>
              <w:t>n sang màn hình Dashboard</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F17B6F">
            <w:pPr>
              <w:spacing w:line="360" w:lineRule="auto"/>
              <w:rPr>
                <w:rStyle w:val="SubtleEmphasis"/>
                <w:rFonts w:cs="Times New Roman"/>
                <w:sz w:val="28"/>
                <w:szCs w:val="28"/>
              </w:rPr>
            </w:pPr>
            <w:r w:rsidRPr="00182902">
              <w:rPr>
                <w:rStyle w:val="SubtleEmphasis"/>
                <w:rFonts w:cs="Times New Roman"/>
                <w:sz w:val="28"/>
                <w:szCs w:val="28"/>
              </w:rPr>
              <w:t xml:space="preserve">Chuyển sang màn hình </w:t>
            </w:r>
            <w:r w:rsidR="00F17B6F" w:rsidRPr="00182902">
              <w:rPr>
                <w:rStyle w:val="SubtleEmphasis"/>
                <w:rFonts w:cs="Times New Roman"/>
                <w:sz w:val="28"/>
                <w:szCs w:val="28"/>
              </w:rPr>
              <w:t>Dashboard</w:t>
            </w:r>
            <w:r w:rsidRPr="00182902">
              <w:rPr>
                <w:rStyle w:val="SubtleEmphasis"/>
                <w:rFonts w:cs="Times New Roman"/>
                <w:sz w:val="28"/>
                <w:szCs w:val="28"/>
              </w:rPr>
              <w:t>. CSDL không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đăng nhập lỗi. CSDL không bị thay đổi.</w:t>
            </w:r>
          </w:p>
        </w:tc>
      </w:tr>
    </w:tbl>
    <w:p w:rsidR="001069BD" w:rsidRPr="00182902" w:rsidRDefault="001069BD" w:rsidP="00F17B6F">
      <w:pPr>
        <w:rPr>
          <w:rFonts w:cs="Times New Roman"/>
          <w:b/>
          <w:szCs w:val="28"/>
        </w:rPr>
      </w:pPr>
    </w:p>
    <w:tbl>
      <w:tblPr>
        <w:tblStyle w:val="TableGrid"/>
        <w:tblW w:w="0" w:type="auto"/>
        <w:tblLook w:val="04A0" w:firstRow="1" w:lastRow="0" w:firstColumn="1" w:lastColumn="0" w:noHBand="0" w:noVBand="1"/>
      </w:tblPr>
      <w:tblGrid>
        <w:gridCol w:w="1021"/>
        <w:gridCol w:w="1103"/>
        <w:gridCol w:w="3467"/>
        <w:gridCol w:w="3472"/>
      </w:tblGrid>
      <w:tr w:rsidR="001069BD" w:rsidRPr="00182902" w:rsidTr="005C2E94">
        <w:tc>
          <w:tcPr>
            <w:tcW w:w="9063"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lastRenderedPageBreak/>
              <w:t>Use case “Logout”</w:t>
            </w:r>
          </w:p>
        </w:tc>
      </w:tr>
      <w:tr w:rsidR="001069BD" w:rsidRPr="00182902" w:rsidTr="005C2E94">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1069BD" w:rsidRPr="00182902" w:rsidRDefault="001069BD" w:rsidP="00A22A9F">
            <w:pPr>
              <w:spacing w:line="360" w:lineRule="auto"/>
              <w:rPr>
                <w:rFonts w:cs="Times New Roman"/>
                <w:szCs w:val="28"/>
              </w:rPr>
            </w:pPr>
            <w:r w:rsidRPr="00182902">
              <w:rPr>
                <w:rFonts w:cs="Times New Roman"/>
                <w:szCs w:val="28"/>
              </w:rPr>
              <w:t>Ngườ</w:t>
            </w:r>
            <w:r w:rsidR="00F17B6F" w:rsidRPr="00182902">
              <w:rPr>
                <w:rFonts w:cs="Times New Roman"/>
                <w:szCs w:val="28"/>
              </w:rPr>
              <w:t xml:space="preserve">i dùng đăng xuất tài khoản </w:t>
            </w:r>
            <w:r w:rsidRPr="00182902">
              <w:rPr>
                <w:rFonts w:cs="Times New Roman"/>
                <w:szCs w:val="28"/>
              </w:rPr>
              <w:t>khỏi ứng dụng</w:t>
            </w:r>
          </w:p>
        </w:tc>
      </w:tr>
      <w:tr w:rsidR="001069BD" w:rsidRPr="00182902" w:rsidTr="005C2E94">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w:t>
            </w:r>
            <w:r w:rsidR="00F17B6F" w:rsidRPr="00182902">
              <w:rPr>
                <w:rStyle w:val="SubtleEmphasis"/>
                <w:rFonts w:cs="Times New Roman"/>
                <w:sz w:val="28"/>
                <w:szCs w:val="28"/>
              </w:rPr>
              <w:t xml:space="preserve"> (Admin, PM, team lead, member)</w:t>
            </w:r>
          </w:p>
        </w:tc>
      </w:tr>
      <w:tr w:rsidR="001069BD" w:rsidRPr="00182902" w:rsidTr="005C2E94">
        <w:tc>
          <w:tcPr>
            <w:tcW w:w="2124"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đã login vào ứng dụng</w:t>
            </w:r>
          </w:p>
        </w:tc>
      </w:tr>
      <w:tr w:rsidR="001069BD" w:rsidRPr="00182902" w:rsidTr="005C2E94">
        <w:trPr>
          <w:trHeight w:val="480"/>
        </w:trPr>
        <w:tc>
          <w:tcPr>
            <w:tcW w:w="2124"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7"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2"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5C2E94">
        <w:trPr>
          <w:trHeight w:val="480"/>
        </w:trPr>
        <w:tc>
          <w:tcPr>
            <w:tcW w:w="2124" w:type="dxa"/>
            <w:gridSpan w:val="2"/>
            <w:vMerge/>
          </w:tcPr>
          <w:p w:rsidR="001069BD" w:rsidRPr="00182902" w:rsidRDefault="001069BD" w:rsidP="00A22A9F">
            <w:pPr>
              <w:spacing w:line="360" w:lineRule="auto"/>
              <w:rPr>
                <w:rStyle w:val="SubtleEmphasis"/>
                <w:rFonts w:cs="Times New Roman"/>
                <w:sz w:val="28"/>
                <w:szCs w:val="28"/>
              </w:rPr>
            </w:pPr>
          </w:p>
        </w:tc>
        <w:tc>
          <w:tcPr>
            <w:tcW w:w="3467" w:type="dxa"/>
          </w:tcPr>
          <w:p w:rsidR="001069BD" w:rsidRPr="00182902" w:rsidRDefault="00F17B6F" w:rsidP="00A22A9F">
            <w:pPr>
              <w:spacing w:line="360" w:lineRule="auto"/>
              <w:rPr>
                <w:rStyle w:val="SubtleEmphasis"/>
                <w:rFonts w:cs="Times New Roman"/>
                <w:sz w:val="28"/>
                <w:szCs w:val="28"/>
              </w:rPr>
            </w:pPr>
            <w:r w:rsidRPr="00182902">
              <w:rPr>
                <w:rStyle w:val="SubtleEmphasis"/>
                <w:rFonts w:cs="Times New Roman"/>
                <w:sz w:val="28"/>
                <w:szCs w:val="28"/>
              </w:rPr>
              <w:t>1. Người dùng</w:t>
            </w:r>
            <w:r w:rsidR="001069BD" w:rsidRPr="00182902">
              <w:rPr>
                <w:rStyle w:val="SubtleEmphasis"/>
                <w:rFonts w:cs="Times New Roman"/>
                <w:sz w:val="28"/>
                <w:szCs w:val="28"/>
              </w:rPr>
              <w:t xml:space="preserve"> chọn chức năng logout</w:t>
            </w:r>
          </w:p>
        </w:tc>
        <w:tc>
          <w:tcPr>
            <w:tcW w:w="3472" w:type="dxa"/>
          </w:tcPr>
          <w:p w:rsidR="001069BD" w:rsidRPr="00182902" w:rsidRDefault="001069BD" w:rsidP="00A22A9F">
            <w:pPr>
              <w:spacing w:line="360" w:lineRule="auto"/>
              <w:rPr>
                <w:rStyle w:val="SubtleEmphasis"/>
                <w:rFonts w:cs="Times New Roman"/>
                <w:sz w:val="28"/>
                <w:szCs w:val="28"/>
              </w:rPr>
            </w:pPr>
          </w:p>
        </w:tc>
      </w:tr>
      <w:tr w:rsidR="001069BD" w:rsidRPr="00182902" w:rsidTr="005C2E94">
        <w:trPr>
          <w:trHeight w:val="480"/>
        </w:trPr>
        <w:tc>
          <w:tcPr>
            <w:tcW w:w="2124" w:type="dxa"/>
            <w:gridSpan w:val="2"/>
            <w:vMerge/>
          </w:tcPr>
          <w:p w:rsidR="001069BD" w:rsidRPr="00182902" w:rsidRDefault="001069BD" w:rsidP="00A22A9F">
            <w:pPr>
              <w:spacing w:line="360" w:lineRule="auto"/>
              <w:rPr>
                <w:rStyle w:val="SubtleEmphasis"/>
                <w:rFonts w:cs="Times New Roman"/>
                <w:sz w:val="28"/>
                <w:szCs w:val="28"/>
              </w:rPr>
            </w:pPr>
          </w:p>
        </w:tc>
        <w:tc>
          <w:tcPr>
            <w:tcW w:w="3467" w:type="dxa"/>
          </w:tcPr>
          <w:p w:rsidR="001069BD" w:rsidRPr="00182902" w:rsidRDefault="001069BD" w:rsidP="00A22A9F">
            <w:pPr>
              <w:spacing w:line="360" w:lineRule="auto"/>
              <w:rPr>
                <w:rStyle w:val="SubtleEmphasis"/>
                <w:rFonts w:cs="Times New Roman"/>
                <w:sz w:val="28"/>
                <w:szCs w:val="28"/>
              </w:rPr>
            </w:pPr>
          </w:p>
        </w:tc>
        <w:tc>
          <w:tcPr>
            <w:tcW w:w="3472"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Hệ thống nhận yêu cầu, thoát khỏi quyền truy cập của account hiện tại</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màn hình login</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Nếu xảy ra lỗi, chuyển đến màn hình thông báo lỗi với thông báo không thể đăng xuất khỏi tài khoản</w:t>
            </w:r>
          </w:p>
        </w:tc>
      </w:tr>
      <w:tr w:rsidR="001069BD" w:rsidRPr="00182902" w:rsidTr="005C2E94">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N/A</w:t>
            </w:r>
          </w:p>
        </w:tc>
      </w:tr>
      <w:tr w:rsidR="001069BD" w:rsidRPr="00182902" w:rsidTr="005C2E94">
        <w:trPr>
          <w:trHeight w:val="480"/>
        </w:trPr>
        <w:tc>
          <w:tcPr>
            <w:tcW w:w="1021"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màn hình login</w:t>
            </w:r>
          </w:p>
        </w:tc>
      </w:tr>
      <w:tr w:rsidR="001069BD" w:rsidRPr="00182902" w:rsidTr="005C2E94">
        <w:trPr>
          <w:trHeight w:val="480"/>
        </w:trPr>
        <w:tc>
          <w:tcPr>
            <w:tcW w:w="1021"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màn hình thông báo lỗi không thể đăng xuất khỏi tài khoản</w:t>
            </w:r>
          </w:p>
        </w:tc>
      </w:tr>
    </w:tbl>
    <w:p w:rsidR="005C2E94" w:rsidRPr="00182902" w:rsidRDefault="005C2E94" w:rsidP="005C2E94">
      <w:pPr>
        <w:rPr>
          <w:rFonts w:cs="Times New Roman"/>
          <w:b/>
          <w:szCs w:val="28"/>
        </w:rPr>
      </w:pPr>
      <w:bookmarkStart w:id="700" w:name="_Toc496728371"/>
    </w:p>
    <w:bookmarkEnd w:id="700"/>
    <w:p w:rsidR="005C2E94" w:rsidRPr="00182902" w:rsidRDefault="005C2E94"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01" w:name="_Toc512779491"/>
      <w:r w:rsidRPr="00182902">
        <w:rPr>
          <w:rFonts w:cs="Times New Roman"/>
          <w:b/>
          <w:szCs w:val="28"/>
        </w:rPr>
        <w:t>Đặc tả use case “Quản trị hệ thống”</w:t>
      </w:r>
      <w:bookmarkEnd w:id="701"/>
    </w:p>
    <w:tbl>
      <w:tblPr>
        <w:tblStyle w:val="TableGrid"/>
        <w:tblW w:w="0" w:type="auto"/>
        <w:tblLook w:val="04A0" w:firstRow="1" w:lastRow="0" w:firstColumn="1" w:lastColumn="0" w:noHBand="0" w:noVBand="1"/>
      </w:tblPr>
      <w:tblGrid>
        <w:gridCol w:w="1020"/>
        <w:gridCol w:w="1103"/>
        <w:gridCol w:w="3469"/>
        <w:gridCol w:w="3471"/>
      </w:tblGrid>
      <w:tr w:rsidR="005C2E94" w:rsidRPr="00182902" w:rsidTr="000B06E6">
        <w:tc>
          <w:tcPr>
            <w:tcW w:w="9245" w:type="dxa"/>
            <w:gridSpan w:val="4"/>
            <w:shd w:val="clear" w:color="auto" w:fill="D9D9D9" w:themeFill="background1" w:themeFillShade="D9"/>
          </w:tcPr>
          <w:p w:rsidR="005C2E94" w:rsidRPr="00182902" w:rsidRDefault="005C2E94" w:rsidP="000B06E6">
            <w:pPr>
              <w:spacing w:line="360" w:lineRule="auto"/>
              <w:rPr>
                <w:rStyle w:val="SubtleEmphasis"/>
                <w:rFonts w:cs="Times New Roman"/>
                <w:b/>
                <w:sz w:val="28"/>
                <w:szCs w:val="28"/>
              </w:rPr>
            </w:pPr>
            <w:r w:rsidRPr="00182902">
              <w:rPr>
                <w:rStyle w:val="SubtleEmphasis"/>
                <w:rFonts w:cs="Times New Roman"/>
                <w:b/>
                <w:sz w:val="28"/>
                <w:szCs w:val="28"/>
              </w:rPr>
              <w:t>Use case “Quản trị hệ thống”</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Mục đích</w:t>
            </w:r>
          </w:p>
        </w:tc>
        <w:tc>
          <w:tcPr>
            <w:tcW w:w="7112" w:type="dxa"/>
            <w:gridSpan w:val="2"/>
          </w:tcPr>
          <w:p w:rsidR="005C2E94" w:rsidRPr="00182902" w:rsidRDefault="005C2E94" w:rsidP="005C2E94">
            <w:pPr>
              <w:spacing w:line="360" w:lineRule="auto"/>
              <w:rPr>
                <w:rFonts w:cs="Times New Roman"/>
                <w:szCs w:val="28"/>
              </w:rPr>
            </w:pPr>
            <w:r w:rsidRPr="00182902">
              <w:rPr>
                <w:rFonts w:cs="Times New Roman"/>
                <w:szCs w:val="28"/>
              </w:rPr>
              <w:t>Admin có thể quản lý, thêm mới, chỉnh sửa các danh mục trong hệ thống</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Admin</w:t>
            </w:r>
          </w:p>
        </w:tc>
      </w:tr>
      <w:tr w:rsidR="005C2E94" w:rsidRPr="00182902" w:rsidTr="000B06E6">
        <w:tc>
          <w:tcPr>
            <w:tcW w:w="2133" w:type="dxa"/>
            <w:gridSpan w:val="2"/>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Truy cập ứng dụng bằng quyền admin</w:t>
            </w:r>
          </w:p>
        </w:tc>
      </w:tr>
      <w:tr w:rsidR="005C2E94" w:rsidRPr="00182902" w:rsidTr="000B06E6">
        <w:trPr>
          <w:trHeight w:val="480"/>
        </w:trPr>
        <w:tc>
          <w:tcPr>
            <w:tcW w:w="2133" w:type="dxa"/>
            <w:gridSpan w:val="2"/>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1. Đăng nhập bằng quyền admin</w:t>
            </w:r>
          </w:p>
        </w:tc>
        <w:tc>
          <w:tcPr>
            <w:tcW w:w="3556" w:type="dxa"/>
          </w:tcPr>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2. Hiển thị giao diện quản trị hệ thống</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3. Thêm mới, chỉnh sửa các bảng, trường dữ liệu trong CSDL</w:t>
            </w:r>
          </w:p>
        </w:tc>
        <w:tc>
          <w:tcPr>
            <w:tcW w:w="3556" w:type="dxa"/>
          </w:tcPr>
          <w:p w:rsidR="005C2E94" w:rsidRPr="00182902" w:rsidRDefault="005C2E94" w:rsidP="000B06E6">
            <w:pPr>
              <w:spacing w:line="360" w:lineRule="auto"/>
              <w:rPr>
                <w:rStyle w:val="SubtleEmphasis"/>
                <w:rFonts w:cs="Times New Roman"/>
                <w:sz w:val="28"/>
                <w:szCs w:val="28"/>
              </w:rPr>
            </w:pPr>
          </w:p>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đúng, hiển thị thông tin vừa chỉnh sửa</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sai hoặc thiếu các trường bắt buộc, hệ thống thông báo lỗi, chuyển sang luồng sự kiện 4.1</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5C2E94" w:rsidRPr="00182902"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5C2E94" w:rsidRPr="00182902"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lastRenderedPageBreak/>
              <w:t>Quay về màn hình trước đó với các trường dữ liệu đã nhập và báo lỗi các trường thông tin bị sai</w:t>
            </w:r>
          </w:p>
          <w:p w:rsidR="005C2E94" w:rsidRPr="00182902" w:rsidRDefault="005C2E94"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thêm mới, chỉnh sửa các bảng, trường dữ liệu trong CSDL, quay trở về bước 3</w:t>
            </w:r>
          </w:p>
        </w:tc>
      </w:tr>
      <w:tr w:rsidR="005C2E94" w:rsidRPr="00182902" w:rsidTr="000B06E6">
        <w:trPr>
          <w:trHeight w:val="480"/>
        </w:trPr>
        <w:tc>
          <w:tcPr>
            <w:tcW w:w="1030" w:type="dxa"/>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tin đã chỉnh sửa. CSDL bị thay đổi</w:t>
            </w:r>
          </w:p>
        </w:tc>
      </w:tr>
      <w:tr w:rsidR="005C2E94" w:rsidRPr="00182902" w:rsidTr="000B06E6">
        <w:trPr>
          <w:trHeight w:val="480"/>
        </w:trPr>
        <w:tc>
          <w:tcPr>
            <w:tcW w:w="1030" w:type="dxa"/>
            <w:vMerge/>
          </w:tcPr>
          <w:p w:rsidR="005C2E94" w:rsidRPr="00182902" w:rsidRDefault="005C2E94" w:rsidP="000B06E6">
            <w:pPr>
              <w:spacing w:line="360" w:lineRule="auto"/>
              <w:rPr>
                <w:rStyle w:val="SubtleEmphasis"/>
                <w:rFonts w:cs="Times New Roman"/>
                <w:sz w:val="28"/>
                <w:szCs w:val="28"/>
              </w:rPr>
            </w:pP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tin cũ chưa được chỉnh sửa. CSDL không bị thay đổi.</w:t>
            </w:r>
          </w:p>
        </w:tc>
      </w:tr>
    </w:tbl>
    <w:p w:rsidR="005C2E94" w:rsidRPr="00182902" w:rsidRDefault="005C2E94" w:rsidP="005C2E94">
      <w:pPr>
        <w:rPr>
          <w:rFonts w:cs="Times New Roman"/>
          <w:b/>
          <w:szCs w:val="28"/>
        </w:rPr>
      </w:pPr>
    </w:p>
    <w:p w:rsidR="005C2E94" w:rsidRPr="00182902" w:rsidRDefault="005C2E94"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02" w:name="_Toc512779492"/>
      <w:r w:rsidRPr="00182902">
        <w:rPr>
          <w:rFonts w:cs="Times New Roman"/>
          <w:b/>
          <w:szCs w:val="28"/>
        </w:rPr>
        <w:t>Đặc tả use case “Tạo mớ</w:t>
      </w:r>
      <w:r w:rsidR="009E6BC5" w:rsidRPr="00182902">
        <w:rPr>
          <w:rFonts w:cs="Times New Roman"/>
          <w:b/>
          <w:szCs w:val="28"/>
        </w:rPr>
        <w:t>i Project</w:t>
      </w:r>
      <w:r w:rsidRPr="00182902">
        <w:rPr>
          <w:rFonts w:cs="Times New Roman"/>
          <w:b/>
          <w:szCs w:val="28"/>
        </w:rPr>
        <w:t>”</w:t>
      </w:r>
      <w:bookmarkEnd w:id="702"/>
    </w:p>
    <w:tbl>
      <w:tblPr>
        <w:tblStyle w:val="TableGrid"/>
        <w:tblW w:w="0" w:type="auto"/>
        <w:tblLook w:val="04A0" w:firstRow="1" w:lastRow="0" w:firstColumn="1" w:lastColumn="0" w:noHBand="0" w:noVBand="1"/>
      </w:tblPr>
      <w:tblGrid>
        <w:gridCol w:w="1020"/>
        <w:gridCol w:w="1103"/>
        <w:gridCol w:w="3469"/>
        <w:gridCol w:w="3471"/>
      </w:tblGrid>
      <w:tr w:rsidR="005C2E94" w:rsidRPr="00182902" w:rsidTr="000B06E6">
        <w:tc>
          <w:tcPr>
            <w:tcW w:w="9245" w:type="dxa"/>
            <w:gridSpan w:val="4"/>
            <w:shd w:val="clear" w:color="auto" w:fill="D9D9D9" w:themeFill="background1" w:themeFillShade="D9"/>
          </w:tcPr>
          <w:p w:rsidR="005C2E94" w:rsidRPr="00182902" w:rsidRDefault="005C2E94" w:rsidP="000B06E6">
            <w:pPr>
              <w:spacing w:line="360" w:lineRule="auto"/>
              <w:rPr>
                <w:rStyle w:val="SubtleEmphasis"/>
                <w:rFonts w:cs="Times New Roman"/>
                <w:b/>
                <w:sz w:val="28"/>
                <w:szCs w:val="28"/>
              </w:rPr>
            </w:pPr>
            <w:r w:rsidRPr="00182902">
              <w:rPr>
                <w:rStyle w:val="SubtleEmphasis"/>
                <w:rFonts w:cs="Times New Roman"/>
                <w:b/>
                <w:sz w:val="28"/>
                <w:szCs w:val="28"/>
              </w:rPr>
              <w:t>Use case “Tạo mới dự án”</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5C2E94" w:rsidRPr="00182902" w:rsidRDefault="005C2E94" w:rsidP="000B06E6">
            <w:pPr>
              <w:spacing w:line="360" w:lineRule="auto"/>
              <w:rPr>
                <w:rFonts w:cs="Times New Roman"/>
                <w:szCs w:val="28"/>
              </w:rPr>
            </w:pPr>
            <w:r w:rsidRPr="00182902">
              <w:rPr>
                <w:rFonts w:cs="Times New Roman"/>
                <w:szCs w:val="28"/>
              </w:rPr>
              <w:t>Tạo mới một dự án</w:t>
            </w: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Admin</w:t>
            </w:r>
          </w:p>
        </w:tc>
      </w:tr>
      <w:tr w:rsidR="005C2E94" w:rsidRPr="00182902" w:rsidTr="000B06E6">
        <w:tc>
          <w:tcPr>
            <w:tcW w:w="2133" w:type="dxa"/>
            <w:gridSpan w:val="2"/>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Fonts w:cs="Times New Roman"/>
                <w:szCs w:val="28"/>
                <w:rPrChange w:id="703" w:author="HAO" w:date="2018-04-29T21:55:00Z">
                  <w:rPr>
                    <w:rFonts w:cs="Times New Roman"/>
                    <w:iCs/>
                    <w:sz w:val="24"/>
                    <w:szCs w:val="28"/>
                  </w:rPr>
                </w:rPrChange>
              </w:rPr>
              <w:t>Đăng nhập vào ứng dụng bằng quyền Admin</w:t>
            </w:r>
          </w:p>
        </w:tc>
      </w:tr>
      <w:tr w:rsidR="005C2E94" w:rsidRPr="00182902" w:rsidTr="000B06E6">
        <w:trPr>
          <w:trHeight w:val="480"/>
        </w:trPr>
        <w:tc>
          <w:tcPr>
            <w:tcW w:w="2133" w:type="dxa"/>
            <w:gridSpan w:val="2"/>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5C2E94" w:rsidRPr="00182902" w:rsidRDefault="005C2E94"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chức năng tạo dự án</w:t>
            </w:r>
          </w:p>
        </w:tc>
        <w:tc>
          <w:tcPr>
            <w:tcW w:w="3556" w:type="dxa"/>
          </w:tcPr>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5C2E94">
            <w:pPr>
              <w:spacing w:line="360" w:lineRule="auto"/>
              <w:rPr>
                <w:rStyle w:val="SubtleEmphasis"/>
                <w:rFonts w:cs="Times New Roman"/>
                <w:sz w:val="28"/>
                <w:szCs w:val="28"/>
              </w:rPr>
            </w:pPr>
            <w:r w:rsidRPr="00182902">
              <w:rPr>
                <w:rStyle w:val="SubtleEmphasis"/>
                <w:rFonts w:cs="Times New Roman"/>
                <w:sz w:val="28"/>
                <w:szCs w:val="28"/>
              </w:rPr>
              <w:t>2. Nhận và kiểm tra yêu cầu</w:t>
            </w: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3. Điền các trường thông tin của dự án, nhấn button Xác nhận</w:t>
            </w:r>
          </w:p>
        </w:tc>
        <w:tc>
          <w:tcPr>
            <w:tcW w:w="3556" w:type="dxa"/>
          </w:tcPr>
          <w:p w:rsidR="005C2E94" w:rsidRPr="00182902" w:rsidRDefault="005C2E94" w:rsidP="000B06E6">
            <w:pPr>
              <w:spacing w:line="360" w:lineRule="auto"/>
              <w:rPr>
                <w:rStyle w:val="SubtleEmphasis"/>
                <w:rFonts w:cs="Times New Roman"/>
                <w:sz w:val="28"/>
                <w:szCs w:val="28"/>
              </w:rPr>
            </w:pPr>
          </w:p>
          <w:p w:rsidR="005C2E94" w:rsidRPr="00182902" w:rsidRDefault="005C2E94" w:rsidP="000B06E6">
            <w:pPr>
              <w:spacing w:line="360" w:lineRule="auto"/>
              <w:rPr>
                <w:rStyle w:val="SubtleEmphasis"/>
                <w:rFonts w:cs="Times New Roman"/>
                <w:sz w:val="28"/>
                <w:szCs w:val="28"/>
              </w:rPr>
            </w:pPr>
          </w:p>
        </w:tc>
      </w:tr>
      <w:tr w:rsidR="005C2E94" w:rsidRPr="00182902" w:rsidTr="000B06E6">
        <w:trPr>
          <w:trHeight w:val="480"/>
        </w:trPr>
        <w:tc>
          <w:tcPr>
            <w:tcW w:w="2133" w:type="dxa"/>
            <w:gridSpan w:val="2"/>
            <w:vMerge/>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p>
        </w:tc>
        <w:tc>
          <w:tcPr>
            <w:tcW w:w="3556"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 Nếu đúng thì hiện lên thông báo tạo mới dự án thành công</w:t>
            </w:r>
          </w:p>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p w:rsidR="005C2E94" w:rsidRPr="00182902" w:rsidRDefault="005C2E94" w:rsidP="000B06E6">
            <w:pPr>
              <w:spacing w:line="360" w:lineRule="auto"/>
              <w:rPr>
                <w:rStyle w:val="SubtleEmphasis"/>
                <w:rFonts w:cs="Times New Roman"/>
                <w:sz w:val="28"/>
                <w:szCs w:val="28"/>
              </w:rPr>
            </w:pPr>
          </w:p>
        </w:tc>
      </w:tr>
      <w:tr w:rsidR="005C2E94" w:rsidRPr="00182902" w:rsidTr="000B06E6">
        <w:tc>
          <w:tcPr>
            <w:tcW w:w="2133"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5C2E94" w:rsidRPr="00182902"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5C2E94" w:rsidRPr="00182902"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tạo mới dự án với các trường dữ liệu đã nhập</w:t>
            </w:r>
          </w:p>
          <w:p w:rsidR="005C2E94" w:rsidRPr="00182902" w:rsidRDefault="005C2E94"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tạo dự án thì quay về bước 3</w:t>
            </w:r>
          </w:p>
        </w:tc>
      </w:tr>
      <w:tr w:rsidR="005C2E94" w:rsidRPr="00182902" w:rsidTr="000B06E6">
        <w:trPr>
          <w:trHeight w:val="480"/>
        </w:trPr>
        <w:tc>
          <w:tcPr>
            <w:tcW w:w="1030" w:type="dxa"/>
            <w:vMerge w:val="restart"/>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mới dự án thành công. CSDL bị thay đổi</w:t>
            </w:r>
          </w:p>
        </w:tc>
      </w:tr>
      <w:tr w:rsidR="005C2E94" w:rsidRPr="00182902" w:rsidTr="000B06E6">
        <w:trPr>
          <w:trHeight w:val="480"/>
        </w:trPr>
        <w:tc>
          <w:tcPr>
            <w:tcW w:w="1030" w:type="dxa"/>
            <w:vMerge/>
          </w:tcPr>
          <w:p w:rsidR="005C2E94" w:rsidRPr="00182902" w:rsidRDefault="005C2E94" w:rsidP="000B06E6">
            <w:pPr>
              <w:spacing w:line="360" w:lineRule="auto"/>
              <w:rPr>
                <w:rStyle w:val="SubtleEmphasis"/>
                <w:rFonts w:cs="Times New Roman"/>
                <w:sz w:val="28"/>
                <w:szCs w:val="28"/>
              </w:rPr>
            </w:pPr>
          </w:p>
        </w:tc>
        <w:tc>
          <w:tcPr>
            <w:tcW w:w="1103" w:type="dxa"/>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5C2E94" w:rsidRPr="00182902" w:rsidRDefault="005C2E94"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tạo mới dự án lỗi. CSDL không bị thay đổi.</w:t>
            </w:r>
          </w:p>
        </w:tc>
      </w:tr>
    </w:tbl>
    <w:p w:rsidR="005C2E94" w:rsidRPr="00182902" w:rsidDel="00A22B19" w:rsidRDefault="005C2E94" w:rsidP="005C2E94">
      <w:pPr>
        <w:spacing w:line="360" w:lineRule="auto"/>
        <w:rPr>
          <w:del w:id="704" w:author="HAO" w:date="2018-04-29T23:22:00Z"/>
          <w:rFonts w:cs="Times New Roman"/>
          <w:szCs w:val="28"/>
        </w:rPr>
      </w:pPr>
    </w:p>
    <w:p w:rsidR="008B386B" w:rsidRPr="00182902" w:rsidDel="00A22B19" w:rsidRDefault="008B386B" w:rsidP="005C2E94">
      <w:pPr>
        <w:spacing w:line="360" w:lineRule="auto"/>
        <w:rPr>
          <w:del w:id="705" w:author="HAO" w:date="2018-04-29T23:22:00Z"/>
          <w:rFonts w:cs="Times New Roman"/>
          <w:szCs w:val="28"/>
        </w:rPr>
      </w:pPr>
    </w:p>
    <w:p w:rsidR="008B386B" w:rsidRPr="00182902" w:rsidRDefault="008B386B" w:rsidP="005C2E94">
      <w:pPr>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06" w:name="_Toc496728370"/>
      <w:bookmarkStart w:id="707" w:name="_Toc512779493"/>
      <w:r w:rsidRPr="00182902">
        <w:rPr>
          <w:rFonts w:cs="Times New Roman"/>
          <w:b/>
          <w:szCs w:val="28"/>
        </w:rPr>
        <w:t>Đặc tả use case “Phân quyền”</w:t>
      </w:r>
      <w:bookmarkEnd w:id="706"/>
      <w:bookmarkEnd w:id="707"/>
    </w:p>
    <w:p w:rsidR="00F17B6F" w:rsidRPr="00182902" w:rsidRDefault="00F17B6F" w:rsidP="00F17B6F">
      <w:pPr>
        <w:pStyle w:val="ListParagraph"/>
        <w:spacing w:line="360" w:lineRule="auto"/>
        <w:ind w:left="792"/>
        <w:jc w:val="both"/>
        <w:rPr>
          <w:rFonts w:cs="Times New Roman"/>
          <w:b/>
          <w:szCs w:val="28"/>
        </w:rPr>
      </w:pPr>
      <w:r w:rsidRPr="005A3E76">
        <w:rPr>
          <w:rFonts w:cs="Times New Roman"/>
          <w:noProof/>
          <w:szCs w:val="28"/>
          <w:lang w:eastAsia="ja-JP"/>
        </w:rPr>
        <w:drawing>
          <wp:inline distT="0" distB="0" distL="0" distR="0" wp14:anchorId="7259C4EA" wp14:editId="64BF22B6">
            <wp:extent cx="5162550" cy="245745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162550" cy="2457450"/>
                    </a:xfrm>
                    <a:prstGeom prst="rect">
                      <a:avLst/>
                    </a:prstGeom>
                  </pic:spPr>
                </pic:pic>
              </a:graphicData>
            </a:graphic>
          </wp:inline>
        </w:drawing>
      </w:r>
    </w:p>
    <w:tbl>
      <w:tblPr>
        <w:tblStyle w:val="TableGrid"/>
        <w:tblW w:w="0" w:type="auto"/>
        <w:tblLook w:val="04A0" w:firstRow="1" w:lastRow="0" w:firstColumn="1" w:lastColumn="0" w:noHBand="0" w:noVBand="1"/>
      </w:tblPr>
      <w:tblGrid>
        <w:gridCol w:w="1021"/>
        <w:gridCol w:w="1103"/>
        <w:gridCol w:w="3473"/>
        <w:gridCol w:w="3466"/>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lastRenderedPageBreak/>
              <w:t>Use case “Phân quyền”</w:t>
            </w:r>
            <w:r w:rsidR="00D57982" w:rsidRPr="00182902">
              <w:rPr>
                <w:rStyle w:val="SubtleEmphasis"/>
                <w:rFonts w:cs="Times New Roman"/>
                <w:b/>
                <w:sz w:val="28"/>
                <w:szCs w:val="28"/>
              </w:rPr>
              <w:t xml:space="preserve"> dành cho Admin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Phân quyền truy cập cho từng đối tượng người dùng, hạn chế những truy cập không cần thiết để đảm bảo độ bảo mật thông tin cho dự án.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D57982" w:rsidP="00A22A9F">
            <w:pPr>
              <w:spacing w:line="360" w:lineRule="auto"/>
              <w:rPr>
                <w:rStyle w:val="SubtleEmphasis"/>
                <w:rFonts w:cs="Times New Roman"/>
                <w:sz w:val="28"/>
                <w:szCs w:val="28"/>
              </w:rPr>
            </w:pPr>
            <w:r w:rsidRPr="00182902">
              <w:rPr>
                <w:rStyle w:val="SubtleEmphasis"/>
                <w:rFonts w:cs="Times New Roman"/>
                <w:sz w:val="28"/>
                <w:szCs w:val="28"/>
              </w:rPr>
              <w:t>Admin</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Fonts w:cs="Times New Roman"/>
                <w:szCs w:val="28"/>
                <w:rPrChange w:id="708" w:author="HAO" w:date="2018-04-29T21:55:00Z">
                  <w:rPr>
                    <w:rFonts w:cs="Times New Roman"/>
                    <w:iCs/>
                    <w:sz w:val="24"/>
                    <w:szCs w:val="28"/>
                  </w:rPr>
                </w:rPrChange>
              </w:rPr>
              <w:t>Đăng nhập vào ứng dụng</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chức năng phân quyền</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D57982">
            <w:pPr>
              <w:spacing w:line="360" w:lineRule="auto"/>
              <w:rPr>
                <w:rStyle w:val="SubtleEmphasis"/>
                <w:rFonts w:cs="Times New Roman"/>
                <w:sz w:val="28"/>
                <w:szCs w:val="28"/>
              </w:rPr>
            </w:pPr>
            <w:r w:rsidRPr="00182902">
              <w:rPr>
                <w:rStyle w:val="SubtleEmphasis"/>
                <w:rFonts w:cs="Times New Roman"/>
                <w:sz w:val="28"/>
                <w:szCs w:val="28"/>
              </w:rPr>
              <w:t>2. Nhận</w:t>
            </w:r>
            <w:r w:rsidR="00D57982" w:rsidRPr="00182902">
              <w:rPr>
                <w:rStyle w:val="SubtleEmphasis"/>
                <w:rFonts w:cs="Times New Roman"/>
                <w:sz w:val="28"/>
                <w:szCs w:val="28"/>
              </w:rPr>
              <w:t xml:space="preserve"> và kiểm tra yêu cầu</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D57982">
            <w:pPr>
              <w:spacing w:line="360" w:lineRule="auto"/>
              <w:rPr>
                <w:rStyle w:val="SubtleEmphasis"/>
                <w:rFonts w:cs="Times New Roman"/>
                <w:sz w:val="28"/>
                <w:szCs w:val="28"/>
              </w:rPr>
            </w:pPr>
            <w:r w:rsidRPr="00182902">
              <w:rPr>
                <w:rStyle w:val="SubtleEmphasis"/>
                <w:rFonts w:cs="Times New Roman"/>
                <w:sz w:val="28"/>
                <w:szCs w:val="28"/>
              </w:rPr>
              <w:t xml:space="preserve">3. Chọn một acccount và phân quyền </w:t>
            </w:r>
            <w:r w:rsidR="00D57982" w:rsidRPr="00182902">
              <w:rPr>
                <w:rStyle w:val="SubtleEmphasis"/>
                <w:rFonts w:cs="Times New Roman"/>
                <w:sz w:val="28"/>
                <w:szCs w:val="28"/>
              </w:rPr>
              <w:t>Admin</w:t>
            </w:r>
            <w:r w:rsidRPr="00182902">
              <w:rPr>
                <w:rStyle w:val="SubtleEmphasis"/>
                <w:rFonts w:cs="Times New Roman"/>
                <w:sz w:val="28"/>
                <w:szCs w:val="28"/>
              </w:rPr>
              <w:t>, nhấn button Xác nhận</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cấp quyền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p w:rsidR="001069BD" w:rsidRPr="00182902" w:rsidRDefault="001069BD" w:rsidP="00A22A9F">
            <w:pPr>
              <w:spacing w:line="360" w:lineRule="auto"/>
              <w:rPr>
                <w:rStyle w:val="SubtleEmphasis"/>
                <w:rFonts w:cs="Times New Roman"/>
                <w:sz w:val="28"/>
                <w:szCs w:val="28"/>
              </w:rPr>
            </w:pP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phân quyề</w:t>
            </w:r>
            <w:r w:rsidR="00D57982" w:rsidRPr="00182902">
              <w:rPr>
                <w:rStyle w:val="SubtleEmphasis"/>
                <w:rFonts w:cs="Times New Roman"/>
                <w:sz w:val="28"/>
                <w:szCs w:val="28"/>
              </w:rPr>
              <w:t>n</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lastRenderedPageBreak/>
              <w:t xml:space="preserve">Nếu người dùng muốn tiếp tục </w:t>
            </w:r>
            <w:r w:rsidR="00D57982" w:rsidRPr="00182902">
              <w:rPr>
                <w:rStyle w:val="SubtleEmphasis"/>
                <w:rFonts w:cs="Times New Roman"/>
                <w:sz w:val="28"/>
                <w:szCs w:val="28"/>
              </w:rPr>
              <w:t xml:space="preserve">phân quyền </w:t>
            </w:r>
            <w:r w:rsidRPr="00182902">
              <w:rPr>
                <w:rStyle w:val="SubtleEmphasis"/>
                <w:rFonts w:cs="Times New Roman"/>
                <w:sz w:val="28"/>
                <w:szCs w:val="28"/>
              </w:rPr>
              <w:t>thì quay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cấp quyề</w:t>
            </w:r>
            <w:r w:rsidR="00D57982" w:rsidRPr="00182902">
              <w:rPr>
                <w:rStyle w:val="SubtleEmphasis"/>
                <w:rFonts w:cs="Times New Roman"/>
                <w:sz w:val="28"/>
                <w:szCs w:val="28"/>
              </w:rPr>
              <w:t>n Project Manager</w:t>
            </w:r>
            <w:r w:rsidRPr="00182902">
              <w:rPr>
                <w:rStyle w:val="SubtleEmphasis"/>
                <w:rFonts w:cs="Times New Roman"/>
                <w:sz w:val="28"/>
                <w:szCs w:val="28"/>
              </w:rPr>
              <w:t xml:space="preserve"> cho account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cấp quyền truy cập lỗi. CSDL không bị thay đổi.</w:t>
            </w:r>
          </w:p>
        </w:tc>
      </w:tr>
    </w:tbl>
    <w:p w:rsidR="001069BD" w:rsidRPr="00182902" w:rsidRDefault="001069BD" w:rsidP="00A22A9F">
      <w:pPr>
        <w:pStyle w:val="ListParagraph"/>
        <w:spacing w:line="360" w:lineRule="auto"/>
        <w:rPr>
          <w:rFonts w:cs="Times New Roman"/>
          <w:szCs w:val="28"/>
        </w:rPr>
      </w:pPr>
    </w:p>
    <w:tbl>
      <w:tblPr>
        <w:tblStyle w:val="TableGrid"/>
        <w:tblW w:w="0" w:type="auto"/>
        <w:tblLook w:val="04A0" w:firstRow="1" w:lastRow="0" w:firstColumn="1" w:lastColumn="0" w:noHBand="0" w:noVBand="1"/>
      </w:tblPr>
      <w:tblGrid>
        <w:gridCol w:w="1020"/>
        <w:gridCol w:w="1103"/>
        <w:gridCol w:w="3475"/>
        <w:gridCol w:w="3465"/>
      </w:tblGrid>
      <w:tr w:rsidR="00D57982" w:rsidRPr="00182902" w:rsidTr="000B06E6">
        <w:tc>
          <w:tcPr>
            <w:tcW w:w="9245" w:type="dxa"/>
            <w:gridSpan w:val="4"/>
            <w:shd w:val="clear" w:color="auto" w:fill="D9D9D9" w:themeFill="background1" w:themeFillShade="D9"/>
          </w:tcPr>
          <w:p w:rsidR="00D57982" w:rsidRPr="00182902" w:rsidRDefault="00D57982" w:rsidP="000B06E6">
            <w:pPr>
              <w:spacing w:line="360" w:lineRule="auto"/>
              <w:rPr>
                <w:rStyle w:val="SubtleEmphasis"/>
                <w:rFonts w:cs="Times New Roman"/>
                <w:b/>
                <w:sz w:val="28"/>
                <w:szCs w:val="28"/>
              </w:rPr>
            </w:pPr>
            <w:r w:rsidRPr="00182902">
              <w:rPr>
                <w:rStyle w:val="SubtleEmphasis"/>
                <w:rFonts w:cs="Times New Roman"/>
                <w:b/>
                <w:sz w:val="28"/>
                <w:szCs w:val="28"/>
              </w:rPr>
              <w:t>Use case “Phân quyền” dành cho Project Manager</w:t>
            </w:r>
          </w:p>
        </w:tc>
      </w:tr>
      <w:tr w:rsidR="00D57982" w:rsidRPr="00182902" w:rsidTr="000B06E6">
        <w:tc>
          <w:tcPr>
            <w:tcW w:w="2133"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D57982" w:rsidRPr="00182902" w:rsidRDefault="00D57982" w:rsidP="000B06E6">
            <w:pPr>
              <w:spacing w:line="360" w:lineRule="auto"/>
              <w:rPr>
                <w:rFonts w:cs="Times New Roman"/>
                <w:szCs w:val="28"/>
              </w:rPr>
            </w:pPr>
            <w:r w:rsidRPr="00182902">
              <w:rPr>
                <w:rFonts w:cs="Times New Roman"/>
                <w:szCs w:val="28"/>
              </w:rPr>
              <w:t>Phân quyền truy cập cho từng đối tượng người dùng, hạn chế những truy cập không cần thiết để đảm bảo độ bảo mật thông tin cho dự án.</w:t>
            </w:r>
          </w:p>
        </w:tc>
      </w:tr>
      <w:tr w:rsidR="00D57982" w:rsidRPr="00182902" w:rsidTr="000B06E6">
        <w:tc>
          <w:tcPr>
            <w:tcW w:w="2133"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Project Manager</w:t>
            </w:r>
          </w:p>
        </w:tc>
      </w:tr>
      <w:tr w:rsidR="00D57982" w:rsidRPr="00182902" w:rsidTr="000B06E6">
        <w:tc>
          <w:tcPr>
            <w:tcW w:w="2133" w:type="dxa"/>
            <w:gridSpan w:val="2"/>
          </w:tcPr>
          <w:p w:rsidR="00D57982" w:rsidRPr="00182902" w:rsidRDefault="00D57982"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Fonts w:cs="Times New Roman"/>
                <w:szCs w:val="28"/>
                <w:rPrChange w:id="709" w:author="HAO" w:date="2018-04-29T21:55:00Z">
                  <w:rPr>
                    <w:rFonts w:cs="Times New Roman"/>
                    <w:iCs/>
                    <w:sz w:val="24"/>
                    <w:szCs w:val="28"/>
                  </w:rPr>
                </w:rPrChange>
              </w:rPr>
              <w:t>Đăng nhập vào ứng dụng</w:t>
            </w:r>
          </w:p>
        </w:tc>
      </w:tr>
      <w:tr w:rsidR="00D57982" w:rsidRPr="00182902" w:rsidTr="000B06E6">
        <w:trPr>
          <w:trHeight w:val="480"/>
        </w:trPr>
        <w:tc>
          <w:tcPr>
            <w:tcW w:w="2133" w:type="dxa"/>
            <w:gridSpan w:val="2"/>
            <w:vMerge w:val="restart"/>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D57982" w:rsidRPr="00182902" w:rsidRDefault="00D57982"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D57982" w:rsidRPr="00182902" w:rsidRDefault="00D57982"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D57982" w:rsidRPr="00182902" w:rsidTr="000B06E6">
        <w:trPr>
          <w:trHeight w:val="480"/>
        </w:trPr>
        <w:tc>
          <w:tcPr>
            <w:tcW w:w="2133" w:type="dxa"/>
            <w:gridSpan w:val="2"/>
            <w:vMerge/>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chức năng phân quyền</w:t>
            </w:r>
          </w:p>
        </w:tc>
        <w:tc>
          <w:tcPr>
            <w:tcW w:w="3556" w:type="dxa"/>
          </w:tcPr>
          <w:p w:rsidR="00D57982" w:rsidRPr="00182902" w:rsidRDefault="00D57982" w:rsidP="000B06E6">
            <w:pPr>
              <w:spacing w:line="360" w:lineRule="auto"/>
              <w:rPr>
                <w:rStyle w:val="SubtleEmphasis"/>
                <w:rFonts w:cs="Times New Roman"/>
                <w:sz w:val="28"/>
                <w:szCs w:val="28"/>
              </w:rPr>
            </w:pPr>
          </w:p>
        </w:tc>
      </w:tr>
      <w:tr w:rsidR="00D57982" w:rsidRPr="00182902" w:rsidTr="000B06E6">
        <w:trPr>
          <w:trHeight w:val="480"/>
        </w:trPr>
        <w:tc>
          <w:tcPr>
            <w:tcW w:w="2133" w:type="dxa"/>
            <w:gridSpan w:val="2"/>
            <w:vMerge/>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2. Nhận và kiểm tra yêu cầu</w:t>
            </w:r>
          </w:p>
        </w:tc>
      </w:tr>
      <w:tr w:rsidR="00D57982" w:rsidRPr="00182902" w:rsidTr="000B06E6">
        <w:trPr>
          <w:trHeight w:val="480"/>
        </w:trPr>
        <w:tc>
          <w:tcPr>
            <w:tcW w:w="2133" w:type="dxa"/>
            <w:gridSpan w:val="2"/>
            <w:vMerge/>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3. Chọn một acccount và phân quyền Teamlead hoặc Member, nhấn button Xác nhận</w:t>
            </w:r>
          </w:p>
        </w:tc>
        <w:tc>
          <w:tcPr>
            <w:tcW w:w="3556" w:type="dxa"/>
          </w:tcPr>
          <w:p w:rsidR="00D57982" w:rsidRPr="00182902" w:rsidRDefault="00D57982" w:rsidP="000B06E6">
            <w:pPr>
              <w:spacing w:line="360" w:lineRule="auto"/>
              <w:rPr>
                <w:rStyle w:val="SubtleEmphasis"/>
                <w:rFonts w:cs="Times New Roman"/>
                <w:sz w:val="28"/>
                <w:szCs w:val="28"/>
              </w:rPr>
            </w:pPr>
          </w:p>
          <w:p w:rsidR="00D57982" w:rsidRPr="00182902" w:rsidRDefault="00D57982" w:rsidP="000B06E6">
            <w:pPr>
              <w:spacing w:line="360" w:lineRule="auto"/>
              <w:rPr>
                <w:rStyle w:val="SubtleEmphasis"/>
                <w:rFonts w:cs="Times New Roman"/>
                <w:sz w:val="28"/>
                <w:szCs w:val="28"/>
              </w:rPr>
            </w:pPr>
          </w:p>
        </w:tc>
      </w:tr>
      <w:tr w:rsidR="00D57982" w:rsidRPr="00182902" w:rsidTr="000B06E6">
        <w:trPr>
          <w:trHeight w:val="480"/>
        </w:trPr>
        <w:tc>
          <w:tcPr>
            <w:tcW w:w="2133" w:type="dxa"/>
            <w:gridSpan w:val="2"/>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p>
        </w:tc>
        <w:tc>
          <w:tcPr>
            <w:tcW w:w="3556"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lastRenderedPageBreak/>
              <w:t>- Nếu đúng thì hiện lên thông báo cấp quyền thành công</w:t>
            </w:r>
          </w:p>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p w:rsidR="00D57982" w:rsidRPr="00182902" w:rsidRDefault="00D57982" w:rsidP="000B06E6">
            <w:pPr>
              <w:spacing w:line="360" w:lineRule="auto"/>
              <w:rPr>
                <w:rStyle w:val="SubtleEmphasis"/>
                <w:rFonts w:cs="Times New Roman"/>
                <w:sz w:val="28"/>
                <w:szCs w:val="28"/>
              </w:rPr>
            </w:pPr>
          </w:p>
        </w:tc>
      </w:tr>
      <w:tr w:rsidR="00D57982" w:rsidRPr="00182902" w:rsidTr="000B06E6">
        <w:tc>
          <w:tcPr>
            <w:tcW w:w="2133"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D57982" w:rsidRPr="00182902"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D57982" w:rsidRPr="00182902"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phân quyền</w:t>
            </w:r>
          </w:p>
          <w:p w:rsidR="00D57982" w:rsidRPr="00182902" w:rsidRDefault="00D57982"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phân quyền thì quay về bước 3</w:t>
            </w:r>
          </w:p>
        </w:tc>
      </w:tr>
      <w:tr w:rsidR="00D57982" w:rsidRPr="00182902" w:rsidTr="000B06E6">
        <w:trPr>
          <w:trHeight w:val="480"/>
        </w:trPr>
        <w:tc>
          <w:tcPr>
            <w:tcW w:w="1030" w:type="dxa"/>
            <w:vMerge w:val="restart"/>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D57982" w:rsidRPr="00182902" w:rsidRDefault="00D57982" w:rsidP="00D57982">
            <w:pPr>
              <w:spacing w:line="360" w:lineRule="auto"/>
              <w:rPr>
                <w:rStyle w:val="SubtleEmphasis"/>
                <w:rFonts w:cs="Times New Roman"/>
                <w:sz w:val="28"/>
                <w:szCs w:val="28"/>
              </w:rPr>
            </w:pPr>
            <w:r w:rsidRPr="00182902">
              <w:rPr>
                <w:rStyle w:val="SubtleEmphasis"/>
                <w:rFonts w:cs="Times New Roman"/>
                <w:sz w:val="28"/>
                <w:szCs w:val="28"/>
              </w:rPr>
              <w:t>Hiển thị thông báo đã cấp quyền Teamlead hoặc Member cho account thành công. CSDL bị thay đổi</w:t>
            </w:r>
          </w:p>
        </w:tc>
      </w:tr>
      <w:tr w:rsidR="00D57982" w:rsidRPr="00182902" w:rsidTr="000B06E6">
        <w:trPr>
          <w:trHeight w:val="480"/>
        </w:trPr>
        <w:tc>
          <w:tcPr>
            <w:tcW w:w="1030" w:type="dxa"/>
            <w:vMerge/>
          </w:tcPr>
          <w:p w:rsidR="00D57982" w:rsidRPr="00182902" w:rsidRDefault="00D57982" w:rsidP="000B06E6">
            <w:pPr>
              <w:spacing w:line="360" w:lineRule="auto"/>
              <w:rPr>
                <w:rStyle w:val="SubtleEmphasis"/>
                <w:rFonts w:cs="Times New Roman"/>
                <w:sz w:val="28"/>
                <w:szCs w:val="28"/>
              </w:rPr>
            </w:pPr>
          </w:p>
        </w:tc>
        <w:tc>
          <w:tcPr>
            <w:tcW w:w="1103" w:type="dxa"/>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D57982" w:rsidRPr="00182902" w:rsidRDefault="00D57982"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cấp quyền truy cập lỗi. CSDL không bị thay đổi.</w:t>
            </w:r>
          </w:p>
        </w:tc>
      </w:tr>
    </w:tbl>
    <w:p w:rsidR="00D57982" w:rsidRPr="00182902" w:rsidRDefault="00D57982" w:rsidP="00A22A9F">
      <w:pPr>
        <w:pStyle w:val="ListParagraph"/>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10" w:name="_Toc496728372"/>
      <w:bookmarkStart w:id="711" w:name="_Toc512779494"/>
      <w:r w:rsidRPr="00182902">
        <w:rPr>
          <w:rFonts w:cs="Times New Roman"/>
          <w:b/>
          <w:szCs w:val="28"/>
        </w:rPr>
        <w:t>Đặc tả use case “Chỉnh sử</w:t>
      </w:r>
      <w:r w:rsidR="009E6BC5" w:rsidRPr="00182902">
        <w:rPr>
          <w:rFonts w:cs="Times New Roman"/>
          <w:b/>
          <w:szCs w:val="28"/>
        </w:rPr>
        <w:t>a Project</w:t>
      </w:r>
      <w:r w:rsidRPr="00182902">
        <w:rPr>
          <w:rFonts w:cs="Times New Roman"/>
          <w:b/>
          <w:szCs w:val="28"/>
        </w:rPr>
        <w:t>”</w:t>
      </w:r>
      <w:bookmarkEnd w:id="710"/>
      <w:bookmarkEnd w:id="711"/>
    </w:p>
    <w:tbl>
      <w:tblPr>
        <w:tblStyle w:val="TableGrid"/>
        <w:tblW w:w="0" w:type="auto"/>
        <w:tblLook w:val="04A0" w:firstRow="1" w:lastRow="0" w:firstColumn="1" w:lastColumn="0" w:noHBand="0" w:noVBand="1"/>
      </w:tblPr>
      <w:tblGrid>
        <w:gridCol w:w="1021"/>
        <w:gridCol w:w="1103"/>
        <w:gridCol w:w="3468"/>
        <w:gridCol w:w="3471"/>
      </w:tblGrid>
      <w:tr w:rsidR="001069BD" w:rsidRPr="00182902" w:rsidTr="009E6BC5">
        <w:tc>
          <w:tcPr>
            <w:tcW w:w="9063"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9E6BC5" w:rsidRPr="00182902">
              <w:rPr>
                <w:rStyle w:val="SubtleEmphasis"/>
                <w:rFonts w:cs="Times New Roman"/>
                <w:b/>
                <w:sz w:val="28"/>
                <w:szCs w:val="28"/>
              </w:rPr>
              <w:t>a Project</w:t>
            </w:r>
            <w:r w:rsidRPr="00182902">
              <w:rPr>
                <w:rStyle w:val="SubtleEmphasis"/>
                <w:rFonts w:cs="Times New Roman"/>
                <w:b/>
                <w:sz w:val="28"/>
                <w:szCs w:val="28"/>
              </w:rPr>
              <w:t>”</w:t>
            </w:r>
          </w:p>
        </w:tc>
      </w:tr>
      <w:tr w:rsidR="001069BD" w:rsidRPr="00182902" w:rsidTr="009E6BC5">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1069BD" w:rsidRPr="00182902" w:rsidRDefault="001069BD" w:rsidP="00A22A9F">
            <w:pPr>
              <w:spacing w:line="360" w:lineRule="auto"/>
              <w:rPr>
                <w:rFonts w:cs="Times New Roman"/>
                <w:szCs w:val="28"/>
              </w:rPr>
            </w:pPr>
            <w:r w:rsidRPr="00182902">
              <w:rPr>
                <w:rFonts w:cs="Times New Roman"/>
                <w:szCs w:val="28"/>
              </w:rPr>
              <w:t>Chỉnh sửa thông tin của dự án khi cần thiết</w:t>
            </w:r>
          </w:p>
        </w:tc>
      </w:tr>
      <w:tr w:rsidR="001069BD" w:rsidRPr="00182902" w:rsidTr="009E6BC5">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w:t>
            </w:r>
          </w:p>
        </w:tc>
      </w:tr>
      <w:tr w:rsidR="001069BD" w:rsidRPr="00182902" w:rsidTr="009E6BC5">
        <w:tc>
          <w:tcPr>
            <w:tcW w:w="2124"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Đã tạo một dự án</w:t>
            </w:r>
          </w:p>
        </w:tc>
      </w:tr>
      <w:tr w:rsidR="009E6BC5" w:rsidRPr="00182902" w:rsidTr="009E6BC5">
        <w:trPr>
          <w:trHeight w:val="480"/>
        </w:trPr>
        <w:tc>
          <w:tcPr>
            <w:tcW w:w="2124" w:type="dxa"/>
            <w:gridSpan w:val="2"/>
            <w:vMerge w:val="restart"/>
          </w:tcPr>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9E6BC5" w:rsidRPr="00182902" w:rsidRDefault="009E6BC5"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9E6BC5" w:rsidRPr="00182902" w:rsidRDefault="009E6BC5"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 xml:space="preserve">1. Truy cập vào ứng dụng bằng quyền truy cập của </w:t>
            </w:r>
            <w:r w:rsidRPr="00182902">
              <w:rPr>
                <w:rStyle w:val="SubtleEmphasis"/>
                <w:rFonts w:cs="Times New Roman"/>
                <w:sz w:val="28"/>
                <w:szCs w:val="28"/>
              </w:rPr>
              <w:lastRenderedPageBreak/>
              <w:t>PM, chọn dự án cần chỉnh sửa</w:t>
            </w:r>
          </w:p>
        </w:tc>
        <w:tc>
          <w:tcPr>
            <w:tcW w:w="3471" w:type="dxa"/>
          </w:tcPr>
          <w:p w:rsidR="009E6BC5" w:rsidRPr="00182902" w:rsidRDefault="009E6BC5" w:rsidP="00A22A9F">
            <w:pPr>
              <w:spacing w:line="360" w:lineRule="auto"/>
              <w:rPr>
                <w:rStyle w:val="SubtleEmphasis"/>
                <w:rFonts w:cs="Times New Roman"/>
                <w:sz w:val="28"/>
                <w:szCs w:val="28"/>
              </w:rPr>
            </w:pP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A22A9F">
            <w:pPr>
              <w:spacing w:line="360" w:lineRule="auto"/>
              <w:rPr>
                <w:rStyle w:val="SubtleEmphasis"/>
                <w:rFonts w:cs="Times New Roman"/>
                <w:sz w:val="28"/>
                <w:szCs w:val="28"/>
              </w:rPr>
            </w:pPr>
          </w:p>
        </w:tc>
        <w:tc>
          <w:tcPr>
            <w:tcW w:w="3471" w:type="dxa"/>
          </w:tcPr>
          <w:p w:rsidR="009E6BC5" w:rsidRPr="00182902" w:rsidRDefault="009E6BC5" w:rsidP="009E6BC5">
            <w:pPr>
              <w:spacing w:line="360" w:lineRule="auto"/>
              <w:rPr>
                <w:rStyle w:val="SubtleEmphasis"/>
                <w:rFonts w:cs="Times New Roman"/>
                <w:sz w:val="28"/>
                <w:szCs w:val="28"/>
              </w:rPr>
            </w:pPr>
            <w:r w:rsidRPr="00182902">
              <w:rPr>
                <w:rStyle w:val="SubtleEmphasis"/>
                <w:rFonts w:cs="Times New Roman"/>
                <w:sz w:val="28"/>
                <w:szCs w:val="28"/>
              </w:rPr>
              <w:t>2. Hiển thị màn hình chứa thông tin của dự án cần chỉnh sửa</w:t>
            </w: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9E6BC5">
            <w:pPr>
              <w:spacing w:line="360" w:lineRule="auto"/>
              <w:rPr>
                <w:rStyle w:val="SubtleEmphasis"/>
                <w:rFonts w:cs="Times New Roman"/>
                <w:sz w:val="28"/>
                <w:szCs w:val="28"/>
              </w:rPr>
            </w:pPr>
            <w:r w:rsidRPr="00182902">
              <w:rPr>
                <w:rStyle w:val="SubtleEmphasis"/>
                <w:rFonts w:cs="Times New Roman"/>
                <w:sz w:val="28"/>
                <w:szCs w:val="28"/>
              </w:rPr>
              <w:t>3. Nhập vào các thông tin cần chỉnh sửa, nhấn button sửa đổi.</w:t>
            </w:r>
          </w:p>
        </w:tc>
        <w:tc>
          <w:tcPr>
            <w:tcW w:w="3471" w:type="dxa"/>
          </w:tcPr>
          <w:p w:rsidR="009E6BC5" w:rsidRPr="00182902" w:rsidRDefault="009E6BC5" w:rsidP="00A22A9F">
            <w:pPr>
              <w:spacing w:line="360" w:lineRule="auto"/>
              <w:rPr>
                <w:rStyle w:val="SubtleEmphasis"/>
                <w:rFonts w:cs="Times New Roman"/>
                <w:sz w:val="28"/>
                <w:szCs w:val="28"/>
              </w:rPr>
            </w:pPr>
          </w:p>
        </w:tc>
      </w:tr>
      <w:tr w:rsidR="009E6BC5" w:rsidRPr="00182902" w:rsidTr="009E6BC5">
        <w:trPr>
          <w:trHeight w:val="480"/>
        </w:trPr>
        <w:tc>
          <w:tcPr>
            <w:tcW w:w="2124" w:type="dxa"/>
            <w:gridSpan w:val="2"/>
            <w:vMerge/>
          </w:tcPr>
          <w:p w:rsidR="009E6BC5" w:rsidRPr="00182902" w:rsidRDefault="009E6BC5" w:rsidP="00A22A9F">
            <w:pPr>
              <w:spacing w:line="360" w:lineRule="auto"/>
              <w:rPr>
                <w:rStyle w:val="SubtleEmphasis"/>
                <w:rFonts w:cs="Times New Roman"/>
                <w:sz w:val="28"/>
                <w:szCs w:val="28"/>
              </w:rPr>
            </w:pPr>
          </w:p>
        </w:tc>
        <w:tc>
          <w:tcPr>
            <w:tcW w:w="3468" w:type="dxa"/>
          </w:tcPr>
          <w:p w:rsidR="009E6BC5" w:rsidRPr="00182902" w:rsidRDefault="009E6BC5" w:rsidP="00A22A9F">
            <w:pPr>
              <w:spacing w:line="360" w:lineRule="auto"/>
              <w:rPr>
                <w:rStyle w:val="SubtleEmphasis"/>
                <w:rFonts w:cs="Times New Roman"/>
                <w:sz w:val="28"/>
                <w:szCs w:val="28"/>
              </w:rPr>
            </w:pPr>
          </w:p>
        </w:tc>
        <w:tc>
          <w:tcPr>
            <w:tcW w:w="3471" w:type="dxa"/>
          </w:tcPr>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chỉnh sửa dự án thành công</w:t>
            </w:r>
          </w:p>
          <w:p w:rsidR="009E6BC5"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tc>
      </w:tr>
      <w:tr w:rsidR="001069BD" w:rsidRPr="00182902" w:rsidTr="009E6BC5">
        <w:tc>
          <w:tcPr>
            <w:tcW w:w="2124"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1069BD" w:rsidRPr="00182902" w:rsidRDefault="009E6BC5" w:rsidP="00A22A9F">
            <w:pPr>
              <w:spacing w:line="360" w:lineRule="auto"/>
              <w:rPr>
                <w:rStyle w:val="SubtleEmphasis"/>
                <w:rFonts w:cs="Times New Roman"/>
                <w:sz w:val="28"/>
                <w:szCs w:val="28"/>
              </w:rPr>
            </w:pPr>
            <w:r w:rsidRPr="00182902">
              <w:rPr>
                <w:rStyle w:val="SubtleEmphasis"/>
                <w:rFonts w:cs="Times New Roman"/>
                <w:sz w:val="28"/>
                <w:szCs w:val="28"/>
              </w:rPr>
              <w:t>4</w:t>
            </w:r>
            <w:r w:rsidR="001069BD" w:rsidRPr="00182902">
              <w:rPr>
                <w:rStyle w:val="SubtleEmphasis"/>
                <w:rFonts w:cs="Times New Roman"/>
                <w:sz w:val="28"/>
                <w:szCs w:val="28"/>
              </w:rPr>
              <w:t>.1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sửa dự án với các trường dữ liệu đã nhập</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sửa dự án thì quay về bước 3</w:t>
            </w:r>
          </w:p>
        </w:tc>
      </w:tr>
      <w:tr w:rsidR="001069BD" w:rsidRPr="00182902" w:rsidTr="009E6BC5">
        <w:trPr>
          <w:trHeight w:val="480"/>
        </w:trPr>
        <w:tc>
          <w:tcPr>
            <w:tcW w:w="1021"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sửa dự án thành công. CSDL bị thay đổi</w:t>
            </w:r>
          </w:p>
        </w:tc>
      </w:tr>
      <w:tr w:rsidR="001069BD" w:rsidRPr="00182902" w:rsidTr="009E6BC5">
        <w:trPr>
          <w:trHeight w:val="480"/>
        </w:trPr>
        <w:tc>
          <w:tcPr>
            <w:tcW w:w="1021"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chỉnh sửa dự án lỗi. CSDL không bị thay đổi.</w:t>
            </w:r>
          </w:p>
        </w:tc>
      </w:tr>
    </w:tbl>
    <w:p w:rsidR="00812748" w:rsidRPr="00182902" w:rsidRDefault="00812748" w:rsidP="00812748">
      <w:pPr>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lastRenderedPageBreak/>
        <w:t xml:space="preserve"> </w:t>
      </w:r>
      <w:r w:rsidR="00812748" w:rsidRPr="00182902">
        <w:rPr>
          <w:rFonts w:cs="Times New Roman"/>
          <w:b/>
          <w:szCs w:val="28"/>
        </w:rPr>
        <w:t xml:space="preserve"> </w:t>
      </w:r>
      <w:bookmarkStart w:id="712" w:name="_Toc512779495"/>
      <w:r w:rsidR="00812748" w:rsidRPr="00182902">
        <w:rPr>
          <w:rFonts w:cs="Times New Roman"/>
          <w:b/>
          <w:szCs w:val="28"/>
        </w:rPr>
        <w:t>Đặc tả use case “Xem tổng quan Project”</w:t>
      </w:r>
      <w:bookmarkEnd w:id="712"/>
    </w:p>
    <w:tbl>
      <w:tblPr>
        <w:tblStyle w:val="TableGrid"/>
        <w:tblW w:w="0" w:type="auto"/>
        <w:tblLook w:val="04A0" w:firstRow="1" w:lastRow="0" w:firstColumn="1" w:lastColumn="0" w:noHBand="0" w:noVBand="1"/>
      </w:tblPr>
      <w:tblGrid>
        <w:gridCol w:w="1021"/>
        <w:gridCol w:w="1103"/>
        <w:gridCol w:w="3468"/>
        <w:gridCol w:w="3471"/>
      </w:tblGrid>
      <w:tr w:rsidR="00812748" w:rsidRPr="00182902" w:rsidTr="000B06E6">
        <w:tc>
          <w:tcPr>
            <w:tcW w:w="9063" w:type="dxa"/>
            <w:gridSpan w:val="4"/>
            <w:shd w:val="clear" w:color="auto" w:fill="D9D9D9" w:themeFill="background1" w:themeFillShade="D9"/>
          </w:tcPr>
          <w:p w:rsidR="00812748" w:rsidRPr="00182902" w:rsidRDefault="00812748" w:rsidP="000B06E6">
            <w:pPr>
              <w:spacing w:line="360" w:lineRule="auto"/>
              <w:rPr>
                <w:rStyle w:val="SubtleEmphasis"/>
                <w:rFonts w:cs="Times New Roman"/>
                <w:b/>
                <w:sz w:val="28"/>
                <w:szCs w:val="28"/>
              </w:rPr>
            </w:pPr>
            <w:r w:rsidRPr="00182902">
              <w:rPr>
                <w:rStyle w:val="SubtleEmphasis"/>
                <w:rFonts w:cs="Times New Roman"/>
                <w:b/>
                <w:sz w:val="28"/>
                <w:szCs w:val="28"/>
              </w:rPr>
              <w:t>Use case “Xem tổng quan Project”</w:t>
            </w:r>
          </w:p>
        </w:tc>
      </w:tr>
      <w:tr w:rsidR="00812748" w:rsidRPr="00182902" w:rsidTr="000B06E6">
        <w:tc>
          <w:tcPr>
            <w:tcW w:w="2124"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812748" w:rsidRPr="00182902" w:rsidRDefault="00812748" w:rsidP="000B06E6">
            <w:pPr>
              <w:spacing w:line="360" w:lineRule="auto"/>
              <w:rPr>
                <w:rFonts w:cs="Times New Roman"/>
                <w:szCs w:val="28"/>
              </w:rPr>
            </w:pPr>
            <w:r w:rsidRPr="00182902">
              <w:rPr>
                <w:rFonts w:cs="Times New Roman"/>
                <w:szCs w:val="28"/>
              </w:rPr>
              <w:t>Xem thông tin tổng quan của một dự án (Các thông tin cơ bản của một dự án phần mềm, danh sách các thành viên trong dự án, danh sách các giai đoạn trong một dự án)</w:t>
            </w:r>
          </w:p>
        </w:tc>
      </w:tr>
      <w:tr w:rsidR="00812748" w:rsidRPr="00182902" w:rsidTr="000B06E6">
        <w:tc>
          <w:tcPr>
            <w:tcW w:w="2124"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PM</w:t>
            </w:r>
          </w:p>
        </w:tc>
      </w:tr>
      <w:tr w:rsidR="00812748" w:rsidRPr="00182902" w:rsidTr="000B06E6">
        <w:tc>
          <w:tcPr>
            <w:tcW w:w="2124" w:type="dxa"/>
            <w:gridSpan w:val="2"/>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Đã tạo một dự án</w:t>
            </w:r>
          </w:p>
        </w:tc>
      </w:tr>
      <w:tr w:rsidR="005159DC" w:rsidRPr="00182902" w:rsidTr="000B06E6">
        <w:trPr>
          <w:trHeight w:val="480"/>
        </w:trPr>
        <w:tc>
          <w:tcPr>
            <w:tcW w:w="2124" w:type="dxa"/>
            <w:gridSpan w:val="2"/>
            <w:vMerge w:val="restart"/>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812748">
            <w:pPr>
              <w:spacing w:line="360" w:lineRule="auto"/>
              <w:rPr>
                <w:rStyle w:val="SubtleEmphasis"/>
                <w:rFonts w:cs="Times New Roman"/>
                <w:sz w:val="28"/>
                <w:szCs w:val="28"/>
              </w:rPr>
            </w:pPr>
            <w:r w:rsidRPr="00182902">
              <w:rPr>
                <w:rStyle w:val="SubtleEmphasis"/>
                <w:rFonts w:cs="Times New Roman"/>
                <w:sz w:val="28"/>
                <w:szCs w:val="28"/>
              </w:rPr>
              <w:t>1. Truy cập vào ứng dụng bằng quyền truy cập của PM, chọn một dự án</w:t>
            </w:r>
          </w:p>
        </w:tc>
        <w:tc>
          <w:tcPr>
            <w:tcW w:w="3471" w:type="dxa"/>
          </w:tcPr>
          <w:p w:rsidR="005159DC" w:rsidRPr="00182902" w:rsidRDefault="005159DC" w:rsidP="000B06E6">
            <w:pPr>
              <w:spacing w:line="360" w:lineRule="auto"/>
              <w:rPr>
                <w:rStyle w:val="SubtleEmphasis"/>
                <w:rFonts w:cs="Times New Roman"/>
                <w:sz w:val="28"/>
                <w:szCs w:val="28"/>
              </w:rPr>
            </w:pP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0B06E6">
            <w:pPr>
              <w:spacing w:line="360" w:lineRule="auto"/>
              <w:rPr>
                <w:rStyle w:val="SubtleEmphasis"/>
                <w:rFonts w:cs="Times New Roman"/>
                <w:sz w:val="28"/>
                <w:szCs w:val="28"/>
              </w:rPr>
            </w:pPr>
          </w:p>
        </w:tc>
        <w:tc>
          <w:tcPr>
            <w:tcW w:w="3471" w:type="dxa"/>
          </w:tcPr>
          <w:p w:rsidR="005159DC" w:rsidRPr="00182902" w:rsidRDefault="005159DC" w:rsidP="00812748">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tiết dự án.</w:t>
            </w:r>
          </w:p>
          <w:p w:rsidR="005159DC" w:rsidRPr="00182902" w:rsidRDefault="005159DC" w:rsidP="00812748">
            <w:pPr>
              <w:spacing w:line="360" w:lineRule="auto"/>
              <w:rPr>
                <w:rStyle w:val="SubtleEmphasis"/>
                <w:rFonts w:cs="Times New Roman"/>
                <w:sz w:val="28"/>
                <w:szCs w:val="28"/>
              </w:rPr>
            </w:pPr>
          </w:p>
        </w:tc>
      </w:tr>
      <w:tr w:rsidR="00812748" w:rsidRPr="00182902" w:rsidTr="000B06E6">
        <w:tc>
          <w:tcPr>
            <w:tcW w:w="2124"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812748" w:rsidRPr="00182902" w:rsidRDefault="00812748" w:rsidP="00812748">
            <w:pPr>
              <w:spacing w:line="360" w:lineRule="auto"/>
              <w:rPr>
                <w:rStyle w:val="SubtleEmphasis"/>
                <w:rFonts w:cs="Times New Roman"/>
                <w:sz w:val="28"/>
                <w:szCs w:val="28"/>
              </w:rPr>
            </w:pPr>
            <w:r w:rsidRPr="00182902">
              <w:rPr>
                <w:rStyle w:val="SubtleEmphasis"/>
                <w:rFonts w:cs="Times New Roman"/>
                <w:sz w:val="28"/>
                <w:szCs w:val="28"/>
              </w:rPr>
              <w:t>N/A</w:t>
            </w:r>
          </w:p>
        </w:tc>
      </w:tr>
      <w:tr w:rsidR="00812748" w:rsidRPr="00182902" w:rsidTr="000B06E6">
        <w:trPr>
          <w:trHeight w:val="480"/>
        </w:trPr>
        <w:tc>
          <w:tcPr>
            <w:tcW w:w="1021" w:type="dxa"/>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812748" w:rsidRPr="00182902" w:rsidRDefault="00812748" w:rsidP="00812748">
            <w:pPr>
              <w:spacing w:line="360" w:lineRule="auto"/>
              <w:rPr>
                <w:rStyle w:val="SubtleEmphasis"/>
                <w:rFonts w:cs="Times New Roman"/>
                <w:sz w:val="28"/>
                <w:szCs w:val="28"/>
              </w:rPr>
            </w:pPr>
            <w:r w:rsidRPr="00182902">
              <w:rPr>
                <w:rStyle w:val="SubtleEmphasis"/>
                <w:rFonts w:cs="Times New Roman"/>
                <w:sz w:val="28"/>
                <w:szCs w:val="28"/>
              </w:rPr>
              <w:t>Hiển thị màn hình ProjectDetail</w:t>
            </w:r>
          </w:p>
        </w:tc>
      </w:tr>
      <w:tr w:rsidR="00812748" w:rsidRPr="00182902" w:rsidTr="000B06E6">
        <w:trPr>
          <w:trHeight w:val="480"/>
        </w:trPr>
        <w:tc>
          <w:tcPr>
            <w:tcW w:w="1021" w:type="dxa"/>
            <w:vMerge/>
          </w:tcPr>
          <w:p w:rsidR="00812748" w:rsidRPr="00182902" w:rsidRDefault="00812748" w:rsidP="000B06E6">
            <w:pPr>
              <w:spacing w:line="360" w:lineRule="auto"/>
              <w:rPr>
                <w:rStyle w:val="SubtleEmphasis"/>
                <w:rFonts w:cs="Times New Roman"/>
                <w:sz w:val="28"/>
                <w:szCs w:val="28"/>
              </w:rPr>
            </w:pP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812748" w:rsidRPr="00182902" w:rsidRDefault="00812748" w:rsidP="00812748">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ProjectDetail</w:t>
            </w:r>
          </w:p>
        </w:tc>
      </w:tr>
    </w:tbl>
    <w:p w:rsidR="00812748" w:rsidRPr="00182902" w:rsidRDefault="00812748" w:rsidP="00812748">
      <w:pPr>
        <w:spacing w:line="360" w:lineRule="auto"/>
        <w:ind w:left="360"/>
        <w:jc w:val="both"/>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13" w:name="_Toc496728373"/>
      <w:bookmarkStart w:id="714" w:name="_Toc512779496"/>
      <w:r w:rsidRPr="00182902">
        <w:rPr>
          <w:rFonts w:cs="Times New Roman"/>
          <w:b/>
          <w:szCs w:val="28"/>
        </w:rPr>
        <w:t>Đặc tả use case “Tạo mớ</w:t>
      </w:r>
      <w:r w:rsidR="009E6BC5" w:rsidRPr="00182902">
        <w:rPr>
          <w:rFonts w:cs="Times New Roman"/>
          <w:b/>
          <w:szCs w:val="28"/>
        </w:rPr>
        <w:t>i Phase</w:t>
      </w:r>
      <w:r w:rsidRPr="00182902">
        <w:rPr>
          <w:rFonts w:cs="Times New Roman"/>
          <w:b/>
          <w:szCs w:val="28"/>
        </w:rPr>
        <w:t>”</w:t>
      </w:r>
      <w:bookmarkEnd w:id="713"/>
      <w:bookmarkEnd w:id="714"/>
    </w:p>
    <w:tbl>
      <w:tblPr>
        <w:tblStyle w:val="TableGrid"/>
        <w:tblW w:w="0" w:type="auto"/>
        <w:tblLook w:val="04A0" w:firstRow="1" w:lastRow="0" w:firstColumn="1" w:lastColumn="0" w:noHBand="0" w:noVBand="1"/>
      </w:tblPr>
      <w:tblGrid>
        <w:gridCol w:w="1021"/>
        <w:gridCol w:w="1103"/>
        <w:gridCol w:w="3467"/>
        <w:gridCol w:w="3472"/>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“Tạo mớ</w:t>
            </w:r>
            <w:r w:rsidR="009E6BC5" w:rsidRPr="00182902">
              <w:rPr>
                <w:rStyle w:val="SubtleEmphasis"/>
                <w:rFonts w:cs="Times New Roman"/>
                <w:b/>
                <w:sz w:val="28"/>
                <w:szCs w:val="28"/>
              </w:rPr>
              <w:t>i Phase</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Tạo mới một giai đoạn của dự án</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Fonts w:cs="Times New Roman"/>
                <w:szCs w:val="28"/>
                <w:rPrChange w:id="715" w:author="HAO" w:date="2018-04-29T21:55:00Z">
                  <w:rPr>
                    <w:rFonts w:cs="Times New Roman"/>
                    <w:iCs/>
                    <w:sz w:val="24"/>
                    <w:szCs w:val="28"/>
                  </w:rPr>
                </w:rPrChange>
              </w:rPr>
              <w:t xml:space="preserve">Đăng nhập vào ứng dụng, đã tạo một dự án </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vào ứng dụng và chọn một dự án cụ thể</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thông tin của dự án</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Chọn chức năng thêm mới một giai đoạn</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9E6BC5" w:rsidRPr="00182902" w:rsidRDefault="001069BD" w:rsidP="009E6BC5">
            <w:pPr>
              <w:spacing w:line="360" w:lineRule="auto"/>
              <w:rPr>
                <w:rStyle w:val="SubtleEmphasis"/>
                <w:rFonts w:cs="Times New Roman"/>
                <w:sz w:val="28"/>
                <w:szCs w:val="28"/>
              </w:rPr>
            </w:pPr>
            <w:r w:rsidRPr="00182902">
              <w:rPr>
                <w:rStyle w:val="SubtleEmphasis"/>
                <w:rFonts w:cs="Times New Roman"/>
                <w:sz w:val="28"/>
                <w:szCs w:val="28"/>
              </w:rPr>
              <w:t xml:space="preserve">4. </w:t>
            </w:r>
            <w:r w:rsidR="009E6BC5" w:rsidRPr="00182902">
              <w:rPr>
                <w:rStyle w:val="SubtleEmphasis"/>
                <w:rFonts w:cs="Times New Roman"/>
                <w:sz w:val="28"/>
                <w:szCs w:val="28"/>
              </w:rPr>
              <w:t>Hiển thị màn hình Create Phase</w:t>
            </w: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p>
        </w:tc>
        <w:tc>
          <w:tcPr>
            <w:tcW w:w="3556" w:type="dxa"/>
          </w:tcPr>
          <w:p w:rsidR="009E6BC5"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5. Nhập các thông tin của giai đoạn mới</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 Nhận dữ liệu gửi lên, kiểm tra thông tin của dữ liệu nhận được</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đúng, hiển thị thông báo tạo mới giai đoạn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sai hoặc thiếu các trường bắt buộc, hệ thống thông báo lỗi tạo mới giai </w:t>
            </w:r>
            <w:r w:rsidRPr="00182902">
              <w:rPr>
                <w:rStyle w:val="SubtleEmphasis"/>
                <w:rFonts w:cs="Times New Roman"/>
                <w:sz w:val="28"/>
                <w:szCs w:val="28"/>
              </w:rPr>
              <w:lastRenderedPageBreak/>
              <w:t>đoạn, chuyển sang luồng sự kiện 6.1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6.1 Nếu dữ liệu hệ thống nhận được sai hoặc thiếu các trường thông tin bắt buộc.</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tạo mới giai đoạn bị lỗi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tạo mới giai đoạn với các trường dữ liệu đã nhập và báo lỗi các trường thông tin bị sai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tạo mới một giai đoạn, quay trở về bướ</w:t>
            </w:r>
            <w:r w:rsidR="009E6BC5" w:rsidRPr="00182902">
              <w:rPr>
                <w:rStyle w:val="SubtleEmphasis"/>
                <w:rFonts w:cs="Times New Roman"/>
                <w:sz w:val="28"/>
                <w:szCs w:val="28"/>
              </w:rPr>
              <w:t>c 5</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mới giai đoạn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tạo mới giai đoạn lỗi. CSDL không bị thay đổi.</w:t>
            </w:r>
          </w:p>
        </w:tc>
      </w:tr>
    </w:tbl>
    <w:p w:rsidR="001069BD" w:rsidRPr="00182902" w:rsidDel="00A22B19" w:rsidRDefault="001069BD" w:rsidP="00A22A9F">
      <w:pPr>
        <w:spacing w:line="360" w:lineRule="auto"/>
        <w:rPr>
          <w:del w:id="716" w:author="HAO" w:date="2018-04-29T23:22:00Z"/>
          <w:rFonts w:cs="Times New Roman"/>
          <w:b/>
          <w:szCs w:val="28"/>
        </w:rPr>
      </w:pPr>
    </w:p>
    <w:p w:rsidR="008B386B" w:rsidRPr="00182902" w:rsidDel="00A22B19" w:rsidRDefault="008B386B" w:rsidP="00A22A9F">
      <w:pPr>
        <w:spacing w:line="360" w:lineRule="auto"/>
        <w:rPr>
          <w:del w:id="717" w:author="HAO" w:date="2018-04-29T23:22:00Z"/>
          <w:rFonts w:cs="Times New Roman"/>
          <w:b/>
          <w:szCs w:val="28"/>
        </w:rPr>
      </w:pPr>
    </w:p>
    <w:p w:rsidR="008B386B" w:rsidRPr="00182902" w:rsidRDefault="008B386B" w:rsidP="00A22A9F">
      <w:pPr>
        <w:spacing w:line="360" w:lineRule="auto"/>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18" w:name="_Toc496728374"/>
      <w:bookmarkStart w:id="719" w:name="_Toc512779497"/>
      <w:r w:rsidRPr="00182902">
        <w:rPr>
          <w:rFonts w:cs="Times New Roman"/>
          <w:b/>
          <w:szCs w:val="28"/>
        </w:rPr>
        <w:t>Đặc tả use case “Chỉnh sử</w:t>
      </w:r>
      <w:r w:rsidR="009E6BC5" w:rsidRPr="00182902">
        <w:rPr>
          <w:rFonts w:cs="Times New Roman"/>
          <w:b/>
          <w:szCs w:val="28"/>
        </w:rPr>
        <w:t>a Phase</w:t>
      </w:r>
      <w:r w:rsidRPr="00182902">
        <w:rPr>
          <w:rFonts w:cs="Times New Roman"/>
          <w:b/>
          <w:szCs w:val="28"/>
        </w:rPr>
        <w:t>”</w:t>
      </w:r>
      <w:bookmarkEnd w:id="718"/>
      <w:bookmarkEnd w:id="719"/>
    </w:p>
    <w:tbl>
      <w:tblPr>
        <w:tblStyle w:val="TableGrid"/>
        <w:tblW w:w="0" w:type="auto"/>
        <w:tblLook w:val="04A0" w:firstRow="1" w:lastRow="0" w:firstColumn="1" w:lastColumn="0" w:noHBand="0" w:noVBand="1"/>
      </w:tblPr>
      <w:tblGrid>
        <w:gridCol w:w="1021"/>
        <w:gridCol w:w="1103"/>
        <w:gridCol w:w="3468"/>
        <w:gridCol w:w="3471"/>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9E6BC5" w:rsidRPr="00182902">
              <w:rPr>
                <w:rStyle w:val="SubtleEmphasis"/>
                <w:rFonts w:cs="Times New Roman"/>
                <w:b/>
                <w:sz w:val="28"/>
                <w:szCs w:val="28"/>
              </w:rPr>
              <w:t>a Phase</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Chỉnh sửa thông tin của giai đoạn khi cần thiết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Đã tạo một giai đoạn của dự án</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Truy cập vào ứng dụng bằng quyền truy cập của PM</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màn hình trang chủ</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Chọn dự án, chọn giai đoạn cần chỉnh sửa</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Hiển thị thông tin giai đoạn của dự án</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9E6BC5" w:rsidP="009E6BC5">
            <w:pPr>
              <w:spacing w:line="360" w:lineRule="auto"/>
              <w:rPr>
                <w:rStyle w:val="SubtleEmphasis"/>
                <w:rFonts w:cs="Times New Roman"/>
                <w:sz w:val="28"/>
                <w:szCs w:val="28"/>
              </w:rPr>
            </w:pPr>
            <w:r w:rsidRPr="00182902">
              <w:rPr>
                <w:rStyle w:val="SubtleEmphasis"/>
                <w:rFonts w:cs="Times New Roman"/>
                <w:sz w:val="28"/>
                <w:szCs w:val="28"/>
              </w:rPr>
              <w:t xml:space="preserve">5. Nhập </w:t>
            </w:r>
            <w:r w:rsidR="001069BD" w:rsidRPr="00182902">
              <w:rPr>
                <w:rStyle w:val="SubtleEmphasis"/>
                <w:rFonts w:cs="Times New Roman"/>
                <w:sz w:val="28"/>
                <w:szCs w:val="28"/>
              </w:rPr>
              <w:t>vào các thông tin cần chỉnh sửa, nhấ</w:t>
            </w:r>
            <w:r w:rsidRPr="00182902">
              <w:rPr>
                <w:rStyle w:val="SubtleEmphasis"/>
                <w:rFonts w:cs="Times New Roman"/>
                <w:sz w:val="28"/>
                <w:szCs w:val="28"/>
              </w:rPr>
              <w:t>n button Edit</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 Nhận dữ liệu gửi lên và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chỉnh sửa giai đoạn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6.1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6.1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sửa giai đoạn với các trường dữ liệu đã nhập</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sửa giai đoạn thì quay về bướ</w:t>
            </w:r>
            <w:r w:rsidR="009E6BC5" w:rsidRPr="00182902">
              <w:rPr>
                <w:rStyle w:val="SubtleEmphasis"/>
                <w:rFonts w:cs="Times New Roman"/>
                <w:sz w:val="28"/>
                <w:szCs w:val="28"/>
              </w:rPr>
              <w:t>c 5</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sửa giai đoạn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chỉnh sửa giai đoạn lỗi. CSDL không bị thay đổi.</w:t>
            </w:r>
          </w:p>
        </w:tc>
      </w:tr>
    </w:tbl>
    <w:p w:rsidR="001069BD" w:rsidRPr="00182902" w:rsidRDefault="001069BD" w:rsidP="00812748">
      <w:pPr>
        <w:rPr>
          <w:rFonts w:cs="Times New Roman"/>
          <w:b/>
          <w:szCs w:val="28"/>
        </w:rPr>
      </w:pPr>
    </w:p>
    <w:p w:rsidR="00812748" w:rsidRPr="00182902" w:rsidRDefault="00C866F2" w:rsidP="00A76070">
      <w:pPr>
        <w:pStyle w:val="ListParagraph"/>
        <w:numPr>
          <w:ilvl w:val="1"/>
          <w:numId w:val="24"/>
        </w:numPr>
        <w:spacing w:line="360" w:lineRule="auto"/>
        <w:jc w:val="both"/>
        <w:outlineLvl w:val="2"/>
        <w:rPr>
          <w:rFonts w:cs="Times New Roman"/>
          <w:b/>
          <w:szCs w:val="28"/>
        </w:rPr>
      </w:pPr>
      <w:bookmarkStart w:id="720" w:name="_Toc512779498"/>
      <w:r w:rsidRPr="00182902">
        <w:rPr>
          <w:rFonts w:cs="Times New Roman"/>
          <w:b/>
          <w:szCs w:val="28"/>
        </w:rPr>
        <w:t>Đặc tả use case “Xem chi tiết Phase”</w:t>
      </w:r>
      <w:bookmarkEnd w:id="720"/>
      <w:r w:rsidR="00812748" w:rsidRPr="00182902">
        <w:rPr>
          <w:rFonts w:cs="Times New Roman"/>
          <w:b/>
          <w:szCs w:val="28"/>
        </w:rPr>
        <w:t xml:space="preserve"> </w:t>
      </w:r>
    </w:p>
    <w:tbl>
      <w:tblPr>
        <w:tblStyle w:val="TableGrid"/>
        <w:tblW w:w="0" w:type="auto"/>
        <w:tblLook w:val="04A0" w:firstRow="1" w:lastRow="0" w:firstColumn="1" w:lastColumn="0" w:noHBand="0" w:noVBand="1"/>
      </w:tblPr>
      <w:tblGrid>
        <w:gridCol w:w="1021"/>
        <w:gridCol w:w="1103"/>
        <w:gridCol w:w="3468"/>
        <w:gridCol w:w="3471"/>
      </w:tblGrid>
      <w:tr w:rsidR="005159DC" w:rsidRPr="00182902" w:rsidTr="000B06E6">
        <w:tc>
          <w:tcPr>
            <w:tcW w:w="9063" w:type="dxa"/>
            <w:gridSpan w:val="4"/>
            <w:shd w:val="clear" w:color="auto" w:fill="D9D9D9" w:themeFill="background1" w:themeFillShade="D9"/>
          </w:tcPr>
          <w:p w:rsidR="005159DC" w:rsidRPr="00182902" w:rsidRDefault="005159DC" w:rsidP="000B06E6">
            <w:pPr>
              <w:spacing w:line="360" w:lineRule="auto"/>
              <w:rPr>
                <w:rStyle w:val="SubtleEmphasis"/>
                <w:rFonts w:cs="Times New Roman"/>
                <w:b/>
                <w:sz w:val="28"/>
                <w:szCs w:val="28"/>
              </w:rPr>
            </w:pPr>
            <w:r w:rsidRPr="00182902">
              <w:rPr>
                <w:rStyle w:val="SubtleEmphasis"/>
                <w:rFonts w:cs="Times New Roman"/>
                <w:b/>
                <w:sz w:val="28"/>
                <w:szCs w:val="28"/>
              </w:rPr>
              <w:lastRenderedPageBreak/>
              <w:t>Use case “Xem chi tiết Phase”</w:t>
            </w:r>
          </w:p>
        </w:tc>
      </w:tr>
      <w:tr w:rsidR="005159DC" w:rsidRPr="00182902" w:rsidTr="000B06E6">
        <w:tc>
          <w:tcPr>
            <w:tcW w:w="2124"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5159DC" w:rsidRPr="00182902" w:rsidRDefault="005159DC" w:rsidP="005159DC">
            <w:pPr>
              <w:spacing w:line="360" w:lineRule="auto"/>
              <w:rPr>
                <w:rFonts w:cs="Times New Roman"/>
                <w:szCs w:val="28"/>
              </w:rPr>
            </w:pPr>
            <w:r w:rsidRPr="00182902">
              <w:rPr>
                <w:rFonts w:cs="Times New Roman"/>
                <w:szCs w:val="28"/>
              </w:rPr>
              <w:t>Xem thông tin chi tiết của một giai đoạn (Các thông tin cơ bản của một giai đoạn, danh sách các nhóm công việc trong một giai đoạn)</w:t>
            </w:r>
          </w:p>
        </w:tc>
      </w:tr>
      <w:tr w:rsidR="005159DC" w:rsidRPr="00182902" w:rsidTr="000B06E6">
        <w:tc>
          <w:tcPr>
            <w:tcW w:w="2124"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PM</w:t>
            </w:r>
          </w:p>
        </w:tc>
      </w:tr>
      <w:tr w:rsidR="005159DC" w:rsidRPr="00182902" w:rsidTr="000B06E6">
        <w:tc>
          <w:tcPr>
            <w:tcW w:w="2124" w:type="dxa"/>
            <w:gridSpan w:val="2"/>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5159DC" w:rsidRPr="00182902" w:rsidRDefault="005159DC" w:rsidP="005159DC">
            <w:pPr>
              <w:spacing w:line="360" w:lineRule="auto"/>
              <w:rPr>
                <w:rStyle w:val="SubtleEmphasis"/>
                <w:rFonts w:cs="Times New Roman"/>
                <w:sz w:val="28"/>
                <w:szCs w:val="28"/>
              </w:rPr>
            </w:pPr>
            <w:r w:rsidRPr="00182902">
              <w:rPr>
                <w:rStyle w:val="SubtleEmphasis"/>
                <w:rFonts w:cs="Times New Roman"/>
                <w:sz w:val="28"/>
                <w:szCs w:val="28"/>
              </w:rPr>
              <w:t>Đã tạo một giai đoạn trong dự án</w:t>
            </w:r>
          </w:p>
        </w:tc>
      </w:tr>
      <w:tr w:rsidR="005159DC" w:rsidRPr="00182902" w:rsidTr="000B06E6">
        <w:trPr>
          <w:trHeight w:val="480"/>
        </w:trPr>
        <w:tc>
          <w:tcPr>
            <w:tcW w:w="2124" w:type="dxa"/>
            <w:gridSpan w:val="2"/>
            <w:vMerge w:val="restart"/>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5159DC" w:rsidRPr="00182902" w:rsidRDefault="005159DC"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1. Truy cập vào hệ thống bằng quyền truy cập của PM, chọn một phase trong màn hình DetailProject</w:t>
            </w:r>
          </w:p>
        </w:tc>
        <w:tc>
          <w:tcPr>
            <w:tcW w:w="3471" w:type="dxa"/>
          </w:tcPr>
          <w:p w:rsidR="005159DC" w:rsidRPr="00182902" w:rsidRDefault="005159DC" w:rsidP="000B06E6">
            <w:pPr>
              <w:spacing w:line="360" w:lineRule="auto"/>
              <w:rPr>
                <w:rStyle w:val="SubtleEmphasis"/>
                <w:rFonts w:cs="Times New Roman"/>
                <w:sz w:val="28"/>
                <w:szCs w:val="28"/>
              </w:rPr>
            </w:pPr>
          </w:p>
        </w:tc>
      </w:tr>
      <w:tr w:rsidR="005159DC" w:rsidRPr="00182902" w:rsidTr="000B06E6">
        <w:trPr>
          <w:trHeight w:val="480"/>
        </w:trPr>
        <w:tc>
          <w:tcPr>
            <w:tcW w:w="2124" w:type="dxa"/>
            <w:gridSpan w:val="2"/>
            <w:vMerge/>
          </w:tcPr>
          <w:p w:rsidR="005159DC" w:rsidRPr="00182902" w:rsidRDefault="005159DC" w:rsidP="000B06E6">
            <w:pPr>
              <w:spacing w:line="360" w:lineRule="auto"/>
              <w:rPr>
                <w:rStyle w:val="SubtleEmphasis"/>
                <w:rFonts w:cs="Times New Roman"/>
                <w:sz w:val="28"/>
                <w:szCs w:val="28"/>
              </w:rPr>
            </w:pPr>
          </w:p>
        </w:tc>
        <w:tc>
          <w:tcPr>
            <w:tcW w:w="3468" w:type="dxa"/>
          </w:tcPr>
          <w:p w:rsidR="005159DC" w:rsidRPr="00182902" w:rsidRDefault="005159DC" w:rsidP="000B06E6">
            <w:pPr>
              <w:spacing w:line="360" w:lineRule="auto"/>
              <w:rPr>
                <w:rStyle w:val="SubtleEmphasis"/>
                <w:rFonts w:cs="Times New Roman"/>
                <w:sz w:val="28"/>
                <w:szCs w:val="28"/>
              </w:rPr>
            </w:pPr>
          </w:p>
        </w:tc>
        <w:tc>
          <w:tcPr>
            <w:tcW w:w="3471"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tiết giai đoạn.</w:t>
            </w:r>
          </w:p>
          <w:p w:rsidR="005159DC" w:rsidRPr="00182902" w:rsidRDefault="005159DC" w:rsidP="000B06E6">
            <w:pPr>
              <w:spacing w:line="360" w:lineRule="auto"/>
              <w:rPr>
                <w:rStyle w:val="SubtleEmphasis"/>
                <w:rFonts w:cs="Times New Roman"/>
                <w:sz w:val="28"/>
                <w:szCs w:val="28"/>
              </w:rPr>
            </w:pPr>
          </w:p>
        </w:tc>
      </w:tr>
      <w:tr w:rsidR="005159DC" w:rsidRPr="00182902" w:rsidTr="000B06E6">
        <w:tc>
          <w:tcPr>
            <w:tcW w:w="2124"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N/A</w:t>
            </w:r>
          </w:p>
        </w:tc>
      </w:tr>
      <w:tr w:rsidR="005159DC" w:rsidRPr="00182902" w:rsidTr="000B06E6">
        <w:trPr>
          <w:trHeight w:val="480"/>
        </w:trPr>
        <w:tc>
          <w:tcPr>
            <w:tcW w:w="1021" w:type="dxa"/>
            <w:vMerge w:val="restart"/>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Hiển thị màn hình PhaseDetail</w:t>
            </w:r>
          </w:p>
        </w:tc>
      </w:tr>
      <w:tr w:rsidR="005159DC" w:rsidRPr="00182902" w:rsidTr="000B06E6">
        <w:trPr>
          <w:trHeight w:val="480"/>
        </w:trPr>
        <w:tc>
          <w:tcPr>
            <w:tcW w:w="1021" w:type="dxa"/>
            <w:vMerge/>
          </w:tcPr>
          <w:p w:rsidR="005159DC" w:rsidRPr="00182902" w:rsidRDefault="005159DC" w:rsidP="000B06E6">
            <w:pPr>
              <w:spacing w:line="360" w:lineRule="auto"/>
              <w:rPr>
                <w:rStyle w:val="SubtleEmphasis"/>
                <w:rFonts w:cs="Times New Roman"/>
                <w:sz w:val="28"/>
                <w:szCs w:val="28"/>
              </w:rPr>
            </w:pPr>
          </w:p>
        </w:tc>
        <w:tc>
          <w:tcPr>
            <w:tcW w:w="1103" w:type="dxa"/>
          </w:tcPr>
          <w:p w:rsidR="005159DC" w:rsidRPr="00182902" w:rsidRDefault="005159DC"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5159DC" w:rsidRPr="00182902" w:rsidRDefault="005159DC" w:rsidP="005159DC">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chi tiết giai đoạn</w:t>
            </w:r>
          </w:p>
        </w:tc>
      </w:tr>
    </w:tbl>
    <w:p w:rsidR="00812748" w:rsidRPr="00182902" w:rsidRDefault="00812748" w:rsidP="00812748">
      <w:pPr>
        <w:spacing w:line="360" w:lineRule="auto"/>
        <w:rPr>
          <w:rFonts w:cs="Times New Roman"/>
          <w:b/>
          <w:szCs w:val="28"/>
        </w:rPr>
      </w:pPr>
    </w:p>
    <w:p w:rsidR="00812748" w:rsidRPr="00182902" w:rsidRDefault="00812748"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21" w:name="_Toc512779499"/>
      <w:r w:rsidRPr="00182902">
        <w:rPr>
          <w:rFonts w:cs="Times New Roman"/>
          <w:b/>
          <w:szCs w:val="28"/>
        </w:rPr>
        <w:t>Đặc tả use case “Tạo mớ</w:t>
      </w:r>
      <w:r w:rsidR="00400BCB" w:rsidRPr="00182902">
        <w:rPr>
          <w:rFonts w:cs="Times New Roman"/>
          <w:b/>
          <w:szCs w:val="28"/>
        </w:rPr>
        <w:t>i Sprint</w:t>
      </w:r>
      <w:r w:rsidRPr="00182902">
        <w:rPr>
          <w:rFonts w:cs="Times New Roman"/>
          <w:b/>
          <w:szCs w:val="28"/>
        </w:rPr>
        <w:t>”</w:t>
      </w:r>
      <w:bookmarkEnd w:id="721"/>
    </w:p>
    <w:tbl>
      <w:tblPr>
        <w:tblStyle w:val="TableGrid"/>
        <w:tblW w:w="0" w:type="auto"/>
        <w:tblLook w:val="04A0" w:firstRow="1" w:lastRow="0" w:firstColumn="1" w:lastColumn="0" w:noHBand="0" w:noVBand="1"/>
      </w:tblPr>
      <w:tblGrid>
        <w:gridCol w:w="1021"/>
        <w:gridCol w:w="1103"/>
        <w:gridCol w:w="3467"/>
        <w:gridCol w:w="3472"/>
      </w:tblGrid>
      <w:tr w:rsidR="00812748" w:rsidRPr="00182902" w:rsidTr="000B06E6">
        <w:tc>
          <w:tcPr>
            <w:tcW w:w="9245" w:type="dxa"/>
            <w:gridSpan w:val="4"/>
            <w:shd w:val="clear" w:color="auto" w:fill="D9D9D9" w:themeFill="background1" w:themeFillShade="D9"/>
          </w:tcPr>
          <w:p w:rsidR="00812748" w:rsidRPr="00182902" w:rsidRDefault="00812748" w:rsidP="000B06E6">
            <w:pPr>
              <w:spacing w:line="360" w:lineRule="auto"/>
              <w:rPr>
                <w:rStyle w:val="SubtleEmphasis"/>
                <w:rFonts w:cs="Times New Roman"/>
                <w:b/>
                <w:sz w:val="28"/>
                <w:szCs w:val="28"/>
              </w:rPr>
            </w:pPr>
            <w:r w:rsidRPr="00182902">
              <w:rPr>
                <w:rStyle w:val="SubtleEmphasis"/>
                <w:rFonts w:cs="Times New Roman"/>
                <w:b/>
                <w:sz w:val="28"/>
                <w:szCs w:val="28"/>
              </w:rPr>
              <w:t>Use case “Tạo mớ</w:t>
            </w:r>
            <w:r w:rsidR="00400BCB" w:rsidRPr="00182902">
              <w:rPr>
                <w:rStyle w:val="SubtleEmphasis"/>
                <w:rFonts w:cs="Times New Roman"/>
                <w:b/>
                <w:sz w:val="28"/>
                <w:szCs w:val="28"/>
              </w:rPr>
              <w:t>i Sprint</w:t>
            </w:r>
            <w:r w:rsidRPr="00182902">
              <w:rPr>
                <w:rStyle w:val="SubtleEmphasis"/>
                <w:rFonts w:cs="Times New Roman"/>
                <w:b/>
                <w:sz w:val="28"/>
                <w:szCs w:val="28"/>
              </w:rPr>
              <w:t>”</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812748" w:rsidRPr="00182902" w:rsidRDefault="00812748" w:rsidP="00400BCB">
            <w:pPr>
              <w:spacing w:line="360" w:lineRule="auto"/>
              <w:rPr>
                <w:rFonts w:cs="Times New Roman"/>
                <w:szCs w:val="28"/>
              </w:rPr>
            </w:pPr>
            <w:r w:rsidRPr="00182902">
              <w:rPr>
                <w:rFonts w:cs="Times New Roman"/>
                <w:szCs w:val="28"/>
              </w:rPr>
              <w:t xml:space="preserve">Tạo mới một </w:t>
            </w:r>
            <w:r w:rsidR="00400BCB" w:rsidRPr="00182902">
              <w:rPr>
                <w:rFonts w:cs="Times New Roman"/>
                <w:szCs w:val="28"/>
              </w:rPr>
              <w:t>nhóm công việc</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lastRenderedPageBreak/>
              <w:t>Tác nhân</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PM</w:t>
            </w:r>
            <w:r w:rsidR="00400BCB" w:rsidRPr="00182902">
              <w:rPr>
                <w:rStyle w:val="SubtleEmphasis"/>
                <w:rFonts w:cs="Times New Roman"/>
                <w:sz w:val="28"/>
                <w:szCs w:val="28"/>
              </w:rPr>
              <w:t>, Team lead</w:t>
            </w:r>
          </w:p>
        </w:tc>
      </w:tr>
      <w:tr w:rsidR="00812748" w:rsidRPr="00182902" w:rsidTr="000B06E6">
        <w:tc>
          <w:tcPr>
            <w:tcW w:w="2133" w:type="dxa"/>
            <w:gridSpan w:val="2"/>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Fonts w:cs="Times New Roman"/>
                <w:szCs w:val="28"/>
                <w:rPrChange w:id="722" w:author="HAO" w:date="2018-04-29T21:55:00Z">
                  <w:rPr>
                    <w:rFonts w:cs="Times New Roman"/>
                    <w:iCs/>
                    <w:sz w:val="24"/>
                    <w:szCs w:val="28"/>
                  </w:rPr>
                </w:rPrChange>
              </w:rPr>
              <w:t>Đăng nhập vào ứng dụng, đã tạo mộ</w:t>
            </w:r>
            <w:r w:rsidR="000B06E6" w:rsidRPr="00182902">
              <w:rPr>
                <w:rFonts w:cs="Times New Roman"/>
                <w:szCs w:val="28"/>
              </w:rPr>
              <w:t>t giai đoạn của dự án</w:t>
            </w:r>
          </w:p>
        </w:tc>
      </w:tr>
      <w:tr w:rsidR="00812748" w:rsidRPr="00182902" w:rsidTr="000B06E6">
        <w:trPr>
          <w:trHeight w:val="480"/>
        </w:trPr>
        <w:tc>
          <w:tcPr>
            <w:tcW w:w="2133" w:type="dxa"/>
            <w:gridSpan w:val="2"/>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1. Truy cập vào ứng dụng và chọn một </w:t>
            </w:r>
            <w:r w:rsidR="000B06E6" w:rsidRPr="00182902">
              <w:rPr>
                <w:rStyle w:val="SubtleEmphasis"/>
                <w:rFonts w:cs="Times New Roman"/>
                <w:sz w:val="28"/>
                <w:szCs w:val="28"/>
              </w:rPr>
              <w:t xml:space="preserve">giai đoạn </w:t>
            </w:r>
            <w:r w:rsidRPr="00182902">
              <w:rPr>
                <w:rStyle w:val="SubtleEmphasis"/>
                <w:rFonts w:cs="Times New Roman"/>
                <w:sz w:val="28"/>
                <w:szCs w:val="28"/>
              </w:rPr>
              <w:t>dự án cụ thể</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2. Hiển thị thông tin của </w:t>
            </w:r>
            <w:r w:rsidR="000B06E6" w:rsidRPr="00182902">
              <w:rPr>
                <w:rStyle w:val="SubtleEmphasis"/>
                <w:rFonts w:cs="Times New Roman"/>
                <w:sz w:val="28"/>
                <w:szCs w:val="28"/>
              </w:rPr>
              <w:t>giai đoạn</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3. Chọn chức năng thêm mới một </w:t>
            </w:r>
            <w:r w:rsidR="000B06E6" w:rsidRPr="00182902">
              <w:rPr>
                <w:rStyle w:val="SubtleEmphasis"/>
                <w:rFonts w:cs="Times New Roman"/>
                <w:sz w:val="28"/>
                <w:szCs w:val="28"/>
              </w:rPr>
              <w:t>nhóm công việc</w:t>
            </w:r>
          </w:p>
        </w:tc>
        <w:tc>
          <w:tcPr>
            <w:tcW w:w="3556" w:type="dxa"/>
          </w:tcPr>
          <w:p w:rsidR="00812748" w:rsidRPr="00182902" w:rsidRDefault="00812748" w:rsidP="000B06E6">
            <w:pPr>
              <w:spacing w:line="360" w:lineRule="auto"/>
              <w:rPr>
                <w:rStyle w:val="SubtleEmphasis"/>
                <w:rFonts w:cs="Times New Roman"/>
                <w:sz w:val="28"/>
                <w:szCs w:val="28"/>
              </w:rPr>
            </w:pPr>
          </w:p>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4. Hiển thị</w:t>
            </w:r>
            <w:r w:rsidR="000B06E6" w:rsidRPr="00182902">
              <w:rPr>
                <w:rStyle w:val="SubtleEmphasis"/>
                <w:rFonts w:cs="Times New Roman"/>
                <w:sz w:val="28"/>
                <w:szCs w:val="28"/>
              </w:rPr>
              <w:t xml:space="preserve"> màn hình Create Sprint</w:t>
            </w:r>
          </w:p>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val="restart"/>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5. Nhập các thông tin của </w:t>
            </w:r>
            <w:r w:rsidR="000B06E6" w:rsidRPr="00182902">
              <w:rPr>
                <w:rStyle w:val="SubtleEmphasis"/>
                <w:rFonts w:cs="Times New Roman"/>
                <w:sz w:val="28"/>
                <w:szCs w:val="28"/>
              </w:rPr>
              <w:t>Sprint</w:t>
            </w:r>
            <w:r w:rsidRPr="00182902">
              <w:rPr>
                <w:rStyle w:val="SubtleEmphasis"/>
                <w:rFonts w:cs="Times New Roman"/>
                <w:sz w:val="28"/>
                <w:szCs w:val="28"/>
              </w:rPr>
              <w:t xml:space="preserve"> mới</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 Nhận dữ liệu gửi lên, kiểm tra thông tin của dữ liệu nhận được</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đúng, hiển thị thông báo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thành công</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sai hoặc thiếu các trường bắt buộc, hệ thống </w:t>
            </w:r>
            <w:r w:rsidRPr="00182902">
              <w:rPr>
                <w:rStyle w:val="SubtleEmphasis"/>
                <w:rFonts w:cs="Times New Roman"/>
                <w:sz w:val="28"/>
                <w:szCs w:val="28"/>
              </w:rPr>
              <w:lastRenderedPageBreak/>
              <w:t xml:space="preserve">thông báo lỗi tạo mới </w:t>
            </w:r>
            <w:r w:rsidR="000B06E6" w:rsidRPr="00182902">
              <w:rPr>
                <w:rStyle w:val="SubtleEmphasis"/>
                <w:rFonts w:cs="Times New Roman"/>
                <w:sz w:val="28"/>
                <w:szCs w:val="28"/>
              </w:rPr>
              <w:t>nhóm công việc</w:t>
            </w:r>
            <w:r w:rsidRPr="00182902">
              <w:rPr>
                <w:rStyle w:val="SubtleEmphasis"/>
                <w:rFonts w:cs="Times New Roman"/>
                <w:sz w:val="28"/>
                <w:szCs w:val="28"/>
              </w:rPr>
              <w:t>, chuyển sang luồng sự kiện 6.1</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6.1 Nếu dữ liệu hệ thống nhận được sai hoặc thiếu các trường thông tin bắt buộc.</w:t>
            </w:r>
          </w:p>
          <w:p w:rsidR="00812748" w:rsidRPr="00182902"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Hệ thống đưa ra thông báo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bị lỗi</w:t>
            </w:r>
          </w:p>
          <w:p w:rsidR="00812748" w:rsidRPr="00182902"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Quay về màn hình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với các trường dữ liệu đã nhập và báo lỗi các trường thông tin bị sai</w:t>
            </w:r>
          </w:p>
          <w:p w:rsidR="00812748" w:rsidRPr="00182902" w:rsidRDefault="00812748"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Nếu người dùng muốn tiếp tục tạo mới một </w:t>
            </w:r>
            <w:r w:rsidR="000B06E6" w:rsidRPr="00182902">
              <w:rPr>
                <w:rStyle w:val="SubtleEmphasis"/>
                <w:rFonts w:cs="Times New Roman"/>
                <w:sz w:val="28"/>
                <w:szCs w:val="28"/>
              </w:rPr>
              <w:t>nhóm công việc</w:t>
            </w:r>
            <w:r w:rsidRPr="00182902">
              <w:rPr>
                <w:rStyle w:val="SubtleEmphasis"/>
                <w:rFonts w:cs="Times New Roman"/>
                <w:sz w:val="28"/>
                <w:szCs w:val="28"/>
              </w:rPr>
              <w:t>, quay trở về bước 5</w:t>
            </w:r>
          </w:p>
        </w:tc>
      </w:tr>
      <w:tr w:rsidR="00812748" w:rsidRPr="00182902" w:rsidTr="000B06E6">
        <w:trPr>
          <w:trHeight w:val="480"/>
        </w:trPr>
        <w:tc>
          <w:tcPr>
            <w:tcW w:w="1030" w:type="dxa"/>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w:t>
            </w:r>
            <w:r w:rsidR="000B06E6" w:rsidRPr="00182902">
              <w:rPr>
                <w:rStyle w:val="SubtleEmphasis"/>
                <w:rFonts w:cs="Times New Roman"/>
                <w:sz w:val="28"/>
                <w:szCs w:val="28"/>
              </w:rPr>
              <w:t>i nhóm công việc</w:t>
            </w:r>
            <w:r w:rsidRPr="00182902">
              <w:rPr>
                <w:rStyle w:val="SubtleEmphasis"/>
                <w:rFonts w:cs="Times New Roman"/>
                <w:sz w:val="28"/>
                <w:szCs w:val="28"/>
              </w:rPr>
              <w:t xml:space="preserve"> thành công. CSDL bị thay đổi</w:t>
            </w:r>
          </w:p>
        </w:tc>
      </w:tr>
      <w:tr w:rsidR="00812748" w:rsidRPr="00182902" w:rsidTr="000B06E6">
        <w:trPr>
          <w:trHeight w:val="480"/>
        </w:trPr>
        <w:tc>
          <w:tcPr>
            <w:tcW w:w="1030" w:type="dxa"/>
            <w:vMerge/>
          </w:tcPr>
          <w:p w:rsidR="00812748" w:rsidRPr="00182902" w:rsidRDefault="00812748" w:rsidP="000B06E6">
            <w:pPr>
              <w:spacing w:line="360" w:lineRule="auto"/>
              <w:rPr>
                <w:rStyle w:val="SubtleEmphasis"/>
                <w:rFonts w:cs="Times New Roman"/>
                <w:sz w:val="28"/>
                <w:szCs w:val="28"/>
              </w:rPr>
            </w:pP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Hiển thị thông báo tạo mới </w:t>
            </w:r>
            <w:r w:rsidR="000B06E6" w:rsidRPr="00182902">
              <w:rPr>
                <w:rStyle w:val="SubtleEmphasis"/>
                <w:rFonts w:cs="Times New Roman"/>
                <w:sz w:val="28"/>
                <w:szCs w:val="28"/>
              </w:rPr>
              <w:t>nhóm công việc</w:t>
            </w:r>
            <w:r w:rsidRPr="00182902">
              <w:rPr>
                <w:rStyle w:val="SubtleEmphasis"/>
                <w:rFonts w:cs="Times New Roman"/>
                <w:sz w:val="28"/>
                <w:szCs w:val="28"/>
              </w:rPr>
              <w:t xml:space="preserve"> lỗi. CSDL không bị thay đổi.</w:t>
            </w:r>
          </w:p>
        </w:tc>
      </w:tr>
    </w:tbl>
    <w:p w:rsidR="00812748" w:rsidRPr="00182902" w:rsidRDefault="00812748" w:rsidP="00812748">
      <w:pPr>
        <w:spacing w:line="360" w:lineRule="auto"/>
        <w:rPr>
          <w:rFonts w:cs="Times New Roman"/>
          <w:b/>
          <w:szCs w:val="28"/>
        </w:rPr>
      </w:pPr>
    </w:p>
    <w:p w:rsidR="00812748" w:rsidRPr="00182902" w:rsidRDefault="00812748" w:rsidP="00A76070">
      <w:pPr>
        <w:pStyle w:val="ListParagraph"/>
        <w:numPr>
          <w:ilvl w:val="1"/>
          <w:numId w:val="24"/>
        </w:numPr>
        <w:spacing w:line="360" w:lineRule="auto"/>
        <w:jc w:val="both"/>
        <w:outlineLvl w:val="2"/>
        <w:rPr>
          <w:rFonts w:cs="Times New Roman"/>
          <w:b/>
          <w:szCs w:val="28"/>
        </w:rPr>
      </w:pPr>
      <w:bookmarkStart w:id="723" w:name="_Toc512779500"/>
      <w:r w:rsidRPr="00182902">
        <w:rPr>
          <w:rFonts w:cs="Times New Roman"/>
          <w:b/>
          <w:szCs w:val="28"/>
        </w:rPr>
        <w:t>Đặc tả use case “Chỉnh sử</w:t>
      </w:r>
      <w:r w:rsidR="000B06E6" w:rsidRPr="00182902">
        <w:rPr>
          <w:rFonts w:cs="Times New Roman"/>
          <w:b/>
          <w:szCs w:val="28"/>
        </w:rPr>
        <w:t>a Sprint</w:t>
      </w:r>
      <w:r w:rsidRPr="00182902">
        <w:rPr>
          <w:rFonts w:cs="Times New Roman"/>
          <w:b/>
          <w:szCs w:val="28"/>
        </w:rPr>
        <w:t>”</w:t>
      </w:r>
      <w:bookmarkEnd w:id="723"/>
    </w:p>
    <w:tbl>
      <w:tblPr>
        <w:tblStyle w:val="TableGrid"/>
        <w:tblW w:w="0" w:type="auto"/>
        <w:tblLook w:val="04A0" w:firstRow="1" w:lastRow="0" w:firstColumn="1" w:lastColumn="0" w:noHBand="0" w:noVBand="1"/>
      </w:tblPr>
      <w:tblGrid>
        <w:gridCol w:w="1021"/>
        <w:gridCol w:w="1103"/>
        <w:gridCol w:w="3473"/>
        <w:gridCol w:w="3466"/>
      </w:tblGrid>
      <w:tr w:rsidR="00812748" w:rsidRPr="00182902" w:rsidTr="000B06E6">
        <w:tc>
          <w:tcPr>
            <w:tcW w:w="9245" w:type="dxa"/>
            <w:gridSpan w:val="4"/>
            <w:shd w:val="clear" w:color="auto" w:fill="D9D9D9" w:themeFill="background1" w:themeFillShade="D9"/>
          </w:tcPr>
          <w:p w:rsidR="00812748" w:rsidRPr="00182902" w:rsidRDefault="00812748" w:rsidP="000B06E6">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052A04" w:rsidRPr="00182902">
              <w:rPr>
                <w:rStyle w:val="SubtleEmphasis"/>
                <w:rFonts w:cs="Times New Roman"/>
                <w:b/>
                <w:sz w:val="28"/>
                <w:szCs w:val="28"/>
              </w:rPr>
              <w:t>a Sprint</w:t>
            </w:r>
            <w:r w:rsidRPr="00182902">
              <w:rPr>
                <w:rStyle w:val="SubtleEmphasis"/>
                <w:rFonts w:cs="Times New Roman"/>
                <w:b/>
                <w:sz w:val="28"/>
                <w:szCs w:val="28"/>
              </w:rPr>
              <w:t>”</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812748" w:rsidRPr="00182902" w:rsidRDefault="00812748" w:rsidP="000B06E6">
            <w:pPr>
              <w:spacing w:line="360" w:lineRule="auto"/>
              <w:rPr>
                <w:rFonts w:cs="Times New Roman"/>
                <w:szCs w:val="28"/>
              </w:rPr>
            </w:pPr>
            <w:r w:rsidRPr="00182902">
              <w:rPr>
                <w:rFonts w:cs="Times New Roman"/>
                <w:szCs w:val="28"/>
              </w:rPr>
              <w:t>Chỉnh sửa thông tin củ</w:t>
            </w:r>
            <w:r w:rsidR="00052A04" w:rsidRPr="00182902">
              <w:rPr>
                <w:rFonts w:cs="Times New Roman"/>
                <w:szCs w:val="28"/>
              </w:rPr>
              <w:t>a nhóm công việc</w:t>
            </w:r>
            <w:r w:rsidRPr="00182902">
              <w:rPr>
                <w:rFonts w:cs="Times New Roman"/>
                <w:szCs w:val="28"/>
              </w:rPr>
              <w:t xml:space="preserve"> khi cần thiết</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812748" w:rsidRPr="00182902" w:rsidRDefault="00052A04" w:rsidP="000B06E6">
            <w:pPr>
              <w:spacing w:line="360" w:lineRule="auto"/>
              <w:rPr>
                <w:rStyle w:val="SubtleEmphasis"/>
                <w:rFonts w:cs="Times New Roman"/>
                <w:sz w:val="28"/>
                <w:szCs w:val="28"/>
              </w:rPr>
            </w:pPr>
            <w:r w:rsidRPr="00182902">
              <w:rPr>
                <w:rStyle w:val="SubtleEmphasis"/>
                <w:rFonts w:cs="Times New Roman"/>
                <w:sz w:val="28"/>
                <w:szCs w:val="28"/>
              </w:rPr>
              <w:t>PM, teamlead</w:t>
            </w:r>
          </w:p>
        </w:tc>
      </w:tr>
      <w:tr w:rsidR="00812748" w:rsidRPr="00182902" w:rsidTr="000B06E6">
        <w:tc>
          <w:tcPr>
            <w:tcW w:w="2133" w:type="dxa"/>
            <w:gridSpan w:val="2"/>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Đã tạ</w:t>
            </w:r>
            <w:r w:rsidR="00BB0A1C" w:rsidRPr="00182902">
              <w:rPr>
                <w:rStyle w:val="SubtleEmphasis"/>
                <w:rFonts w:cs="Times New Roman"/>
                <w:sz w:val="28"/>
                <w:szCs w:val="28"/>
              </w:rPr>
              <w:t>o nhóm các công việc (sprint) trong</w:t>
            </w:r>
            <w:r w:rsidRPr="00182902">
              <w:rPr>
                <w:rStyle w:val="SubtleEmphasis"/>
                <w:rFonts w:cs="Times New Roman"/>
                <w:sz w:val="28"/>
                <w:szCs w:val="28"/>
              </w:rPr>
              <w:t xml:space="preserve"> dự án</w:t>
            </w:r>
          </w:p>
        </w:tc>
      </w:tr>
      <w:tr w:rsidR="00812748" w:rsidRPr="00182902" w:rsidTr="000B06E6">
        <w:trPr>
          <w:trHeight w:val="480"/>
        </w:trPr>
        <w:tc>
          <w:tcPr>
            <w:tcW w:w="2133" w:type="dxa"/>
            <w:gridSpan w:val="2"/>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812748" w:rsidRPr="00182902" w:rsidRDefault="00812748" w:rsidP="000B06E6">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BB0A1C">
            <w:pPr>
              <w:spacing w:line="360" w:lineRule="auto"/>
              <w:rPr>
                <w:rStyle w:val="SubtleEmphasis"/>
                <w:rFonts w:cs="Times New Roman"/>
                <w:sz w:val="28"/>
                <w:szCs w:val="28"/>
              </w:rPr>
            </w:pPr>
            <w:r w:rsidRPr="00182902">
              <w:rPr>
                <w:rStyle w:val="SubtleEmphasis"/>
                <w:rFonts w:cs="Times New Roman"/>
                <w:sz w:val="28"/>
                <w:szCs w:val="28"/>
              </w:rPr>
              <w:t>1. Truy cập vào ứng dụng bằng quyền truy cập của PM</w:t>
            </w:r>
            <w:r w:rsidR="00BB0A1C" w:rsidRPr="00182902">
              <w:rPr>
                <w:rStyle w:val="SubtleEmphasis"/>
                <w:rFonts w:cs="Times New Roman"/>
                <w:sz w:val="28"/>
                <w:szCs w:val="28"/>
              </w:rPr>
              <w:t xml:space="preserve"> hoặc teamlead</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2. Hiển thị màn hình trang chủ</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BB0A1C">
            <w:pPr>
              <w:spacing w:line="360" w:lineRule="auto"/>
              <w:rPr>
                <w:rStyle w:val="SubtleEmphasis"/>
                <w:rFonts w:cs="Times New Roman"/>
                <w:sz w:val="28"/>
                <w:szCs w:val="28"/>
              </w:rPr>
            </w:pPr>
            <w:r w:rsidRPr="00182902">
              <w:rPr>
                <w:rStyle w:val="SubtleEmphasis"/>
                <w:rFonts w:cs="Times New Roman"/>
                <w:sz w:val="28"/>
                <w:szCs w:val="28"/>
              </w:rPr>
              <w:t xml:space="preserve">3. </w:t>
            </w:r>
            <w:r w:rsidR="00BB0A1C" w:rsidRPr="00182902">
              <w:rPr>
                <w:rStyle w:val="SubtleEmphasis"/>
                <w:rFonts w:cs="Times New Roman"/>
                <w:sz w:val="28"/>
                <w:szCs w:val="28"/>
              </w:rPr>
              <w:t>Chọn sprint cần chỉnh sửa</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BB0A1C">
            <w:pPr>
              <w:spacing w:line="360" w:lineRule="auto"/>
              <w:rPr>
                <w:rStyle w:val="SubtleEmphasis"/>
                <w:rFonts w:cs="Times New Roman"/>
                <w:sz w:val="28"/>
                <w:szCs w:val="28"/>
              </w:rPr>
            </w:pPr>
            <w:r w:rsidRPr="00182902">
              <w:rPr>
                <w:rStyle w:val="SubtleEmphasis"/>
                <w:rFonts w:cs="Times New Roman"/>
                <w:sz w:val="28"/>
                <w:szCs w:val="28"/>
              </w:rPr>
              <w:t xml:space="preserve">4. Hiển thị thông tin </w:t>
            </w:r>
            <w:r w:rsidR="00BB0A1C" w:rsidRPr="00182902">
              <w:rPr>
                <w:rStyle w:val="SubtleEmphasis"/>
                <w:rFonts w:cs="Times New Roman"/>
                <w:sz w:val="28"/>
                <w:szCs w:val="28"/>
              </w:rPr>
              <w:t xml:space="preserve">sprint </w:t>
            </w:r>
            <w:r w:rsidRPr="00182902">
              <w:rPr>
                <w:rStyle w:val="SubtleEmphasis"/>
                <w:rFonts w:cs="Times New Roman"/>
                <w:sz w:val="28"/>
                <w:szCs w:val="28"/>
              </w:rPr>
              <w:t>của dự án</w:t>
            </w:r>
          </w:p>
        </w:tc>
      </w:tr>
      <w:tr w:rsidR="00812748" w:rsidRPr="00182902" w:rsidTr="000B06E6">
        <w:trPr>
          <w:trHeight w:val="480"/>
        </w:trPr>
        <w:tc>
          <w:tcPr>
            <w:tcW w:w="2133" w:type="dxa"/>
            <w:gridSpan w:val="2"/>
            <w:vMerge/>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5. Nhập vào các thông tin cần chỉnh sửa, nhấn button Edit</w:t>
            </w:r>
          </w:p>
        </w:tc>
        <w:tc>
          <w:tcPr>
            <w:tcW w:w="3556" w:type="dxa"/>
          </w:tcPr>
          <w:p w:rsidR="00812748" w:rsidRPr="00182902" w:rsidRDefault="00812748" w:rsidP="000B06E6">
            <w:pPr>
              <w:spacing w:line="360" w:lineRule="auto"/>
              <w:rPr>
                <w:rStyle w:val="SubtleEmphasis"/>
                <w:rFonts w:cs="Times New Roman"/>
                <w:sz w:val="28"/>
                <w:szCs w:val="28"/>
              </w:rPr>
            </w:pPr>
          </w:p>
        </w:tc>
      </w:tr>
      <w:tr w:rsidR="00812748" w:rsidRPr="00182902" w:rsidTr="000B06E6">
        <w:trPr>
          <w:trHeight w:val="480"/>
        </w:trPr>
        <w:tc>
          <w:tcPr>
            <w:tcW w:w="2133" w:type="dxa"/>
            <w:gridSpan w:val="2"/>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p>
        </w:tc>
        <w:tc>
          <w:tcPr>
            <w:tcW w:w="3556"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 Nhận dữ liệu gửi lên và kiểm tra thông tin dữ liệu</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xml:space="preserve">- Nếu đúng thì hiện lên thông báo chỉnh sửa </w:t>
            </w:r>
            <w:r w:rsidR="00BB0A1C" w:rsidRPr="00182902">
              <w:rPr>
                <w:rStyle w:val="SubtleEmphasis"/>
                <w:rFonts w:cs="Times New Roman"/>
                <w:sz w:val="28"/>
                <w:szCs w:val="28"/>
              </w:rPr>
              <w:t xml:space="preserve">sprint </w:t>
            </w:r>
            <w:r w:rsidRPr="00182902">
              <w:rPr>
                <w:rStyle w:val="SubtleEmphasis"/>
                <w:rFonts w:cs="Times New Roman"/>
                <w:sz w:val="28"/>
                <w:szCs w:val="28"/>
              </w:rPr>
              <w:t>thành công</w:t>
            </w:r>
          </w:p>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6.1</w:t>
            </w:r>
          </w:p>
        </w:tc>
      </w:tr>
      <w:tr w:rsidR="00812748" w:rsidRPr="00182902" w:rsidTr="000B06E6">
        <w:tc>
          <w:tcPr>
            <w:tcW w:w="2133"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6.1  Nếu dữ liệu gửi lên thiếu hoặc sai</w:t>
            </w:r>
          </w:p>
          <w:p w:rsidR="00812748" w:rsidRPr="00182902"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812748" w:rsidRPr="00182902"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với các trường dữ liệu đã nhập</w:t>
            </w:r>
          </w:p>
          <w:p w:rsidR="00812748" w:rsidRPr="00182902" w:rsidRDefault="00812748"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thì quay về bước 5</w:t>
            </w:r>
          </w:p>
        </w:tc>
      </w:tr>
      <w:tr w:rsidR="00812748" w:rsidRPr="00182902" w:rsidTr="000B06E6">
        <w:trPr>
          <w:trHeight w:val="480"/>
        </w:trPr>
        <w:tc>
          <w:tcPr>
            <w:tcW w:w="1030" w:type="dxa"/>
            <w:vMerge w:val="restart"/>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thành công. CSDL bị thay đổi</w:t>
            </w:r>
          </w:p>
        </w:tc>
      </w:tr>
      <w:tr w:rsidR="00812748" w:rsidRPr="00182902" w:rsidTr="000B06E6">
        <w:trPr>
          <w:trHeight w:val="480"/>
        </w:trPr>
        <w:tc>
          <w:tcPr>
            <w:tcW w:w="1030" w:type="dxa"/>
            <w:vMerge/>
          </w:tcPr>
          <w:p w:rsidR="00812748" w:rsidRPr="00182902" w:rsidRDefault="00812748" w:rsidP="000B06E6">
            <w:pPr>
              <w:spacing w:line="360" w:lineRule="auto"/>
              <w:rPr>
                <w:rStyle w:val="SubtleEmphasis"/>
                <w:rFonts w:cs="Times New Roman"/>
                <w:sz w:val="28"/>
                <w:szCs w:val="28"/>
              </w:rPr>
            </w:pPr>
          </w:p>
        </w:tc>
        <w:tc>
          <w:tcPr>
            <w:tcW w:w="1103" w:type="dxa"/>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812748" w:rsidRPr="00182902" w:rsidRDefault="00812748" w:rsidP="000B06E6">
            <w:pPr>
              <w:spacing w:line="360" w:lineRule="auto"/>
              <w:rPr>
                <w:rStyle w:val="SubtleEmphasis"/>
                <w:rFonts w:cs="Times New Roman"/>
                <w:sz w:val="28"/>
                <w:szCs w:val="28"/>
              </w:rPr>
            </w:pPr>
            <w:r w:rsidRPr="00182902">
              <w:rPr>
                <w:rStyle w:val="SubtleEmphasis"/>
                <w:rFonts w:cs="Times New Roman"/>
                <w:sz w:val="28"/>
                <w:szCs w:val="28"/>
              </w:rPr>
              <w:t>Hiển thị thông báo chỉnh sử</w:t>
            </w:r>
            <w:r w:rsidR="00BB0A1C" w:rsidRPr="00182902">
              <w:rPr>
                <w:rStyle w:val="SubtleEmphasis"/>
                <w:rFonts w:cs="Times New Roman"/>
                <w:sz w:val="28"/>
                <w:szCs w:val="28"/>
              </w:rPr>
              <w:t>a sprint</w:t>
            </w:r>
            <w:r w:rsidRPr="00182902">
              <w:rPr>
                <w:rStyle w:val="SubtleEmphasis"/>
                <w:rFonts w:cs="Times New Roman"/>
                <w:sz w:val="28"/>
                <w:szCs w:val="28"/>
              </w:rPr>
              <w:t xml:space="preserve"> lỗi. CSDL không bị thay đổi.</w:t>
            </w:r>
          </w:p>
        </w:tc>
      </w:tr>
    </w:tbl>
    <w:p w:rsidR="00003272" w:rsidRPr="00182902" w:rsidRDefault="00003272" w:rsidP="00003272">
      <w:pPr>
        <w:pStyle w:val="ListParagraph"/>
        <w:spacing w:line="360" w:lineRule="auto"/>
        <w:ind w:left="792"/>
        <w:jc w:val="both"/>
        <w:rPr>
          <w:rFonts w:cs="Times New Roman"/>
          <w:b/>
          <w:szCs w:val="28"/>
        </w:rPr>
      </w:pPr>
    </w:p>
    <w:p w:rsidR="00812748" w:rsidRPr="00182902" w:rsidRDefault="00003272" w:rsidP="00A76070">
      <w:pPr>
        <w:pStyle w:val="ListParagraph"/>
        <w:numPr>
          <w:ilvl w:val="1"/>
          <w:numId w:val="24"/>
        </w:numPr>
        <w:spacing w:line="360" w:lineRule="auto"/>
        <w:jc w:val="both"/>
        <w:outlineLvl w:val="2"/>
        <w:rPr>
          <w:rFonts w:cs="Times New Roman"/>
          <w:b/>
          <w:szCs w:val="28"/>
        </w:rPr>
      </w:pPr>
      <w:bookmarkStart w:id="724" w:name="_Toc512779501"/>
      <w:r w:rsidRPr="00182902">
        <w:rPr>
          <w:rFonts w:cs="Times New Roman"/>
          <w:b/>
          <w:szCs w:val="28"/>
        </w:rPr>
        <w:t>Đặc tả use case “Xem chi tiết Sprint”</w:t>
      </w:r>
      <w:bookmarkEnd w:id="724"/>
    </w:p>
    <w:tbl>
      <w:tblPr>
        <w:tblStyle w:val="TableGrid"/>
        <w:tblW w:w="0" w:type="auto"/>
        <w:tblLook w:val="04A0" w:firstRow="1" w:lastRow="0" w:firstColumn="1" w:lastColumn="0" w:noHBand="0" w:noVBand="1"/>
      </w:tblPr>
      <w:tblGrid>
        <w:gridCol w:w="1021"/>
        <w:gridCol w:w="1103"/>
        <w:gridCol w:w="3468"/>
        <w:gridCol w:w="3471"/>
      </w:tblGrid>
      <w:tr w:rsidR="00003272" w:rsidRPr="00182902" w:rsidTr="00B93DAE">
        <w:tc>
          <w:tcPr>
            <w:tcW w:w="9063" w:type="dxa"/>
            <w:gridSpan w:val="4"/>
            <w:shd w:val="clear" w:color="auto" w:fill="D9D9D9" w:themeFill="background1" w:themeFillShade="D9"/>
          </w:tcPr>
          <w:p w:rsidR="00003272" w:rsidRPr="00182902" w:rsidRDefault="00003272" w:rsidP="00B93DAE">
            <w:pPr>
              <w:spacing w:line="360" w:lineRule="auto"/>
              <w:rPr>
                <w:rStyle w:val="SubtleEmphasis"/>
                <w:rFonts w:cs="Times New Roman"/>
                <w:b/>
                <w:sz w:val="28"/>
                <w:szCs w:val="28"/>
              </w:rPr>
            </w:pPr>
            <w:r w:rsidRPr="00182902">
              <w:rPr>
                <w:rStyle w:val="SubtleEmphasis"/>
                <w:rFonts w:cs="Times New Roman"/>
                <w:b/>
                <w:sz w:val="28"/>
                <w:szCs w:val="28"/>
              </w:rPr>
              <w:t>Use case “Xem chi tiết Sprint”</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9" w:type="dxa"/>
            <w:gridSpan w:val="2"/>
          </w:tcPr>
          <w:p w:rsidR="00003272" w:rsidRPr="00182902" w:rsidRDefault="00003272" w:rsidP="00B93DAE">
            <w:pPr>
              <w:spacing w:line="360" w:lineRule="auto"/>
              <w:rPr>
                <w:rFonts w:cs="Times New Roman"/>
                <w:szCs w:val="28"/>
              </w:rPr>
            </w:pPr>
            <w:r w:rsidRPr="00182902">
              <w:rPr>
                <w:rFonts w:cs="Times New Roman"/>
                <w:szCs w:val="28"/>
              </w:rPr>
              <w:t>Xem thông tin chi tiết của một nhóm công việc (Các thông tin cơ bản của một nhóm công việc, danh sách các công việc trong một nhóm công việc)</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PM, teamlead</w:t>
            </w:r>
          </w:p>
        </w:tc>
      </w:tr>
      <w:tr w:rsidR="00003272" w:rsidRPr="00182902" w:rsidTr="00B93DAE">
        <w:tc>
          <w:tcPr>
            <w:tcW w:w="2124" w:type="dxa"/>
            <w:gridSpan w:val="2"/>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Đã tạo nhóm công việc trong dự án</w:t>
            </w:r>
          </w:p>
        </w:tc>
      </w:tr>
      <w:tr w:rsidR="00003272" w:rsidRPr="00182902" w:rsidTr="00B93DAE">
        <w:trPr>
          <w:trHeight w:val="480"/>
        </w:trPr>
        <w:tc>
          <w:tcPr>
            <w:tcW w:w="2124" w:type="dxa"/>
            <w:gridSpan w:val="2"/>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1. Truy cập vào hệ thống bằng quyền truy cập của PM hoặc teamlead chọn một Sprint trong màn hình DetailPhase</w:t>
            </w:r>
          </w:p>
        </w:tc>
        <w:tc>
          <w:tcPr>
            <w:tcW w:w="3471" w:type="dxa"/>
          </w:tcPr>
          <w:p w:rsidR="00003272" w:rsidRPr="00182902" w:rsidRDefault="00003272" w:rsidP="00B93DAE">
            <w:pPr>
              <w:spacing w:line="360" w:lineRule="auto"/>
              <w:rPr>
                <w:rStyle w:val="SubtleEmphasis"/>
                <w:rFonts w:cs="Times New Roman"/>
                <w:sz w:val="28"/>
                <w:szCs w:val="28"/>
              </w:rPr>
            </w:pP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B93DAE">
            <w:pPr>
              <w:spacing w:line="360" w:lineRule="auto"/>
              <w:rPr>
                <w:rStyle w:val="SubtleEmphasis"/>
                <w:rFonts w:cs="Times New Roman"/>
                <w:sz w:val="28"/>
                <w:szCs w:val="28"/>
              </w:rPr>
            </w:pPr>
          </w:p>
        </w:tc>
        <w:tc>
          <w:tcPr>
            <w:tcW w:w="3471"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tiết nhóm công việc.</w:t>
            </w:r>
          </w:p>
          <w:p w:rsidR="00003272" w:rsidRPr="00182902" w:rsidRDefault="00003272" w:rsidP="00B93DAE">
            <w:pPr>
              <w:spacing w:line="360" w:lineRule="auto"/>
              <w:rPr>
                <w:rStyle w:val="SubtleEmphasis"/>
                <w:rFonts w:cs="Times New Roman"/>
                <w:sz w:val="28"/>
                <w:szCs w:val="28"/>
              </w:rPr>
            </w:pP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N/A</w:t>
            </w:r>
          </w:p>
        </w:tc>
      </w:tr>
      <w:tr w:rsidR="00003272" w:rsidRPr="00182902" w:rsidTr="00B93DAE">
        <w:trPr>
          <w:trHeight w:val="480"/>
        </w:trPr>
        <w:tc>
          <w:tcPr>
            <w:tcW w:w="1021" w:type="dxa"/>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003272" w:rsidRPr="00182902" w:rsidRDefault="00003272" w:rsidP="00003272">
            <w:pPr>
              <w:spacing w:line="360" w:lineRule="auto"/>
              <w:rPr>
                <w:rStyle w:val="SubtleEmphasis"/>
                <w:rFonts w:cs="Times New Roman"/>
                <w:sz w:val="28"/>
                <w:szCs w:val="28"/>
              </w:rPr>
            </w:pPr>
            <w:r w:rsidRPr="00182902">
              <w:rPr>
                <w:rStyle w:val="SubtleEmphasis"/>
                <w:rFonts w:cs="Times New Roman"/>
                <w:sz w:val="28"/>
                <w:szCs w:val="28"/>
              </w:rPr>
              <w:t>Hiển thị màn hình chi tiết nhóm công việc</w:t>
            </w:r>
          </w:p>
        </w:tc>
      </w:tr>
      <w:tr w:rsidR="00003272" w:rsidRPr="00182902" w:rsidTr="00B93DAE">
        <w:trPr>
          <w:trHeight w:val="480"/>
        </w:trPr>
        <w:tc>
          <w:tcPr>
            <w:tcW w:w="1021" w:type="dxa"/>
            <w:vMerge/>
          </w:tcPr>
          <w:p w:rsidR="00003272" w:rsidRPr="00182902" w:rsidRDefault="00003272" w:rsidP="00B93DAE">
            <w:pPr>
              <w:spacing w:line="360" w:lineRule="auto"/>
              <w:rPr>
                <w:rStyle w:val="SubtleEmphasis"/>
                <w:rFonts w:cs="Times New Roman"/>
                <w:sz w:val="28"/>
                <w:szCs w:val="28"/>
              </w:rPr>
            </w:pP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003272" w:rsidRPr="00182902" w:rsidRDefault="00003272" w:rsidP="00003272">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chi tiết nhóm công việc</w:t>
            </w:r>
          </w:p>
        </w:tc>
      </w:tr>
    </w:tbl>
    <w:p w:rsidR="00003272" w:rsidRPr="00182902" w:rsidRDefault="00003272" w:rsidP="00003272">
      <w:pPr>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r w:rsidRPr="00182902">
        <w:rPr>
          <w:rFonts w:cs="Times New Roman"/>
          <w:b/>
          <w:szCs w:val="28"/>
        </w:rPr>
        <w:t xml:space="preserve"> </w:t>
      </w:r>
      <w:bookmarkStart w:id="725" w:name="_Toc496728375"/>
      <w:bookmarkStart w:id="726" w:name="_Toc512779502"/>
      <w:r w:rsidRPr="00182902">
        <w:rPr>
          <w:rFonts w:cs="Times New Roman"/>
          <w:b/>
          <w:szCs w:val="28"/>
        </w:rPr>
        <w:t>Đặc tả use case “Tạo mớ</w:t>
      </w:r>
      <w:r w:rsidR="00BB0A1C" w:rsidRPr="00182902">
        <w:rPr>
          <w:rFonts w:cs="Times New Roman"/>
          <w:b/>
          <w:szCs w:val="28"/>
        </w:rPr>
        <w:t>i Task</w:t>
      </w:r>
      <w:r w:rsidRPr="00182902">
        <w:rPr>
          <w:rFonts w:cs="Times New Roman"/>
          <w:b/>
          <w:szCs w:val="28"/>
        </w:rPr>
        <w:t>”</w:t>
      </w:r>
      <w:bookmarkEnd w:id="725"/>
      <w:bookmarkEnd w:id="726"/>
    </w:p>
    <w:tbl>
      <w:tblPr>
        <w:tblStyle w:val="TableGrid"/>
        <w:tblW w:w="0" w:type="auto"/>
        <w:tblLook w:val="04A0" w:firstRow="1" w:lastRow="0" w:firstColumn="1" w:lastColumn="0" w:noHBand="0" w:noVBand="1"/>
      </w:tblPr>
      <w:tblGrid>
        <w:gridCol w:w="1020"/>
        <w:gridCol w:w="1103"/>
        <w:gridCol w:w="3469"/>
        <w:gridCol w:w="3471"/>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“Tạo mớ</w:t>
            </w:r>
            <w:r w:rsidR="00BB0A1C" w:rsidRPr="00182902">
              <w:rPr>
                <w:rStyle w:val="SubtleEmphasis"/>
                <w:rFonts w:cs="Times New Roman"/>
                <w:b/>
                <w:sz w:val="28"/>
                <w:szCs w:val="28"/>
              </w:rPr>
              <w:t>i Task</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Tạo mới một công việc</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 Team lead</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Fonts w:cs="Times New Roman"/>
                <w:szCs w:val="28"/>
                <w:rPrChange w:id="727" w:author="HAO" w:date="2018-04-29T21:55:00Z">
                  <w:rPr>
                    <w:rFonts w:cs="Times New Roman"/>
                    <w:iCs/>
                    <w:sz w:val="24"/>
                    <w:szCs w:val="28"/>
                  </w:rPr>
                </w:rPrChange>
              </w:rPr>
              <w:t>Đăng nhập vào ứng dụng, đã tạ</w:t>
            </w:r>
            <w:r w:rsidR="00003272" w:rsidRPr="00182902">
              <w:rPr>
                <w:rFonts w:cs="Times New Roman"/>
                <w:szCs w:val="28"/>
              </w:rPr>
              <w:t>o sprint</w:t>
            </w:r>
            <w:r w:rsidRPr="00182902">
              <w:rPr>
                <w:rFonts w:cs="Times New Roman"/>
                <w:szCs w:val="28"/>
              </w:rPr>
              <w:t xml:space="preserve"> của dự án</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chức năng tạo mới công việc</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diện tạo mới công việc</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Điền các trường thông tin của công việc</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đúng, hiển thị thông báo tạo mới công việc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sai hoặc thiếu các </w:t>
            </w:r>
            <w:r w:rsidRPr="00182902">
              <w:rPr>
                <w:rStyle w:val="SubtleEmphasis"/>
                <w:rFonts w:cs="Times New Roman"/>
                <w:sz w:val="28"/>
                <w:szCs w:val="28"/>
              </w:rPr>
              <w:lastRenderedPageBreak/>
              <w:t>trường bắt buộc, hệ thống thông báo lỗi tạo mới công việc, chuyển sang luồng sự kiện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tạo mới công việc bị lỗi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tạo mới công việc với các trường dữ liệu đã nhập và báo lỗi các trường thông tin bị sai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tạo mới một công việc, quay trở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tạo mới công việc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tạo mới công việc lỗi. CSDL không bị thay đổi.</w:t>
            </w:r>
          </w:p>
        </w:tc>
      </w:tr>
    </w:tbl>
    <w:p w:rsidR="001069BD" w:rsidRPr="00182902" w:rsidRDefault="001069BD" w:rsidP="00A22A9F">
      <w:pPr>
        <w:pStyle w:val="ListParagraph"/>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28" w:name="_Toc496728376"/>
      <w:bookmarkStart w:id="729" w:name="_Toc512779503"/>
      <w:r w:rsidRPr="00182902">
        <w:rPr>
          <w:rFonts w:cs="Times New Roman"/>
          <w:b/>
          <w:szCs w:val="28"/>
        </w:rPr>
        <w:t>Đặc tả use case “Chỉnh sử</w:t>
      </w:r>
      <w:r w:rsidR="00003272" w:rsidRPr="00182902">
        <w:rPr>
          <w:rFonts w:cs="Times New Roman"/>
          <w:b/>
          <w:szCs w:val="28"/>
        </w:rPr>
        <w:t>a Task</w:t>
      </w:r>
      <w:r w:rsidRPr="00182902">
        <w:rPr>
          <w:rFonts w:cs="Times New Roman"/>
          <w:b/>
          <w:szCs w:val="28"/>
        </w:rPr>
        <w:t>”</w:t>
      </w:r>
      <w:bookmarkEnd w:id="728"/>
      <w:bookmarkEnd w:id="729"/>
    </w:p>
    <w:tbl>
      <w:tblPr>
        <w:tblStyle w:val="TableGrid"/>
        <w:tblW w:w="0" w:type="auto"/>
        <w:tblLook w:val="04A0" w:firstRow="1" w:lastRow="0" w:firstColumn="1" w:lastColumn="0" w:noHBand="0" w:noVBand="1"/>
      </w:tblPr>
      <w:tblGrid>
        <w:gridCol w:w="1021"/>
        <w:gridCol w:w="1103"/>
        <w:gridCol w:w="3468"/>
        <w:gridCol w:w="3471"/>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“Chỉnh sử</w:t>
            </w:r>
            <w:r w:rsidR="00003272" w:rsidRPr="00182902">
              <w:rPr>
                <w:rStyle w:val="SubtleEmphasis"/>
                <w:rFonts w:cs="Times New Roman"/>
                <w:b/>
                <w:sz w:val="28"/>
                <w:szCs w:val="28"/>
              </w:rPr>
              <w:t>a Task</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1069BD" w:rsidP="00A22A9F">
            <w:pPr>
              <w:spacing w:line="360" w:lineRule="auto"/>
              <w:rPr>
                <w:rFonts w:cs="Times New Roman"/>
                <w:szCs w:val="28"/>
              </w:rPr>
            </w:pPr>
            <w:r w:rsidRPr="00182902">
              <w:rPr>
                <w:rFonts w:cs="Times New Roman"/>
                <w:szCs w:val="28"/>
              </w:rPr>
              <w:t>Chỉnh sửa thông tin của công việc khi cần thiết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PM, Team lead</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Đã tạo một công việc</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chức năng chỉnh sửa công việc</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màn hình chỉnh sửa công việc</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3. Thay đổi các thông tin của công việc, nhấn button xác nhận</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và kiểm tra thông tin dữ liệu</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đúng thì hiện lên thông báo chỉnh sửa công việc thành công</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thông tin lỗi thì chuyển sang luồng sự kiện rẽ nhánh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gửi lên thiếu hoặc sai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lỗi</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trở lại màn hình chỉnh sửa công việc với các trường dữ liệu đã nhập</w:t>
            </w:r>
          </w:p>
          <w:p w:rsidR="001069BD" w:rsidRPr="00182902" w:rsidRDefault="001069BD" w:rsidP="00A76070">
            <w:pPr>
              <w:pStyle w:val="ListParagraph"/>
              <w:numPr>
                <w:ilvl w:val="0"/>
                <w:numId w:val="22"/>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chỉnh sửa công việc thì quay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đã chỉnh sửa giai đoạn thành công.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báo chỉnh sửa giai đoạn lỗi. CSDL không bị thay đổi.</w:t>
            </w:r>
          </w:p>
        </w:tc>
      </w:tr>
    </w:tbl>
    <w:p w:rsidR="001069BD" w:rsidRPr="00182902" w:rsidRDefault="00003272" w:rsidP="00A76070">
      <w:pPr>
        <w:pStyle w:val="ListParagraph"/>
        <w:numPr>
          <w:ilvl w:val="1"/>
          <w:numId w:val="24"/>
        </w:numPr>
        <w:spacing w:line="360" w:lineRule="auto"/>
        <w:jc w:val="both"/>
        <w:outlineLvl w:val="2"/>
        <w:rPr>
          <w:rFonts w:cs="Times New Roman"/>
          <w:b/>
          <w:szCs w:val="28"/>
        </w:rPr>
      </w:pPr>
      <w:bookmarkStart w:id="730" w:name="_Toc512779504"/>
      <w:r w:rsidRPr="00182902">
        <w:rPr>
          <w:rFonts w:cs="Times New Roman"/>
          <w:b/>
          <w:szCs w:val="28"/>
        </w:rPr>
        <w:t>Đặc tả use case “Xem chi tiết Task”</w:t>
      </w:r>
      <w:bookmarkEnd w:id="730"/>
    </w:p>
    <w:tbl>
      <w:tblPr>
        <w:tblStyle w:val="TableGrid"/>
        <w:tblW w:w="0" w:type="auto"/>
        <w:tblLook w:val="04A0" w:firstRow="1" w:lastRow="0" w:firstColumn="1" w:lastColumn="0" w:noHBand="0" w:noVBand="1"/>
      </w:tblPr>
      <w:tblGrid>
        <w:gridCol w:w="1021"/>
        <w:gridCol w:w="1103"/>
        <w:gridCol w:w="3468"/>
        <w:gridCol w:w="3471"/>
      </w:tblGrid>
      <w:tr w:rsidR="00003272" w:rsidRPr="00182902" w:rsidTr="00B93DAE">
        <w:tc>
          <w:tcPr>
            <w:tcW w:w="9063" w:type="dxa"/>
            <w:gridSpan w:val="4"/>
            <w:shd w:val="clear" w:color="auto" w:fill="D9D9D9" w:themeFill="background1" w:themeFillShade="D9"/>
          </w:tcPr>
          <w:p w:rsidR="00003272" w:rsidRPr="00182902" w:rsidRDefault="00003272" w:rsidP="00B93DAE">
            <w:pPr>
              <w:spacing w:line="360" w:lineRule="auto"/>
              <w:rPr>
                <w:rStyle w:val="SubtleEmphasis"/>
                <w:rFonts w:cs="Times New Roman"/>
                <w:b/>
                <w:sz w:val="28"/>
                <w:szCs w:val="28"/>
              </w:rPr>
            </w:pPr>
            <w:r w:rsidRPr="00182902">
              <w:rPr>
                <w:rStyle w:val="SubtleEmphasis"/>
                <w:rFonts w:cs="Times New Roman"/>
                <w:b/>
                <w:sz w:val="28"/>
                <w:szCs w:val="28"/>
              </w:rPr>
              <w:t>Use case “Xem chi tiết Task”</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lastRenderedPageBreak/>
              <w:t>Mục đích</w:t>
            </w:r>
          </w:p>
        </w:tc>
        <w:tc>
          <w:tcPr>
            <w:tcW w:w="6939" w:type="dxa"/>
            <w:gridSpan w:val="2"/>
          </w:tcPr>
          <w:p w:rsidR="00003272" w:rsidRPr="00182902" w:rsidRDefault="00003272" w:rsidP="00003272">
            <w:pPr>
              <w:spacing w:line="360" w:lineRule="auto"/>
              <w:rPr>
                <w:rFonts w:cs="Times New Roman"/>
                <w:szCs w:val="28"/>
              </w:rPr>
            </w:pPr>
            <w:r w:rsidRPr="00182902">
              <w:rPr>
                <w:rFonts w:cs="Times New Roman"/>
                <w:szCs w:val="28"/>
              </w:rPr>
              <w:t>Xem thông tin chi tiết của một công việc (Các thông tin cơ bản của một công việc, thời gian thực hiện công việc đó, trạng thái của công việc)</w:t>
            </w: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Người dùng (PM, Teamlead, Member)</w:t>
            </w:r>
          </w:p>
        </w:tc>
      </w:tr>
      <w:tr w:rsidR="00003272" w:rsidRPr="00182902" w:rsidTr="00B93DAE">
        <w:tc>
          <w:tcPr>
            <w:tcW w:w="2124" w:type="dxa"/>
            <w:gridSpan w:val="2"/>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Đã tạ</w:t>
            </w:r>
            <w:r w:rsidR="00CC4646" w:rsidRPr="00182902">
              <w:rPr>
                <w:rStyle w:val="SubtleEmphasis"/>
                <w:rFonts w:cs="Times New Roman"/>
                <w:sz w:val="28"/>
                <w:szCs w:val="28"/>
              </w:rPr>
              <w:t>o</w:t>
            </w:r>
            <w:r w:rsidRPr="00182902">
              <w:rPr>
                <w:rStyle w:val="SubtleEmphasis"/>
                <w:rFonts w:cs="Times New Roman"/>
                <w:sz w:val="28"/>
                <w:szCs w:val="28"/>
              </w:rPr>
              <w:t xml:space="preserve"> công việc trong dự án</w:t>
            </w:r>
          </w:p>
        </w:tc>
      </w:tr>
      <w:tr w:rsidR="00003272" w:rsidRPr="00182902" w:rsidTr="00B93DAE">
        <w:trPr>
          <w:trHeight w:val="480"/>
        </w:trPr>
        <w:tc>
          <w:tcPr>
            <w:tcW w:w="2124" w:type="dxa"/>
            <w:gridSpan w:val="2"/>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68"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1" w:type="dxa"/>
            <w:shd w:val="clear" w:color="auto" w:fill="D9D9D9" w:themeFill="background1" w:themeFillShade="D9"/>
          </w:tcPr>
          <w:p w:rsidR="00003272" w:rsidRPr="00182902" w:rsidRDefault="00003272" w:rsidP="00B93DAE">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CC4646">
            <w:pPr>
              <w:spacing w:line="360" w:lineRule="auto"/>
              <w:rPr>
                <w:rStyle w:val="SubtleEmphasis"/>
                <w:rFonts w:cs="Times New Roman"/>
                <w:sz w:val="28"/>
                <w:szCs w:val="28"/>
              </w:rPr>
            </w:pPr>
            <w:r w:rsidRPr="00182902">
              <w:rPr>
                <w:rStyle w:val="SubtleEmphasis"/>
                <w:rFonts w:cs="Times New Roman"/>
                <w:sz w:val="28"/>
                <w:szCs w:val="28"/>
              </w:rPr>
              <w:t>1. Truy cập vào hệ thống</w:t>
            </w:r>
            <w:r w:rsidR="00CC4646" w:rsidRPr="00182902">
              <w:rPr>
                <w:rStyle w:val="SubtleEmphasis"/>
                <w:rFonts w:cs="Times New Roman"/>
                <w:sz w:val="28"/>
                <w:szCs w:val="28"/>
              </w:rPr>
              <w:t>, chọn 1 công việc cụ thể</w:t>
            </w:r>
          </w:p>
        </w:tc>
        <w:tc>
          <w:tcPr>
            <w:tcW w:w="3471" w:type="dxa"/>
          </w:tcPr>
          <w:p w:rsidR="00003272" w:rsidRPr="00182902" w:rsidRDefault="00003272" w:rsidP="00B93DAE">
            <w:pPr>
              <w:spacing w:line="360" w:lineRule="auto"/>
              <w:rPr>
                <w:rStyle w:val="SubtleEmphasis"/>
                <w:rFonts w:cs="Times New Roman"/>
                <w:sz w:val="28"/>
                <w:szCs w:val="28"/>
              </w:rPr>
            </w:pPr>
          </w:p>
        </w:tc>
      </w:tr>
      <w:tr w:rsidR="00003272" w:rsidRPr="00182902" w:rsidTr="00B93DAE">
        <w:trPr>
          <w:trHeight w:val="480"/>
        </w:trPr>
        <w:tc>
          <w:tcPr>
            <w:tcW w:w="2124" w:type="dxa"/>
            <w:gridSpan w:val="2"/>
            <w:vMerge/>
          </w:tcPr>
          <w:p w:rsidR="00003272" w:rsidRPr="00182902" w:rsidRDefault="00003272" w:rsidP="00B93DAE">
            <w:pPr>
              <w:spacing w:line="360" w:lineRule="auto"/>
              <w:rPr>
                <w:rStyle w:val="SubtleEmphasis"/>
                <w:rFonts w:cs="Times New Roman"/>
                <w:sz w:val="28"/>
                <w:szCs w:val="28"/>
              </w:rPr>
            </w:pPr>
          </w:p>
        </w:tc>
        <w:tc>
          <w:tcPr>
            <w:tcW w:w="3468" w:type="dxa"/>
          </w:tcPr>
          <w:p w:rsidR="00003272" w:rsidRPr="00182902" w:rsidRDefault="00003272" w:rsidP="00B93DAE">
            <w:pPr>
              <w:spacing w:line="360" w:lineRule="auto"/>
              <w:rPr>
                <w:rStyle w:val="SubtleEmphasis"/>
                <w:rFonts w:cs="Times New Roman"/>
                <w:sz w:val="28"/>
                <w:szCs w:val="28"/>
              </w:rPr>
            </w:pPr>
          </w:p>
        </w:tc>
        <w:tc>
          <w:tcPr>
            <w:tcW w:w="3471"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2. Nhận và xử lý yêu cầu xem chi tiế</w:t>
            </w:r>
            <w:r w:rsidR="00CC4646" w:rsidRPr="00182902">
              <w:rPr>
                <w:rStyle w:val="SubtleEmphasis"/>
                <w:rFonts w:cs="Times New Roman"/>
                <w:sz w:val="28"/>
                <w:szCs w:val="28"/>
              </w:rPr>
              <w:t>t</w:t>
            </w:r>
            <w:r w:rsidRPr="00182902">
              <w:rPr>
                <w:rStyle w:val="SubtleEmphasis"/>
                <w:rFonts w:cs="Times New Roman"/>
                <w:sz w:val="28"/>
                <w:szCs w:val="28"/>
              </w:rPr>
              <w:t xml:space="preserve"> công việc.</w:t>
            </w:r>
          </w:p>
          <w:p w:rsidR="00003272" w:rsidRPr="00182902" w:rsidRDefault="00003272" w:rsidP="00B93DAE">
            <w:pPr>
              <w:spacing w:line="360" w:lineRule="auto"/>
              <w:rPr>
                <w:rStyle w:val="SubtleEmphasis"/>
                <w:rFonts w:cs="Times New Roman"/>
                <w:sz w:val="28"/>
                <w:szCs w:val="28"/>
              </w:rPr>
            </w:pPr>
          </w:p>
        </w:tc>
      </w:tr>
      <w:tr w:rsidR="00003272" w:rsidRPr="00182902" w:rsidTr="00B93DAE">
        <w:tc>
          <w:tcPr>
            <w:tcW w:w="2124"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N/A</w:t>
            </w:r>
          </w:p>
        </w:tc>
      </w:tr>
      <w:tr w:rsidR="00003272" w:rsidRPr="00182902" w:rsidTr="00B93DAE">
        <w:trPr>
          <w:trHeight w:val="480"/>
        </w:trPr>
        <w:tc>
          <w:tcPr>
            <w:tcW w:w="1021" w:type="dxa"/>
            <w:vMerge w:val="restart"/>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Hiển thị màn hình chi tiế</w:t>
            </w:r>
            <w:r w:rsidR="00CC4646" w:rsidRPr="00182902">
              <w:rPr>
                <w:rStyle w:val="SubtleEmphasis"/>
                <w:rFonts w:cs="Times New Roman"/>
                <w:sz w:val="28"/>
                <w:szCs w:val="28"/>
              </w:rPr>
              <w:t xml:space="preserve">t </w:t>
            </w:r>
            <w:r w:rsidRPr="00182902">
              <w:rPr>
                <w:rStyle w:val="SubtleEmphasis"/>
                <w:rFonts w:cs="Times New Roman"/>
                <w:sz w:val="28"/>
                <w:szCs w:val="28"/>
              </w:rPr>
              <w:t>công việc</w:t>
            </w:r>
          </w:p>
        </w:tc>
      </w:tr>
      <w:tr w:rsidR="00003272" w:rsidRPr="00182902" w:rsidTr="00B93DAE">
        <w:trPr>
          <w:trHeight w:val="480"/>
        </w:trPr>
        <w:tc>
          <w:tcPr>
            <w:tcW w:w="1021" w:type="dxa"/>
            <w:vMerge/>
          </w:tcPr>
          <w:p w:rsidR="00003272" w:rsidRPr="00182902" w:rsidRDefault="00003272" w:rsidP="00B93DAE">
            <w:pPr>
              <w:spacing w:line="360" w:lineRule="auto"/>
              <w:rPr>
                <w:rStyle w:val="SubtleEmphasis"/>
                <w:rFonts w:cs="Times New Roman"/>
                <w:sz w:val="28"/>
                <w:szCs w:val="28"/>
              </w:rPr>
            </w:pPr>
          </w:p>
        </w:tc>
        <w:tc>
          <w:tcPr>
            <w:tcW w:w="1103" w:type="dxa"/>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Fail</w:t>
            </w:r>
          </w:p>
        </w:tc>
        <w:tc>
          <w:tcPr>
            <w:tcW w:w="6939" w:type="dxa"/>
            <w:gridSpan w:val="2"/>
          </w:tcPr>
          <w:p w:rsidR="00003272" w:rsidRPr="00182902" w:rsidRDefault="00003272" w:rsidP="00B93DAE">
            <w:pPr>
              <w:spacing w:line="360" w:lineRule="auto"/>
              <w:rPr>
                <w:rStyle w:val="SubtleEmphasis"/>
                <w:rFonts w:cs="Times New Roman"/>
                <w:sz w:val="28"/>
                <w:szCs w:val="28"/>
              </w:rPr>
            </w:pPr>
            <w:r w:rsidRPr="00182902">
              <w:rPr>
                <w:rStyle w:val="SubtleEmphasis"/>
                <w:rFonts w:cs="Times New Roman"/>
                <w:sz w:val="28"/>
                <w:szCs w:val="28"/>
              </w:rPr>
              <w:t>Hiển thị thông báo không thể hiển thị màn hình chi tiế</w:t>
            </w:r>
            <w:r w:rsidR="00CC4646" w:rsidRPr="00182902">
              <w:rPr>
                <w:rStyle w:val="SubtleEmphasis"/>
                <w:rFonts w:cs="Times New Roman"/>
                <w:sz w:val="28"/>
                <w:szCs w:val="28"/>
              </w:rPr>
              <w:t>t</w:t>
            </w:r>
            <w:r w:rsidRPr="00182902">
              <w:rPr>
                <w:rStyle w:val="SubtleEmphasis"/>
                <w:rFonts w:cs="Times New Roman"/>
                <w:sz w:val="28"/>
                <w:szCs w:val="28"/>
              </w:rPr>
              <w:t xml:space="preserve"> công việc</w:t>
            </w:r>
          </w:p>
        </w:tc>
      </w:tr>
    </w:tbl>
    <w:p w:rsidR="00003272" w:rsidRPr="00182902" w:rsidRDefault="00003272" w:rsidP="00CC4646">
      <w:pPr>
        <w:pStyle w:val="ListParagraph"/>
        <w:spacing w:line="360" w:lineRule="auto"/>
        <w:ind w:left="792"/>
        <w:jc w:val="both"/>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31" w:name="_Toc496728377"/>
      <w:bookmarkStart w:id="732" w:name="_Toc512779505"/>
      <w:r w:rsidRPr="00182902">
        <w:rPr>
          <w:rFonts w:cs="Times New Roman"/>
          <w:b/>
          <w:szCs w:val="28"/>
        </w:rPr>
        <w:t>Đặc tả</w:t>
      </w:r>
      <w:r w:rsidR="00CC4646" w:rsidRPr="00182902">
        <w:rPr>
          <w:rFonts w:cs="Times New Roman"/>
          <w:b/>
          <w:szCs w:val="28"/>
        </w:rPr>
        <w:t xml:space="preserve"> use case “Logwork</w:t>
      </w:r>
      <w:r w:rsidRPr="00182902">
        <w:rPr>
          <w:rFonts w:cs="Times New Roman"/>
          <w:b/>
          <w:szCs w:val="28"/>
        </w:rPr>
        <w:t>”</w:t>
      </w:r>
      <w:bookmarkEnd w:id="731"/>
      <w:bookmarkEnd w:id="732"/>
    </w:p>
    <w:tbl>
      <w:tblPr>
        <w:tblStyle w:val="TableGrid"/>
        <w:tblW w:w="0" w:type="auto"/>
        <w:tblLook w:val="04A0" w:firstRow="1" w:lastRow="0" w:firstColumn="1" w:lastColumn="0" w:noHBand="0" w:noVBand="1"/>
      </w:tblPr>
      <w:tblGrid>
        <w:gridCol w:w="1020"/>
        <w:gridCol w:w="1103"/>
        <w:gridCol w:w="3468"/>
        <w:gridCol w:w="3472"/>
      </w:tblGrid>
      <w:tr w:rsidR="001069BD" w:rsidRPr="00182902" w:rsidTr="001069BD">
        <w:tc>
          <w:tcPr>
            <w:tcW w:w="9245" w:type="dxa"/>
            <w:gridSpan w:val="4"/>
            <w:shd w:val="clear" w:color="auto" w:fill="D9D9D9" w:themeFill="background1" w:themeFillShade="D9"/>
          </w:tcPr>
          <w:p w:rsidR="001069BD" w:rsidRPr="00182902" w:rsidRDefault="00CC4646" w:rsidP="00A22A9F">
            <w:pPr>
              <w:spacing w:line="360" w:lineRule="auto"/>
              <w:rPr>
                <w:rStyle w:val="SubtleEmphasis"/>
                <w:rFonts w:cs="Times New Roman"/>
                <w:b/>
                <w:sz w:val="28"/>
                <w:szCs w:val="28"/>
              </w:rPr>
            </w:pPr>
            <w:r w:rsidRPr="00182902">
              <w:rPr>
                <w:rStyle w:val="SubtleEmphasis"/>
                <w:rFonts w:cs="Times New Roman"/>
                <w:b/>
                <w:sz w:val="28"/>
                <w:szCs w:val="28"/>
              </w:rPr>
              <w:t>Use case “Logwork</w:t>
            </w:r>
            <w:r w:rsidR="001069BD"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1069BD" w:rsidRPr="00182902" w:rsidRDefault="00CC4646" w:rsidP="00A22A9F">
            <w:pPr>
              <w:spacing w:line="360" w:lineRule="auto"/>
              <w:rPr>
                <w:rFonts w:cs="Times New Roman"/>
                <w:szCs w:val="28"/>
              </w:rPr>
            </w:pPr>
            <w:r w:rsidRPr="00182902">
              <w:rPr>
                <w:rFonts w:cs="Times New Roman"/>
                <w:szCs w:val="28"/>
              </w:rPr>
              <w:t>Khai báo công việc đã thực hiện theo từng ngày</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(PM, Team lead, member)</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CC4646" w:rsidP="00A22A9F">
            <w:pPr>
              <w:spacing w:line="360" w:lineRule="auto"/>
              <w:rPr>
                <w:rStyle w:val="SubtleEmphasis"/>
                <w:rFonts w:cs="Times New Roman"/>
                <w:sz w:val="28"/>
                <w:szCs w:val="28"/>
              </w:rPr>
            </w:pPr>
            <w:r w:rsidRPr="00182902">
              <w:rPr>
                <w:rStyle w:val="SubtleEmphasis"/>
                <w:rFonts w:cs="Times New Roman"/>
                <w:sz w:val="28"/>
                <w:szCs w:val="28"/>
              </w:rPr>
              <w:t>Người dùng đã được phân công thực hiện một công việc</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w:t>
            </w:r>
            <w:r w:rsidR="00CC4646" w:rsidRPr="00182902">
              <w:rPr>
                <w:rStyle w:val="SubtleEmphasis"/>
                <w:rFonts w:cs="Times New Roman"/>
                <w:sz w:val="28"/>
                <w:szCs w:val="28"/>
              </w:rPr>
              <w:t>c năng Logwork</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2. Hiển thị giao diệ</w:t>
            </w:r>
            <w:r w:rsidR="00CC4646" w:rsidRPr="00182902">
              <w:rPr>
                <w:rStyle w:val="SubtleEmphasis"/>
                <w:rFonts w:cs="Times New Roman"/>
                <w:sz w:val="28"/>
                <w:szCs w:val="28"/>
              </w:rPr>
              <w:t>n Logwork</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CC4646">
            <w:pPr>
              <w:spacing w:line="360" w:lineRule="auto"/>
              <w:rPr>
                <w:rStyle w:val="SubtleEmphasis"/>
                <w:rFonts w:cs="Times New Roman"/>
                <w:sz w:val="28"/>
                <w:szCs w:val="28"/>
              </w:rPr>
            </w:pPr>
            <w:r w:rsidRPr="00182902">
              <w:rPr>
                <w:rStyle w:val="SubtleEmphasis"/>
                <w:rFonts w:cs="Times New Roman"/>
                <w:sz w:val="28"/>
                <w:szCs w:val="28"/>
              </w:rPr>
              <w:t xml:space="preserve">3. </w:t>
            </w:r>
            <w:r w:rsidR="00CC4646" w:rsidRPr="00182902">
              <w:rPr>
                <w:rStyle w:val="SubtleEmphasis"/>
                <w:rFonts w:cs="Times New Roman"/>
                <w:sz w:val="28"/>
                <w:szCs w:val="28"/>
              </w:rPr>
              <w:t xml:space="preserve">Khai báo công việc đã thực hiện (thời gian thực hiện, mô tả công việc…), </w:t>
            </w:r>
            <w:r w:rsidRPr="00182902">
              <w:rPr>
                <w:rStyle w:val="SubtleEmphasis"/>
                <w:rFonts w:cs="Times New Roman"/>
                <w:sz w:val="28"/>
                <w:szCs w:val="28"/>
              </w:rPr>
              <w:t>nhấn submit</w:t>
            </w:r>
          </w:p>
        </w:tc>
        <w:tc>
          <w:tcPr>
            <w:tcW w:w="3556" w:type="dxa"/>
          </w:tcPr>
          <w:p w:rsidR="001069BD" w:rsidRPr="00182902" w:rsidRDefault="001069BD" w:rsidP="00A22A9F">
            <w:pPr>
              <w:spacing w:line="360" w:lineRule="auto"/>
              <w:rPr>
                <w:rStyle w:val="SubtleEmphasis"/>
                <w:rFonts w:cs="Times New Roman"/>
                <w:sz w:val="28"/>
                <w:szCs w:val="28"/>
              </w:rPr>
            </w:pPr>
          </w:p>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đúng, hiển thị thông tin vừa </w:t>
            </w:r>
            <w:r w:rsidR="00CC4646" w:rsidRPr="00182902">
              <w:rPr>
                <w:rStyle w:val="SubtleEmphasis"/>
                <w:rFonts w:cs="Times New Roman"/>
                <w:sz w:val="28"/>
                <w:szCs w:val="28"/>
              </w:rPr>
              <w:t>logwork</w:t>
            </w:r>
          </w:p>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Nếu dữ liệu hệ thống nhận được sai hoặc thiếu các trường bắt buộc, hệ thống thông báo lỗi khai báo timesheet, chuyển sang luồng sự kiện 4.1</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Hệ thống đưa ra thông báo khai báo </w:t>
            </w:r>
            <w:r w:rsidR="006B042C" w:rsidRPr="00182902">
              <w:rPr>
                <w:rStyle w:val="SubtleEmphasis"/>
                <w:rFonts w:cs="Times New Roman"/>
                <w:sz w:val="28"/>
                <w:szCs w:val="28"/>
              </w:rPr>
              <w:t>logwork</w:t>
            </w:r>
            <w:r w:rsidRPr="00182902">
              <w:rPr>
                <w:rStyle w:val="SubtleEmphasis"/>
                <w:rFonts w:cs="Times New Roman"/>
                <w:sz w:val="28"/>
                <w:szCs w:val="28"/>
              </w:rPr>
              <w:t xml:space="preserve"> bị lỗi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khai báo timesheet với các trường dữ liệu đã nhập và báo lỗi các trường thông tin bị sai</w:t>
            </w:r>
          </w:p>
          <w:p w:rsidR="001069BD" w:rsidRPr="00182902" w:rsidRDefault="001069BD"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Nếu người dùng muốn tiếp tục khai báo</w:t>
            </w:r>
            <w:r w:rsidR="007E6F9E" w:rsidRPr="00182902">
              <w:rPr>
                <w:rStyle w:val="SubtleEmphasis"/>
                <w:rFonts w:cs="Times New Roman"/>
                <w:sz w:val="28"/>
                <w:szCs w:val="28"/>
              </w:rPr>
              <w:t xml:space="preserve"> logwork</w:t>
            </w:r>
            <w:r w:rsidRPr="00182902">
              <w:rPr>
                <w:rStyle w:val="SubtleEmphasis"/>
                <w:rFonts w:cs="Times New Roman"/>
                <w:sz w:val="28"/>
                <w:szCs w:val="28"/>
              </w:rPr>
              <w:t>, quay trở về bước 3</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tin đã chỉnh sửa. CSDL bị thay đổi</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thông tin cũ chưa được chỉnh sửa. CSDL không bị thay đổi.</w:t>
            </w:r>
          </w:p>
        </w:tc>
      </w:tr>
    </w:tbl>
    <w:p w:rsidR="001069BD" w:rsidRPr="00182902" w:rsidRDefault="001069BD" w:rsidP="00A22A9F">
      <w:pPr>
        <w:pStyle w:val="ListParagraph"/>
        <w:spacing w:line="360" w:lineRule="auto"/>
        <w:rPr>
          <w:rFonts w:cs="Times New Roman"/>
          <w:b/>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33" w:name="_Toc496728378"/>
      <w:bookmarkStart w:id="734" w:name="_Toc512779506"/>
      <w:r w:rsidRPr="00182902">
        <w:rPr>
          <w:rFonts w:cs="Times New Roman"/>
          <w:b/>
          <w:szCs w:val="28"/>
        </w:rPr>
        <w:t>Đặc tả use case “</w:t>
      </w:r>
      <w:r w:rsidR="00CC4646" w:rsidRPr="00182902">
        <w:rPr>
          <w:rFonts w:cs="Times New Roman"/>
          <w:b/>
          <w:szCs w:val="28"/>
        </w:rPr>
        <w:t>Chỉnh sửa Logwork</w:t>
      </w:r>
      <w:r w:rsidRPr="00182902">
        <w:rPr>
          <w:rFonts w:cs="Times New Roman"/>
          <w:b/>
          <w:szCs w:val="28"/>
        </w:rPr>
        <w:t>”</w:t>
      </w:r>
      <w:bookmarkEnd w:id="733"/>
      <w:bookmarkEnd w:id="734"/>
    </w:p>
    <w:tbl>
      <w:tblPr>
        <w:tblStyle w:val="TableGrid"/>
        <w:tblW w:w="0" w:type="auto"/>
        <w:tblLook w:val="04A0" w:firstRow="1" w:lastRow="0" w:firstColumn="1" w:lastColumn="0" w:noHBand="0" w:noVBand="1"/>
      </w:tblPr>
      <w:tblGrid>
        <w:gridCol w:w="1020"/>
        <w:gridCol w:w="1103"/>
        <w:gridCol w:w="3468"/>
        <w:gridCol w:w="3472"/>
      </w:tblGrid>
      <w:tr w:rsidR="00083FF5" w:rsidRPr="00182902" w:rsidTr="00B93DAE">
        <w:tc>
          <w:tcPr>
            <w:tcW w:w="9245" w:type="dxa"/>
            <w:gridSpan w:val="4"/>
            <w:shd w:val="clear" w:color="auto" w:fill="D9D9D9" w:themeFill="background1" w:themeFillShade="D9"/>
          </w:tcPr>
          <w:p w:rsidR="00083FF5" w:rsidRPr="00182902" w:rsidRDefault="00083FF5" w:rsidP="00B93DAE">
            <w:pPr>
              <w:spacing w:line="360" w:lineRule="auto"/>
              <w:rPr>
                <w:rStyle w:val="SubtleEmphasis"/>
                <w:rFonts w:cs="Times New Roman"/>
                <w:b/>
                <w:sz w:val="28"/>
                <w:szCs w:val="28"/>
              </w:rPr>
            </w:pPr>
            <w:r w:rsidRPr="00182902">
              <w:rPr>
                <w:rStyle w:val="SubtleEmphasis"/>
                <w:rFonts w:cs="Times New Roman"/>
                <w:b/>
                <w:sz w:val="28"/>
                <w:szCs w:val="28"/>
              </w:rPr>
              <w:t>Use case “Chỉnh sửa Logwork”</w:t>
            </w:r>
          </w:p>
        </w:tc>
      </w:tr>
      <w:tr w:rsidR="006B042C" w:rsidRPr="00182902" w:rsidTr="00B93DAE">
        <w:tc>
          <w:tcPr>
            <w:tcW w:w="2133"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7112" w:type="dxa"/>
            <w:gridSpan w:val="2"/>
          </w:tcPr>
          <w:p w:rsidR="00083FF5" w:rsidRPr="00182902" w:rsidRDefault="00083FF5" w:rsidP="00B93DAE">
            <w:pPr>
              <w:spacing w:line="360" w:lineRule="auto"/>
              <w:rPr>
                <w:rFonts w:cs="Times New Roman"/>
                <w:szCs w:val="28"/>
              </w:rPr>
            </w:pPr>
            <w:r w:rsidRPr="00182902">
              <w:rPr>
                <w:rFonts w:cs="Times New Roman"/>
                <w:szCs w:val="28"/>
              </w:rPr>
              <w:t>Chỉnh sửa khai báo công việc đã thực hiện theo từng ngày</w:t>
            </w:r>
          </w:p>
        </w:tc>
      </w:tr>
      <w:tr w:rsidR="006B042C" w:rsidRPr="00182902" w:rsidTr="00B93DAE">
        <w:tc>
          <w:tcPr>
            <w:tcW w:w="2133"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Người dùng (PM, Team lead, member)</w:t>
            </w:r>
          </w:p>
        </w:tc>
      </w:tr>
      <w:tr w:rsidR="006B042C" w:rsidRPr="00182902" w:rsidTr="00B93DAE">
        <w:tc>
          <w:tcPr>
            <w:tcW w:w="2133" w:type="dxa"/>
            <w:gridSpan w:val="2"/>
          </w:tcPr>
          <w:p w:rsidR="00083FF5" w:rsidRPr="00182902" w:rsidRDefault="00083FF5" w:rsidP="00B93DAE">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083FF5" w:rsidRPr="00182902" w:rsidRDefault="00083FF5" w:rsidP="00083FF5">
            <w:pPr>
              <w:spacing w:line="360" w:lineRule="auto"/>
              <w:rPr>
                <w:rStyle w:val="SubtleEmphasis"/>
                <w:rFonts w:cs="Times New Roman"/>
                <w:sz w:val="28"/>
                <w:szCs w:val="28"/>
              </w:rPr>
            </w:pPr>
            <w:r w:rsidRPr="00182902">
              <w:rPr>
                <w:rStyle w:val="SubtleEmphasis"/>
                <w:rFonts w:cs="Times New Roman"/>
                <w:sz w:val="28"/>
                <w:szCs w:val="28"/>
              </w:rPr>
              <w:t>Người dùng đã khai báo thực hiện một công việc</w:t>
            </w:r>
          </w:p>
        </w:tc>
      </w:tr>
      <w:tr w:rsidR="006B042C" w:rsidRPr="00182902" w:rsidTr="00B93DAE">
        <w:trPr>
          <w:trHeight w:val="480"/>
        </w:trPr>
        <w:tc>
          <w:tcPr>
            <w:tcW w:w="2133" w:type="dxa"/>
            <w:gridSpan w:val="2"/>
            <w:vMerge w:val="restart"/>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083FF5" w:rsidRPr="00182902" w:rsidRDefault="00083FF5" w:rsidP="00B93DAE">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083FF5" w:rsidRPr="00182902" w:rsidRDefault="00083FF5" w:rsidP="00B93DAE">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1. Chọn chức năng chỉnh sửa Logwork</w:t>
            </w:r>
          </w:p>
        </w:tc>
        <w:tc>
          <w:tcPr>
            <w:tcW w:w="3556" w:type="dxa"/>
          </w:tcPr>
          <w:p w:rsidR="00083FF5" w:rsidRPr="00182902" w:rsidRDefault="00083FF5" w:rsidP="00B93DAE">
            <w:pPr>
              <w:spacing w:line="360" w:lineRule="auto"/>
              <w:rPr>
                <w:rStyle w:val="SubtleEmphasis"/>
                <w:rFonts w:cs="Times New Roman"/>
                <w:sz w:val="28"/>
                <w:szCs w:val="28"/>
              </w:rPr>
            </w:pP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 xml:space="preserve">2. Hiển thị giao diện </w:t>
            </w:r>
            <w:r w:rsidR="006B042C" w:rsidRPr="00182902">
              <w:rPr>
                <w:rStyle w:val="SubtleEmphasis"/>
                <w:rFonts w:cs="Times New Roman"/>
                <w:sz w:val="28"/>
                <w:szCs w:val="28"/>
              </w:rPr>
              <w:t xml:space="preserve">chỉnh sửa </w:t>
            </w:r>
            <w:r w:rsidRPr="00182902">
              <w:rPr>
                <w:rStyle w:val="SubtleEmphasis"/>
                <w:rFonts w:cs="Times New Roman"/>
                <w:sz w:val="28"/>
                <w:szCs w:val="28"/>
              </w:rPr>
              <w:t>Logwork</w:t>
            </w: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 xml:space="preserve">3. </w:t>
            </w:r>
            <w:r w:rsidR="006B042C" w:rsidRPr="00182902">
              <w:rPr>
                <w:rStyle w:val="SubtleEmphasis"/>
                <w:rFonts w:cs="Times New Roman"/>
                <w:sz w:val="28"/>
                <w:szCs w:val="28"/>
              </w:rPr>
              <w:t>Chỉnh sửa khai báo</w:t>
            </w:r>
            <w:r w:rsidRPr="00182902">
              <w:rPr>
                <w:rStyle w:val="SubtleEmphasis"/>
                <w:rFonts w:cs="Times New Roman"/>
                <w:sz w:val="28"/>
                <w:szCs w:val="28"/>
              </w:rPr>
              <w:t xml:space="preserve"> công việc đã thực hiện (thời gian thực hiện, mô tả công việc…), nhấ</w:t>
            </w:r>
            <w:r w:rsidR="006B042C" w:rsidRPr="00182902">
              <w:rPr>
                <w:rStyle w:val="SubtleEmphasis"/>
                <w:rFonts w:cs="Times New Roman"/>
                <w:sz w:val="28"/>
                <w:szCs w:val="28"/>
              </w:rPr>
              <w:t>n Edit</w:t>
            </w:r>
          </w:p>
        </w:tc>
        <w:tc>
          <w:tcPr>
            <w:tcW w:w="3556" w:type="dxa"/>
          </w:tcPr>
          <w:p w:rsidR="00083FF5" w:rsidRPr="00182902" w:rsidRDefault="00083FF5" w:rsidP="00B93DAE">
            <w:pPr>
              <w:spacing w:line="360" w:lineRule="auto"/>
              <w:rPr>
                <w:rStyle w:val="SubtleEmphasis"/>
                <w:rFonts w:cs="Times New Roman"/>
                <w:sz w:val="28"/>
                <w:szCs w:val="28"/>
              </w:rPr>
            </w:pPr>
          </w:p>
          <w:p w:rsidR="00083FF5" w:rsidRPr="00182902" w:rsidRDefault="00083FF5" w:rsidP="00B93DAE">
            <w:pPr>
              <w:spacing w:line="360" w:lineRule="auto"/>
              <w:rPr>
                <w:rStyle w:val="SubtleEmphasis"/>
                <w:rFonts w:cs="Times New Roman"/>
                <w:sz w:val="28"/>
                <w:szCs w:val="28"/>
              </w:rPr>
            </w:pPr>
          </w:p>
        </w:tc>
      </w:tr>
      <w:tr w:rsidR="006B042C" w:rsidRPr="00182902" w:rsidTr="00B93DAE">
        <w:trPr>
          <w:trHeight w:val="480"/>
        </w:trPr>
        <w:tc>
          <w:tcPr>
            <w:tcW w:w="2133" w:type="dxa"/>
            <w:gridSpan w:val="2"/>
            <w:vMerge/>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p>
        </w:tc>
        <w:tc>
          <w:tcPr>
            <w:tcW w:w="3556"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4. Nhận dữ liệu gửi lên, kiểm tra thông tin của dữ liệu nhận được</w:t>
            </w:r>
          </w:p>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 xml:space="preserve">- Nếu dữ liệu hệ thống nhận được đúng, hiển thị thông tin vừa </w:t>
            </w:r>
            <w:r w:rsidR="006B042C" w:rsidRPr="00182902">
              <w:rPr>
                <w:rStyle w:val="SubtleEmphasis"/>
                <w:rFonts w:cs="Times New Roman"/>
                <w:sz w:val="28"/>
                <w:szCs w:val="28"/>
              </w:rPr>
              <w:t>chỉnh sửa</w:t>
            </w:r>
          </w:p>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lastRenderedPageBreak/>
              <w:t>- Nếu dữ liệu hệ thống nhận được sai hoặc thiếu các trường bắt buộc, hệ thống thông báo lỗi khai báo timesheet, chuyển sang luồng sự kiện 4.1</w:t>
            </w:r>
          </w:p>
        </w:tc>
      </w:tr>
      <w:tr w:rsidR="006B042C" w:rsidRPr="00182902" w:rsidTr="00B93DAE">
        <w:tc>
          <w:tcPr>
            <w:tcW w:w="2133"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phụ (Alternative flow)</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4.1 Nếu dữ liệu hệ thống nhận được sai hoặc thiếu các trường thông tin bắt buộc.</w:t>
            </w:r>
          </w:p>
          <w:p w:rsidR="00083FF5" w:rsidRPr="00182902"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w:t>
            </w:r>
            <w:r w:rsidR="006B042C" w:rsidRPr="00182902">
              <w:rPr>
                <w:rStyle w:val="SubtleEmphasis"/>
                <w:rFonts w:cs="Times New Roman"/>
                <w:sz w:val="28"/>
                <w:szCs w:val="28"/>
              </w:rPr>
              <w:t>ng đưa ra thông báo chỉnh sửa logwork</w:t>
            </w:r>
            <w:r w:rsidRPr="00182902">
              <w:rPr>
                <w:rStyle w:val="SubtleEmphasis"/>
                <w:rFonts w:cs="Times New Roman"/>
                <w:sz w:val="28"/>
                <w:szCs w:val="28"/>
              </w:rPr>
              <w:t xml:space="preserve"> bị lỗi</w:t>
            </w:r>
          </w:p>
          <w:p w:rsidR="00083FF5" w:rsidRPr="00182902"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Quay về màn hình </w:t>
            </w:r>
            <w:r w:rsidR="007E6F9E" w:rsidRPr="00182902">
              <w:rPr>
                <w:rStyle w:val="SubtleEmphasis"/>
                <w:rFonts w:cs="Times New Roman"/>
                <w:sz w:val="28"/>
                <w:szCs w:val="28"/>
              </w:rPr>
              <w:t>chỉnh sửa logwork</w:t>
            </w:r>
            <w:r w:rsidRPr="00182902">
              <w:rPr>
                <w:rStyle w:val="SubtleEmphasis"/>
                <w:rFonts w:cs="Times New Roman"/>
                <w:sz w:val="28"/>
                <w:szCs w:val="28"/>
              </w:rPr>
              <w:t xml:space="preserve"> với các trường dữ liệu đã nhập và báo lỗi các trường thông tin bị sai</w:t>
            </w:r>
          </w:p>
          <w:p w:rsidR="00083FF5" w:rsidRPr="00182902" w:rsidRDefault="00083FF5"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 xml:space="preserve">Nếu người dùng muốn tiếp tục </w:t>
            </w:r>
            <w:r w:rsidR="007E6F9E" w:rsidRPr="00182902">
              <w:rPr>
                <w:rStyle w:val="SubtleEmphasis"/>
                <w:rFonts w:cs="Times New Roman"/>
                <w:sz w:val="28"/>
                <w:szCs w:val="28"/>
              </w:rPr>
              <w:t>chỉnh sửa logwork</w:t>
            </w:r>
            <w:r w:rsidRPr="00182902">
              <w:rPr>
                <w:rStyle w:val="SubtleEmphasis"/>
                <w:rFonts w:cs="Times New Roman"/>
                <w:sz w:val="28"/>
                <w:szCs w:val="28"/>
              </w:rPr>
              <w:t>, quay trở về bước 3</w:t>
            </w:r>
          </w:p>
        </w:tc>
      </w:tr>
      <w:tr w:rsidR="006B042C" w:rsidRPr="00182902" w:rsidTr="00B93DAE">
        <w:trPr>
          <w:trHeight w:val="480"/>
        </w:trPr>
        <w:tc>
          <w:tcPr>
            <w:tcW w:w="1030" w:type="dxa"/>
            <w:vMerge w:val="restart"/>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Hiển thị thông tin đã chỉnh sửa. CSDL bị thay đổi</w:t>
            </w:r>
          </w:p>
        </w:tc>
      </w:tr>
      <w:tr w:rsidR="006B042C" w:rsidRPr="00182902" w:rsidTr="00B93DAE">
        <w:trPr>
          <w:trHeight w:val="480"/>
        </w:trPr>
        <w:tc>
          <w:tcPr>
            <w:tcW w:w="1030" w:type="dxa"/>
            <w:vMerge/>
          </w:tcPr>
          <w:p w:rsidR="00083FF5" w:rsidRPr="00182902" w:rsidRDefault="00083FF5" w:rsidP="00B93DAE">
            <w:pPr>
              <w:spacing w:line="360" w:lineRule="auto"/>
              <w:rPr>
                <w:rStyle w:val="SubtleEmphasis"/>
                <w:rFonts w:cs="Times New Roman"/>
                <w:sz w:val="28"/>
                <w:szCs w:val="28"/>
              </w:rPr>
            </w:pPr>
          </w:p>
        </w:tc>
        <w:tc>
          <w:tcPr>
            <w:tcW w:w="1103" w:type="dxa"/>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083FF5" w:rsidRPr="00182902" w:rsidRDefault="00083FF5" w:rsidP="00B93DAE">
            <w:pPr>
              <w:spacing w:line="360" w:lineRule="auto"/>
              <w:rPr>
                <w:rStyle w:val="SubtleEmphasis"/>
                <w:rFonts w:cs="Times New Roman"/>
                <w:sz w:val="28"/>
                <w:szCs w:val="28"/>
              </w:rPr>
            </w:pPr>
            <w:r w:rsidRPr="00182902">
              <w:rPr>
                <w:rStyle w:val="SubtleEmphasis"/>
                <w:rFonts w:cs="Times New Roman"/>
                <w:sz w:val="28"/>
                <w:szCs w:val="28"/>
              </w:rPr>
              <w:t>Hiển thị thông tin cũ chưa được chỉnh sửa. CSDL không bị thay đổi.</w:t>
            </w:r>
          </w:p>
        </w:tc>
      </w:tr>
    </w:tbl>
    <w:p w:rsidR="001069BD" w:rsidRPr="00182902" w:rsidDel="00A22B19" w:rsidRDefault="001069BD" w:rsidP="00A22A9F">
      <w:pPr>
        <w:pStyle w:val="ListParagraph"/>
        <w:spacing w:line="360" w:lineRule="auto"/>
        <w:rPr>
          <w:del w:id="735" w:author="HAO" w:date="2018-04-29T23:23:00Z"/>
          <w:rFonts w:cs="Times New Roman"/>
          <w:b/>
          <w:szCs w:val="28"/>
        </w:rPr>
      </w:pPr>
    </w:p>
    <w:p w:rsidR="008B386B" w:rsidRPr="00182902" w:rsidDel="00A22B19" w:rsidRDefault="008B386B" w:rsidP="00A22A9F">
      <w:pPr>
        <w:pStyle w:val="ListParagraph"/>
        <w:spacing w:line="360" w:lineRule="auto"/>
        <w:rPr>
          <w:del w:id="736" w:author="HAO" w:date="2018-04-29T23:23:00Z"/>
          <w:rFonts w:cs="Times New Roman"/>
          <w:b/>
          <w:szCs w:val="28"/>
        </w:rPr>
      </w:pPr>
    </w:p>
    <w:p w:rsidR="008B386B" w:rsidRPr="00A22B19" w:rsidRDefault="008B386B">
      <w:pPr>
        <w:spacing w:line="360" w:lineRule="auto"/>
        <w:rPr>
          <w:rFonts w:cs="Times New Roman"/>
          <w:b/>
          <w:szCs w:val="28"/>
        </w:rPr>
        <w:pPrChange w:id="737" w:author="HAO" w:date="2018-04-29T23:23:00Z">
          <w:pPr>
            <w:pStyle w:val="ListParagraph"/>
            <w:spacing w:line="360" w:lineRule="auto"/>
          </w:pPr>
        </w:pPrChange>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38" w:name="_Toc496728379"/>
      <w:bookmarkStart w:id="739" w:name="_Toc512779507"/>
      <w:r w:rsidRPr="00182902">
        <w:rPr>
          <w:rFonts w:cs="Times New Roman"/>
          <w:b/>
          <w:szCs w:val="28"/>
        </w:rPr>
        <w:t>Đặc tả</w:t>
      </w:r>
      <w:r w:rsidR="00BB4E93" w:rsidRPr="00182902">
        <w:rPr>
          <w:rFonts w:cs="Times New Roman"/>
          <w:b/>
          <w:szCs w:val="28"/>
        </w:rPr>
        <w:t xml:space="preserve"> use case “Xóa Logwork</w:t>
      </w:r>
      <w:r w:rsidRPr="00182902">
        <w:rPr>
          <w:rFonts w:cs="Times New Roman"/>
          <w:b/>
          <w:szCs w:val="28"/>
        </w:rPr>
        <w:t>”</w:t>
      </w:r>
      <w:bookmarkEnd w:id="738"/>
      <w:bookmarkEnd w:id="739"/>
    </w:p>
    <w:tbl>
      <w:tblPr>
        <w:tblStyle w:val="TableGrid"/>
        <w:tblW w:w="0" w:type="auto"/>
        <w:tblLook w:val="04A0" w:firstRow="1" w:lastRow="0" w:firstColumn="1" w:lastColumn="0" w:noHBand="0" w:noVBand="1"/>
      </w:tblPr>
      <w:tblGrid>
        <w:gridCol w:w="1020"/>
        <w:gridCol w:w="1103"/>
        <w:gridCol w:w="3470"/>
        <w:gridCol w:w="3470"/>
      </w:tblGrid>
      <w:tr w:rsidR="001069BD" w:rsidRPr="00182902" w:rsidTr="009B1465">
        <w:tc>
          <w:tcPr>
            <w:tcW w:w="9063" w:type="dxa"/>
            <w:gridSpan w:val="4"/>
            <w:shd w:val="clear" w:color="auto" w:fill="D9D9D9" w:themeFill="background1" w:themeFillShade="D9"/>
          </w:tcPr>
          <w:p w:rsidR="001069BD" w:rsidRPr="00182902" w:rsidRDefault="00BB4E93" w:rsidP="00A22A9F">
            <w:pPr>
              <w:spacing w:line="360" w:lineRule="auto"/>
              <w:rPr>
                <w:rStyle w:val="SubtleEmphasis"/>
                <w:rFonts w:cs="Times New Roman"/>
                <w:b/>
                <w:sz w:val="28"/>
                <w:szCs w:val="28"/>
              </w:rPr>
            </w:pPr>
            <w:r w:rsidRPr="00182902">
              <w:rPr>
                <w:rStyle w:val="SubtleEmphasis"/>
                <w:rFonts w:cs="Times New Roman"/>
                <w:b/>
                <w:sz w:val="28"/>
                <w:szCs w:val="28"/>
              </w:rPr>
              <w:t>Use case “Xóa Logwork</w:t>
            </w:r>
            <w:r w:rsidR="001069BD" w:rsidRPr="00182902">
              <w:rPr>
                <w:rStyle w:val="SubtleEmphasis"/>
                <w:rFonts w:cs="Times New Roman"/>
                <w:b/>
                <w:sz w:val="28"/>
                <w:szCs w:val="28"/>
              </w:rPr>
              <w:t>”</w:t>
            </w:r>
          </w:p>
        </w:tc>
      </w:tr>
      <w:tr w:rsidR="001069BD" w:rsidRPr="00182902" w:rsidTr="009B1465">
        <w:tc>
          <w:tcPr>
            <w:tcW w:w="212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40" w:type="dxa"/>
            <w:gridSpan w:val="2"/>
          </w:tcPr>
          <w:p w:rsidR="001069BD" w:rsidRPr="00182902" w:rsidRDefault="00BB4E93" w:rsidP="00A22A9F">
            <w:pPr>
              <w:spacing w:line="360" w:lineRule="auto"/>
              <w:rPr>
                <w:rFonts w:cs="Times New Roman"/>
                <w:szCs w:val="28"/>
              </w:rPr>
            </w:pPr>
            <w:r w:rsidRPr="00182902">
              <w:rPr>
                <w:rFonts w:cs="Times New Roman"/>
                <w:szCs w:val="28"/>
              </w:rPr>
              <w:t>Xóa khai báo thực hiện công việc theo ngày</w:t>
            </w:r>
          </w:p>
        </w:tc>
      </w:tr>
      <w:tr w:rsidR="001069BD" w:rsidRPr="00182902" w:rsidTr="009B1465">
        <w:tc>
          <w:tcPr>
            <w:tcW w:w="212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40" w:type="dxa"/>
            <w:gridSpan w:val="2"/>
          </w:tcPr>
          <w:p w:rsidR="001069BD" w:rsidRPr="00182902" w:rsidRDefault="00B93DAE" w:rsidP="00A22A9F">
            <w:pPr>
              <w:spacing w:line="360" w:lineRule="auto"/>
              <w:rPr>
                <w:rStyle w:val="SubtleEmphasis"/>
                <w:rFonts w:cs="Times New Roman"/>
                <w:sz w:val="28"/>
                <w:szCs w:val="28"/>
              </w:rPr>
            </w:pPr>
            <w:r w:rsidRPr="00182902">
              <w:rPr>
                <w:rStyle w:val="SubtleEmphasis"/>
                <w:rFonts w:cs="Times New Roman"/>
                <w:sz w:val="28"/>
                <w:szCs w:val="28"/>
              </w:rPr>
              <w:t>Người dùng (PM, Teamlead, member)</w:t>
            </w:r>
          </w:p>
        </w:tc>
      </w:tr>
      <w:tr w:rsidR="001069BD" w:rsidRPr="00182902" w:rsidTr="009B1465">
        <w:tc>
          <w:tcPr>
            <w:tcW w:w="212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40" w:type="dxa"/>
            <w:gridSpan w:val="2"/>
          </w:tcPr>
          <w:p w:rsidR="001069BD" w:rsidRPr="00182902" w:rsidRDefault="00A460B2" w:rsidP="00A22A9F">
            <w:pPr>
              <w:spacing w:line="360" w:lineRule="auto"/>
              <w:rPr>
                <w:rStyle w:val="SubtleEmphasis"/>
                <w:rFonts w:cs="Times New Roman"/>
                <w:sz w:val="28"/>
                <w:szCs w:val="28"/>
              </w:rPr>
            </w:pPr>
            <w:r w:rsidRPr="00182902">
              <w:rPr>
                <w:rStyle w:val="SubtleEmphasis"/>
                <w:rFonts w:cs="Times New Roman"/>
                <w:sz w:val="28"/>
                <w:szCs w:val="28"/>
              </w:rPr>
              <w:t>Đã logwork cho một công việc</w:t>
            </w:r>
          </w:p>
        </w:tc>
      </w:tr>
      <w:tr w:rsidR="001069BD" w:rsidRPr="00182902" w:rsidTr="009B1465">
        <w:trPr>
          <w:trHeight w:val="480"/>
        </w:trPr>
        <w:tc>
          <w:tcPr>
            <w:tcW w:w="212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470"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70"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9B1465">
        <w:trPr>
          <w:trHeight w:val="480"/>
        </w:trPr>
        <w:tc>
          <w:tcPr>
            <w:tcW w:w="2123" w:type="dxa"/>
            <w:gridSpan w:val="2"/>
            <w:vMerge/>
          </w:tcPr>
          <w:p w:rsidR="001069BD" w:rsidRPr="00182902" w:rsidRDefault="001069BD" w:rsidP="00A22A9F">
            <w:pPr>
              <w:spacing w:line="360" w:lineRule="auto"/>
              <w:rPr>
                <w:rStyle w:val="SubtleEmphasis"/>
                <w:rFonts w:cs="Times New Roman"/>
                <w:sz w:val="28"/>
                <w:szCs w:val="28"/>
              </w:rPr>
            </w:pPr>
          </w:p>
        </w:tc>
        <w:tc>
          <w:tcPr>
            <w:tcW w:w="3470" w:type="dxa"/>
          </w:tcPr>
          <w:p w:rsidR="001069BD" w:rsidRPr="00182902" w:rsidRDefault="001069BD" w:rsidP="00A460B2">
            <w:pPr>
              <w:spacing w:line="360" w:lineRule="auto"/>
              <w:rPr>
                <w:rStyle w:val="SubtleEmphasis"/>
                <w:rFonts w:cs="Times New Roman"/>
                <w:sz w:val="28"/>
                <w:szCs w:val="28"/>
              </w:rPr>
            </w:pPr>
            <w:r w:rsidRPr="00182902">
              <w:rPr>
                <w:rStyle w:val="SubtleEmphasis"/>
                <w:rFonts w:cs="Times New Roman"/>
                <w:sz w:val="28"/>
                <w:szCs w:val="28"/>
              </w:rPr>
              <w:t xml:space="preserve">1. </w:t>
            </w:r>
            <w:r w:rsidR="00A460B2" w:rsidRPr="00182902">
              <w:rPr>
                <w:rStyle w:val="SubtleEmphasis"/>
                <w:rFonts w:cs="Times New Roman"/>
                <w:sz w:val="28"/>
                <w:szCs w:val="28"/>
              </w:rPr>
              <w:t>Lựa chọn xóa logwork</w:t>
            </w:r>
          </w:p>
        </w:tc>
        <w:tc>
          <w:tcPr>
            <w:tcW w:w="3470" w:type="dxa"/>
          </w:tcPr>
          <w:p w:rsidR="001069BD" w:rsidRPr="00182902" w:rsidRDefault="001069BD" w:rsidP="00A22A9F">
            <w:pPr>
              <w:spacing w:line="360" w:lineRule="auto"/>
              <w:rPr>
                <w:rStyle w:val="SubtleEmphasis"/>
                <w:rFonts w:cs="Times New Roman"/>
                <w:sz w:val="28"/>
                <w:szCs w:val="28"/>
              </w:rPr>
            </w:pPr>
          </w:p>
        </w:tc>
      </w:tr>
      <w:tr w:rsidR="001069BD" w:rsidRPr="00182902" w:rsidTr="009B1465">
        <w:trPr>
          <w:trHeight w:val="480"/>
        </w:trPr>
        <w:tc>
          <w:tcPr>
            <w:tcW w:w="2123" w:type="dxa"/>
            <w:gridSpan w:val="2"/>
            <w:vMerge/>
          </w:tcPr>
          <w:p w:rsidR="001069BD" w:rsidRPr="00182902" w:rsidRDefault="001069BD" w:rsidP="00A22A9F">
            <w:pPr>
              <w:spacing w:line="360" w:lineRule="auto"/>
              <w:rPr>
                <w:rStyle w:val="SubtleEmphasis"/>
                <w:rFonts w:cs="Times New Roman"/>
                <w:sz w:val="28"/>
                <w:szCs w:val="28"/>
              </w:rPr>
            </w:pPr>
          </w:p>
        </w:tc>
        <w:tc>
          <w:tcPr>
            <w:tcW w:w="3470" w:type="dxa"/>
          </w:tcPr>
          <w:p w:rsidR="001069BD" w:rsidRPr="00182902" w:rsidRDefault="001069BD" w:rsidP="00A22A9F">
            <w:pPr>
              <w:spacing w:line="360" w:lineRule="auto"/>
              <w:rPr>
                <w:rStyle w:val="SubtleEmphasis"/>
                <w:rFonts w:cs="Times New Roman"/>
                <w:sz w:val="28"/>
                <w:szCs w:val="28"/>
              </w:rPr>
            </w:pPr>
          </w:p>
        </w:tc>
        <w:tc>
          <w:tcPr>
            <w:tcW w:w="3470" w:type="dxa"/>
          </w:tcPr>
          <w:p w:rsidR="001069BD" w:rsidRPr="00182902" w:rsidRDefault="001069BD" w:rsidP="009B1465">
            <w:pPr>
              <w:spacing w:line="360" w:lineRule="auto"/>
              <w:rPr>
                <w:rStyle w:val="SubtleEmphasis"/>
                <w:rFonts w:cs="Times New Roman"/>
                <w:sz w:val="28"/>
                <w:szCs w:val="28"/>
              </w:rPr>
            </w:pPr>
            <w:r w:rsidRPr="00182902">
              <w:rPr>
                <w:rStyle w:val="SubtleEmphasis"/>
                <w:rFonts w:cs="Times New Roman"/>
                <w:sz w:val="28"/>
                <w:szCs w:val="28"/>
              </w:rPr>
              <w:t xml:space="preserve">2. Nhận yêu cầu gửi lên, </w:t>
            </w:r>
            <w:r w:rsidR="009B1465" w:rsidRPr="00182902">
              <w:rPr>
                <w:rStyle w:val="SubtleEmphasis"/>
                <w:rFonts w:cs="Times New Roman"/>
                <w:sz w:val="28"/>
                <w:szCs w:val="28"/>
              </w:rPr>
              <w:t>đưa ra thông báo xác nhận người dùng có muốn xóa logwork không?</w:t>
            </w:r>
          </w:p>
        </w:tc>
      </w:tr>
      <w:tr w:rsidR="009B1465" w:rsidRPr="00182902" w:rsidTr="009B1465">
        <w:tc>
          <w:tcPr>
            <w:tcW w:w="2123" w:type="dxa"/>
            <w:gridSpan w:val="2"/>
          </w:tcPr>
          <w:p w:rsidR="009B1465" w:rsidRPr="00182902" w:rsidRDefault="009B1465" w:rsidP="00A22A9F">
            <w:pPr>
              <w:spacing w:line="360" w:lineRule="auto"/>
              <w:rPr>
                <w:rStyle w:val="SubtleEmphasis"/>
                <w:rFonts w:cs="Times New Roman"/>
                <w:sz w:val="28"/>
                <w:szCs w:val="28"/>
              </w:rPr>
            </w:pPr>
          </w:p>
        </w:tc>
        <w:tc>
          <w:tcPr>
            <w:tcW w:w="3470" w:type="dxa"/>
          </w:tcPr>
          <w:p w:rsidR="009B1465" w:rsidRPr="00182902" w:rsidRDefault="009B1465" w:rsidP="00A22A9F">
            <w:pPr>
              <w:spacing w:line="360" w:lineRule="auto"/>
              <w:rPr>
                <w:rStyle w:val="SubtleEmphasis"/>
                <w:rFonts w:cs="Times New Roman"/>
                <w:sz w:val="28"/>
                <w:szCs w:val="28"/>
              </w:rPr>
            </w:pPr>
            <w:r w:rsidRPr="00182902">
              <w:rPr>
                <w:rStyle w:val="SubtleEmphasis"/>
                <w:rFonts w:cs="Times New Roman"/>
                <w:sz w:val="28"/>
                <w:szCs w:val="28"/>
              </w:rPr>
              <w:t>3. Người dùng xác nhận việc xóa logwork</w:t>
            </w:r>
          </w:p>
        </w:tc>
        <w:tc>
          <w:tcPr>
            <w:tcW w:w="3470" w:type="dxa"/>
          </w:tcPr>
          <w:p w:rsidR="009B1465" w:rsidRPr="00182902" w:rsidRDefault="009B1465" w:rsidP="00A22A9F">
            <w:pPr>
              <w:spacing w:line="360" w:lineRule="auto"/>
              <w:rPr>
                <w:rStyle w:val="SubtleEmphasis"/>
                <w:rFonts w:cs="Times New Roman"/>
                <w:sz w:val="28"/>
                <w:szCs w:val="28"/>
              </w:rPr>
            </w:pPr>
          </w:p>
        </w:tc>
      </w:tr>
      <w:tr w:rsidR="009B1465" w:rsidRPr="00182902" w:rsidTr="009B1465">
        <w:tc>
          <w:tcPr>
            <w:tcW w:w="2123" w:type="dxa"/>
            <w:gridSpan w:val="2"/>
          </w:tcPr>
          <w:p w:rsidR="009B1465" w:rsidRPr="00182902" w:rsidRDefault="009B1465" w:rsidP="00A22A9F">
            <w:pPr>
              <w:spacing w:line="360" w:lineRule="auto"/>
              <w:rPr>
                <w:rStyle w:val="SubtleEmphasis"/>
                <w:rFonts w:cs="Times New Roman"/>
                <w:sz w:val="28"/>
                <w:szCs w:val="28"/>
              </w:rPr>
            </w:pPr>
          </w:p>
        </w:tc>
        <w:tc>
          <w:tcPr>
            <w:tcW w:w="3470" w:type="dxa"/>
          </w:tcPr>
          <w:p w:rsidR="009B1465" w:rsidRPr="00182902" w:rsidRDefault="009B1465" w:rsidP="00A22A9F">
            <w:pPr>
              <w:spacing w:line="360" w:lineRule="auto"/>
              <w:rPr>
                <w:rStyle w:val="SubtleEmphasis"/>
                <w:rFonts w:cs="Times New Roman"/>
                <w:sz w:val="28"/>
                <w:szCs w:val="28"/>
              </w:rPr>
            </w:pPr>
          </w:p>
        </w:tc>
        <w:tc>
          <w:tcPr>
            <w:tcW w:w="3470" w:type="dxa"/>
          </w:tcPr>
          <w:p w:rsidR="009B1465" w:rsidRPr="00182902" w:rsidRDefault="009B1465" w:rsidP="00A22A9F">
            <w:pPr>
              <w:spacing w:line="360" w:lineRule="auto"/>
              <w:rPr>
                <w:rStyle w:val="SubtleEmphasis"/>
                <w:rFonts w:cs="Times New Roman"/>
                <w:sz w:val="28"/>
                <w:szCs w:val="28"/>
              </w:rPr>
            </w:pPr>
            <w:r w:rsidRPr="00182902">
              <w:rPr>
                <w:rStyle w:val="SubtleEmphasis"/>
                <w:rFonts w:cs="Times New Roman"/>
                <w:sz w:val="28"/>
                <w:szCs w:val="28"/>
              </w:rPr>
              <w:t xml:space="preserve">4. Nếu người dùng xác nhận xóa Logwork. </w:t>
            </w:r>
          </w:p>
          <w:p w:rsidR="00CA72FE" w:rsidRPr="00182902" w:rsidRDefault="00CA72FE" w:rsidP="00A22A9F">
            <w:pPr>
              <w:spacing w:line="360" w:lineRule="auto"/>
              <w:rPr>
                <w:rStyle w:val="SubtleEmphasis"/>
                <w:rFonts w:cs="Times New Roman"/>
                <w:sz w:val="28"/>
                <w:szCs w:val="28"/>
              </w:rPr>
            </w:pPr>
            <w:r w:rsidRPr="00182902">
              <w:rPr>
                <w:rStyle w:val="SubtleEmphasis"/>
                <w:rFonts w:cs="Times New Roman"/>
                <w:sz w:val="28"/>
                <w:szCs w:val="28"/>
              </w:rPr>
              <w:t>- Nếu xóa logwork thành công, cập nhật lại CSDL và load lại trang chi tiết công việc</w:t>
            </w:r>
          </w:p>
          <w:p w:rsidR="00CA72FE" w:rsidRPr="00182902" w:rsidRDefault="00CA72FE" w:rsidP="00A22A9F">
            <w:pPr>
              <w:spacing w:line="360" w:lineRule="auto"/>
              <w:rPr>
                <w:rStyle w:val="SubtleEmphasis"/>
                <w:rFonts w:cs="Times New Roman"/>
                <w:sz w:val="28"/>
                <w:szCs w:val="28"/>
              </w:rPr>
            </w:pPr>
            <w:r w:rsidRPr="00182902">
              <w:rPr>
                <w:rStyle w:val="SubtleEmphasis"/>
                <w:rFonts w:cs="Times New Roman"/>
                <w:sz w:val="28"/>
                <w:szCs w:val="28"/>
              </w:rPr>
              <w:t>- Nếu xóa logwork không thành công chuyển đến luồng sự kiện 4.1</w:t>
            </w:r>
          </w:p>
        </w:tc>
      </w:tr>
      <w:tr w:rsidR="001069BD" w:rsidRPr="00182902" w:rsidTr="009B1465">
        <w:tc>
          <w:tcPr>
            <w:tcW w:w="212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40" w:type="dxa"/>
            <w:gridSpan w:val="2"/>
          </w:tcPr>
          <w:p w:rsidR="00CA72FE" w:rsidRPr="00182902" w:rsidRDefault="00CA72FE" w:rsidP="00CA72FE">
            <w:pPr>
              <w:spacing w:line="360" w:lineRule="auto"/>
              <w:rPr>
                <w:rStyle w:val="SubtleEmphasis"/>
                <w:rFonts w:cs="Times New Roman"/>
                <w:sz w:val="28"/>
                <w:szCs w:val="28"/>
              </w:rPr>
            </w:pPr>
            <w:r w:rsidRPr="00182902">
              <w:rPr>
                <w:rStyle w:val="SubtleEmphasis"/>
                <w:rFonts w:cs="Times New Roman"/>
                <w:sz w:val="28"/>
                <w:szCs w:val="28"/>
              </w:rPr>
              <w:t>4.1 Nếu xóa logwork không thành công</w:t>
            </w:r>
          </w:p>
          <w:p w:rsidR="00CA72FE" w:rsidRPr="00182902" w:rsidRDefault="00CA72FE"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Hệ thống đưa ra thông báo xóa logwork không thành công</w:t>
            </w:r>
          </w:p>
          <w:p w:rsidR="001069BD" w:rsidRPr="00182902" w:rsidRDefault="00CA72FE" w:rsidP="00A76070">
            <w:pPr>
              <w:pStyle w:val="ListParagraph"/>
              <w:numPr>
                <w:ilvl w:val="0"/>
                <w:numId w:val="23"/>
              </w:numPr>
              <w:pBdr>
                <w:top w:val="nil"/>
                <w:left w:val="nil"/>
                <w:bottom w:val="nil"/>
                <w:right w:val="nil"/>
                <w:between w:val="nil"/>
              </w:pBdr>
              <w:spacing w:after="0" w:line="360" w:lineRule="auto"/>
              <w:rPr>
                <w:rStyle w:val="SubtleEmphasis"/>
                <w:rFonts w:cs="Times New Roman"/>
                <w:sz w:val="28"/>
                <w:szCs w:val="28"/>
              </w:rPr>
            </w:pPr>
            <w:r w:rsidRPr="00182902">
              <w:rPr>
                <w:rStyle w:val="SubtleEmphasis"/>
                <w:rFonts w:cs="Times New Roman"/>
                <w:sz w:val="28"/>
                <w:szCs w:val="28"/>
              </w:rPr>
              <w:t>Quay về màn hình chi tiết công việc</w:t>
            </w:r>
          </w:p>
        </w:tc>
      </w:tr>
      <w:tr w:rsidR="001069BD" w:rsidRPr="00182902" w:rsidTr="009B1465">
        <w:trPr>
          <w:trHeight w:val="480"/>
        </w:trPr>
        <w:tc>
          <w:tcPr>
            <w:tcW w:w="102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40" w:type="dxa"/>
            <w:gridSpan w:val="2"/>
          </w:tcPr>
          <w:p w:rsidR="001069BD" w:rsidRPr="00182902" w:rsidRDefault="00526459" w:rsidP="00A22A9F">
            <w:pPr>
              <w:spacing w:line="360" w:lineRule="auto"/>
              <w:rPr>
                <w:rStyle w:val="SubtleEmphasis"/>
                <w:rFonts w:cs="Times New Roman"/>
                <w:sz w:val="28"/>
                <w:szCs w:val="28"/>
              </w:rPr>
            </w:pPr>
            <w:r w:rsidRPr="00182902">
              <w:rPr>
                <w:rStyle w:val="SubtleEmphasis"/>
                <w:rFonts w:cs="Times New Roman"/>
                <w:sz w:val="28"/>
                <w:szCs w:val="28"/>
              </w:rPr>
              <w:t xml:space="preserve">Logwork trong CSDL được xóa </w:t>
            </w:r>
          </w:p>
        </w:tc>
      </w:tr>
      <w:tr w:rsidR="001069BD" w:rsidRPr="00182902" w:rsidTr="009B1465">
        <w:trPr>
          <w:trHeight w:val="480"/>
        </w:trPr>
        <w:tc>
          <w:tcPr>
            <w:tcW w:w="102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40" w:type="dxa"/>
            <w:gridSpan w:val="2"/>
          </w:tcPr>
          <w:p w:rsidR="001069BD" w:rsidRPr="00182902" w:rsidRDefault="00526459" w:rsidP="00A22A9F">
            <w:pPr>
              <w:spacing w:line="360" w:lineRule="auto"/>
              <w:rPr>
                <w:rStyle w:val="SubtleEmphasis"/>
                <w:rFonts w:cs="Times New Roman"/>
                <w:sz w:val="28"/>
                <w:szCs w:val="28"/>
              </w:rPr>
            </w:pPr>
            <w:r w:rsidRPr="00182902">
              <w:rPr>
                <w:rStyle w:val="SubtleEmphasis"/>
                <w:rFonts w:cs="Times New Roman"/>
                <w:sz w:val="28"/>
                <w:szCs w:val="28"/>
              </w:rPr>
              <w:t>Logwork trong CSDL không được xóa</w:t>
            </w:r>
          </w:p>
        </w:tc>
      </w:tr>
    </w:tbl>
    <w:p w:rsidR="001069BD" w:rsidRPr="00182902" w:rsidRDefault="001069BD" w:rsidP="00A22A9F">
      <w:pPr>
        <w:pStyle w:val="ListParagraph"/>
        <w:spacing w:line="360" w:lineRule="auto"/>
        <w:rPr>
          <w:rFonts w:cs="Times New Roman"/>
          <w:szCs w:val="28"/>
        </w:rPr>
      </w:pPr>
    </w:p>
    <w:p w:rsidR="001069BD" w:rsidRPr="00182902" w:rsidRDefault="001069BD" w:rsidP="00A76070">
      <w:pPr>
        <w:pStyle w:val="ListParagraph"/>
        <w:numPr>
          <w:ilvl w:val="1"/>
          <w:numId w:val="24"/>
        </w:numPr>
        <w:spacing w:line="360" w:lineRule="auto"/>
        <w:jc w:val="both"/>
        <w:outlineLvl w:val="2"/>
        <w:rPr>
          <w:rFonts w:cs="Times New Roman"/>
          <w:b/>
          <w:szCs w:val="28"/>
        </w:rPr>
      </w:pPr>
      <w:bookmarkStart w:id="740" w:name="_Toc496728380"/>
      <w:bookmarkStart w:id="741" w:name="_Toc512779508"/>
      <w:r w:rsidRPr="00182902">
        <w:rPr>
          <w:rFonts w:cs="Times New Roman"/>
          <w:b/>
          <w:szCs w:val="28"/>
        </w:rPr>
        <w:t>Đặc tả use case “</w:t>
      </w:r>
      <w:r w:rsidR="00526459" w:rsidRPr="00182902">
        <w:rPr>
          <w:rFonts w:cs="Times New Roman"/>
          <w:b/>
          <w:szCs w:val="28"/>
        </w:rPr>
        <w:t>Xem chi tiết Project</w:t>
      </w:r>
      <w:r w:rsidRPr="00182902">
        <w:rPr>
          <w:rFonts w:cs="Times New Roman"/>
          <w:b/>
          <w:szCs w:val="28"/>
        </w:rPr>
        <w:t>”</w:t>
      </w:r>
      <w:bookmarkEnd w:id="740"/>
      <w:bookmarkEnd w:id="741"/>
    </w:p>
    <w:tbl>
      <w:tblPr>
        <w:tblStyle w:val="TableGrid"/>
        <w:tblW w:w="0" w:type="auto"/>
        <w:tblLook w:val="04A0" w:firstRow="1" w:lastRow="0" w:firstColumn="1" w:lastColumn="0" w:noHBand="0" w:noVBand="1"/>
      </w:tblPr>
      <w:tblGrid>
        <w:gridCol w:w="1020"/>
        <w:gridCol w:w="1103"/>
        <w:gridCol w:w="3470"/>
        <w:gridCol w:w="3470"/>
      </w:tblGrid>
      <w:tr w:rsidR="001069BD" w:rsidRPr="00182902" w:rsidTr="001069BD">
        <w:tc>
          <w:tcPr>
            <w:tcW w:w="9245"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“Xem chi tiế</w:t>
            </w:r>
            <w:r w:rsidR="00526459" w:rsidRPr="00182902">
              <w:rPr>
                <w:rStyle w:val="SubtleEmphasis"/>
                <w:rFonts w:cs="Times New Roman"/>
                <w:b/>
                <w:sz w:val="28"/>
                <w:szCs w:val="28"/>
              </w:rPr>
              <w:t>t Project</w:t>
            </w:r>
            <w:r w:rsidRPr="00182902">
              <w:rPr>
                <w:rStyle w:val="SubtleEmphasis"/>
                <w:rFonts w:cs="Times New Roman"/>
                <w:b/>
                <w:sz w:val="28"/>
                <w:szCs w:val="28"/>
              </w:rPr>
              <w: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Mục đích</w:t>
            </w:r>
          </w:p>
        </w:tc>
        <w:tc>
          <w:tcPr>
            <w:tcW w:w="7112" w:type="dxa"/>
            <w:gridSpan w:val="2"/>
          </w:tcPr>
          <w:p w:rsidR="001069BD" w:rsidRPr="00182902" w:rsidRDefault="001069BD" w:rsidP="00526459">
            <w:pPr>
              <w:spacing w:line="360" w:lineRule="auto"/>
              <w:rPr>
                <w:rFonts w:cs="Times New Roman"/>
                <w:szCs w:val="28"/>
              </w:rPr>
            </w:pPr>
            <w:r w:rsidRPr="00182902">
              <w:rPr>
                <w:rFonts w:cs="Times New Roman"/>
                <w:szCs w:val="28"/>
              </w:rPr>
              <w:t xml:space="preserve">Xem chi tiết các thông tin của một </w:t>
            </w:r>
            <w:r w:rsidR="00526459" w:rsidRPr="00182902">
              <w:rPr>
                <w:rFonts w:cs="Times New Roman"/>
                <w:szCs w:val="28"/>
              </w:rPr>
              <w:t>người tham gia vào một dự án (Ngày tham gia, chức vụ…)</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Người dùng (PM, Team lead, member)</w:t>
            </w:r>
          </w:p>
        </w:tc>
      </w:tr>
      <w:tr w:rsidR="001069BD" w:rsidRPr="00182902" w:rsidTr="001069BD">
        <w:tc>
          <w:tcPr>
            <w:tcW w:w="2133"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 xml:space="preserve">Truy cập ứng dụng </w:t>
            </w:r>
          </w:p>
        </w:tc>
      </w:tr>
      <w:tr w:rsidR="001069BD" w:rsidRPr="00182902" w:rsidTr="001069BD">
        <w:trPr>
          <w:trHeight w:val="480"/>
        </w:trPr>
        <w:tc>
          <w:tcPr>
            <w:tcW w:w="2133" w:type="dxa"/>
            <w:gridSpan w:val="2"/>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chính (Basic flow)</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556"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526459">
            <w:pPr>
              <w:spacing w:line="360" w:lineRule="auto"/>
              <w:rPr>
                <w:rStyle w:val="SubtleEmphasis"/>
                <w:rFonts w:cs="Times New Roman"/>
                <w:sz w:val="28"/>
                <w:szCs w:val="28"/>
              </w:rPr>
            </w:pPr>
            <w:r w:rsidRPr="00182902">
              <w:rPr>
                <w:rStyle w:val="SubtleEmphasis"/>
                <w:rFonts w:cs="Times New Roman"/>
                <w:sz w:val="28"/>
                <w:szCs w:val="28"/>
              </w:rPr>
              <w:t xml:space="preserve">1. Chọn </w:t>
            </w:r>
            <w:r w:rsidR="00526459" w:rsidRPr="00182902">
              <w:rPr>
                <w:rStyle w:val="SubtleEmphasis"/>
                <w:rFonts w:cs="Times New Roman"/>
                <w:sz w:val="28"/>
                <w:szCs w:val="28"/>
              </w:rPr>
              <w:t>chức năng</w:t>
            </w:r>
            <w:r w:rsidR="00D003AE" w:rsidRPr="00182902">
              <w:rPr>
                <w:rStyle w:val="SubtleEmphasis"/>
                <w:rFonts w:cs="Times New Roman"/>
                <w:sz w:val="28"/>
                <w:szCs w:val="28"/>
              </w:rPr>
              <w:t xml:space="preserve"> xem chi tiết Project</w:t>
            </w:r>
          </w:p>
        </w:tc>
        <w:tc>
          <w:tcPr>
            <w:tcW w:w="3556" w:type="dxa"/>
          </w:tcPr>
          <w:p w:rsidR="001069BD" w:rsidRPr="00182902" w:rsidRDefault="001069BD" w:rsidP="00A22A9F">
            <w:pPr>
              <w:spacing w:line="360" w:lineRule="auto"/>
              <w:rPr>
                <w:rStyle w:val="SubtleEmphasis"/>
                <w:rFonts w:cs="Times New Roman"/>
                <w:sz w:val="28"/>
                <w:szCs w:val="28"/>
              </w:rPr>
            </w:pPr>
          </w:p>
        </w:tc>
      </w:tr>
      <w:tr w:rsidR="001069BD" w:rsidRPr="00182902" w:rsidTr="001069BD">
        <w:trPr>
          <w:trHeight w:val="480"/>
        </w:trPr>
        <w:tc>
          <w:tcPr>
            <w:tcW w:w="2133" w:type="dxa"/>
            <w:gridSpan w:val="2"/>
            <w:vMerge/>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A22A9F">
            <w:pPr>
              <w:spacing w:line="360" w:lineRule="auto"/>
              <w:rPr>
                <w:rStyle w:val="SubtleEmphasis"/>
                <w:rFonts w:cs="Times New Roman"/>
                <w:sz w:val="28"/>
                <w:szCs w:val="28"/>
              </w:rPr>
            </w:pPr>
          </w:p>
        </w:tc>
        <w:tc>
          <w:tcPr>
            <w:tcW w:w="3556" w:type="dxa"/>
          </w:tcPr>
          <w:p w:rsidR="001069BD" w:rsidRPr="00182902" w:rsidRDefault="001069BD" w:rsidP="00D003AE">
            <w:pPr>
              <w:spacing w:line="360" w:lineRule="auto"/>
              <w:rPr>
                <w:rStyle w:val="SubtleEmphasis"/>
                <w:rFonts w:cs="Times New Roman"/>
                <w:sz w:val="28"/>
                <w:szCs w:val="28"/>
              </w:rPr>
            </w:pPr>
            <w:r w:rsidRPr="00182902">
              <w:rPr>
                <w:rStyle w:val="SubtleEmphasis"/>
                <w:rFonts w:cs="Times New Roman"/>
                <w:sz w:val="28"/>
                <w:szCs w:val="28"/>
              </w:rPr>
              <w:t xml:space="preserve">2. Nhận yêu cầu gửi lên, hiển  thị giao diện </w:t>
            </w:r>
            <w:r w:rsidR="00D003AE" w:rsidRPr="00182902">
              <w:rPr>
                <w:rStyle w:val="SubtleEmphasis"/>
                <w:rFonts w:cs="Times New Roman"/>
                <w:sz w:val="28"/>
                <w:szCs w:val="28"/>
              </w:rPr>
              <w:t>xem chi tiết Project</w:t>
            </w:r>
          </w:p>
        </w:tc>
      </w:tr>
      <w:tr w:rsidR="001069BD" w:rsidRPr="00182902" w:rsidTr="001069BD">
        <w:tc>
          <w:tcPr>
            <w:tcW w:w="2133"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N/A</w:t>
            </w:r>
          </w:p>
        </w:tc>
      </w:tr>
      <w:tr w:rsidR="001069BD" w:rsidRPr="00182902" w:rsidTr="001069BD">
        <w:trPr>
          <w:trHeight w:val="480"/>
        </w:trPr>
        <w:tc>
          <w:tcPr>
            <w:tcW w:w="1030"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7112"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giao diện chi tiế</w:t>
            </w:r>
            <w:r w:rsidR="00D003AE" w:rsidRPr="00182902">
              <w:rPr>
                <w:rStyle w:val="SubtleEmphasis"/>
                <w:rFonts w:cs="Times New Roman"/>
                <w:sz w:val="28"/>
                <w:szCs w:val="28"/>
              </w:rPr>
              <w:t>t thông tin của một người trong một dự án</w:t>
            </w:r>
          </w:p>
        </w:tc>
      </w:tr>
      <w:tr w:rsidR="001069BD" w:rsidRPr="00182902" w:rsidTr="001069BD">
        <w:trPr>
          <w:trHeight w:val="480"/>
        </w:trPr>
        <w:tc>
          <w:tcPr>
            <w:tcW w:w="1030"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7112" w:type="dxa"/>
            <w:gridSpan w:val="2"/>
          </w:tcPr>
          <w:p w:rsidR="001069BD" w:rsidRPr="00182902" w:rsidRDefault="001069BD" w:rsidP="00D003AE">
            <w:pPr>
              <w:spacing w:line="360" w:lineRule="auto"/>
              <w:rPr>
                <w:rStyle w:val="SubtleEmphasis"/>
                <w:rFonts w:cs="Times New Roman"/>
                <w:sz w:val="28"/>
                <w:szCs w:val="28"/>
              </w:rPr>
            </w:pPr>
            <w:r w:rsidRPr="00182902">
              <w:rPr>
                <w:rStyle w:val="SubtleEmphasis"/>
                <w:rFonts w:cs="Times New Roman"/>
                <w:sz w:val="28"/>
                <w:szCs w:val="28"/>
              </w:rPr>
              <w:t xml:space="preserve">Không hiển thị giao diện </w:t>
            </w:r>
            <w:r w:rsidR="00D003AE" w:rsidRPr="00182902">
              <w:rPr>
                <w:rStyle w:val="SubtleEmphasis"/>
                <w:rFonts w:cs="Times New Roman"/>
                <w:sz w:val="28"/>
                <w:szCs w:val="28"/>
              </w:rPr>
              <w:t>chi tiết thông tin của một người trong một dự án</w:t>
            </w:r>
          </w:p>
        </w:tc>
      </w:tr>
    </w:tbl>
    <w:p w:rsidR="001069BD" w:rsidRPr="00182902" w:rsidRDefault="001069BD" w:rsidP="00A22A9F">
      <w:pPr>
        <w:spacing w:line="360" w:lineRule="auto"/>
        <w:rPr>
          <w:rFonts w:cs="Times New Roman"/>
          <w:b/>
          <w:szCs w:val="28"/>
        </w:rPr>
      </w:pPr>
    </w:p>
    <w:p w:rsidR="001069BD" w:rsidRPr="00182902" w:rsidRDefault="001069BD" w:rsidP="00A76070">
      <w:pPr>
        <w:pStyle w:val="ListParagraph"/>
        <w:numPr>
          <w:ilvl w:val="1"/>
          <w:numId w:val="24"/>
        </w:numPr>
        <w:spacing w:line="360" w:lineRule="auto"/>
        <w:jc w:val="both"/>
        <w:outlineLvl w:val="2"/>
        <w:rPr>
          <w:rStyle w:val="SubtleEmphasis"/>
          <w:rFonts w:cs="Times New Roman"/>
          <w:b/>
          <w:iCs w:val="0"/>
          <w:color w:val="000000"/>
          <w:sz w:val="28"/>
          <w:szCs w:val="28"/>
        </w:rPr>
      </w:pPr>
      <w:bookmarkStart w:id="742" w:name="_Toc496728381"/>
      <w:bookmarkStart w:id="743" w:name="_Toc512779509"/>
      <w:r w:rsidRPr="00182902">
        <w:rPr>
          <w:rFonts w:cs="Times New Roman"/>
          <w:b/>
          <w:szCs w:val="28"/>
          <w:rPrChange w:id="744" w:author="HAO" w:date="2018-04-29T21:55:00Z">
            <w:rPr>
              <w:rFonts w:cs="Times New Roman"/>
              <w:b/>
              <w:iCs/>
              <w:sz w:val="24"/>
              <w:szCs w:val="28"/>
            </w:rPr>
          </w:rPrChange>
        </w:rPr>
        <w:t>Đặc tả</w:t>
      </w:r>
      <w:r w:rsidR="002763A2" w:rsidRPr="00182902">
        <w:rPr>
          <w:rFonts w:cs="Times New Roman"/>
          <w:b/>
          <w:szCs w:val="28"/>
        </w:rPr>
        <w:t xml:space="preserve"> use case “</w:t>
      </w:r>
      <w:r w:rsidR="00D003AE" w:rsidRPr="00182902">
        <w:rPr>
          <w:rFonts w:cs="Times New Roman"/>
          <w:b/>
          <w:szCs w:val="28"/>
        </w:rPr>
        <w:t>Xem danh sách các Task được phân công</w:t>
      </w:r>
      <w:r w:rsidRPr="00182902">
        <w:rPr>
          <w:rFonts w:cs="Times New Roman"/>
          <w:b/>
          <w:szCs w:val="28"/>
        </w:rPr>
        <w:t>”</w:t>
      </w:r>
      <w:bookmarkEnd w:id="742"/>
      <w:bookmarkEnd w:id="743"/>
      <w:r w:rsidRPr="00182902">
        <w:rPr>
          <w:rStyle w:val="SubtleEmphasis"/>
          <w:rFonts w:cs="Times New Roman"/>
          <w:b/>
          <w:sz w:val="28"/>
          <w:szCs w:val="28"/>
        </w:rPr>
        <w:tab/>
      </w:r>
    </w:p>
    <w:tbl>
      <w:tblPr>
        <w:tblStyle w:val="TableGrid"/>
        <w:tblW w:w="0" w:type="auto"/>
        <w:tblLook w:val="04A0" w:firstRow="1" w:lastRow="0" w:firstColumn="1" w:lastColumn="0" w:noHBand="0" w:noVBand="1"/>
      </w:tblPr>
      <w:tblGrid>
        <w:gridCol w:w="1022"/>
        <w:gridCol w:w="1103"/>
        <w:gridCol w:w="3469"/>
        <w:gridCol w:w="3469"/>
      </w:tblGrid>
      <w:tr w:rsidR="001069BD" w:rsidRPr="00182902" w:rsidTr="00D003AE">
        <w:tc>
          <w:tcPr>
            <w:tcW w:w="9063" w:type="dxa"/>
            <w:gridSpan w:val="4"/>
            <w:shd w:val="clear" w:color="auto" w:fill="D9D9D9" w:themeFill="background1" w:themeFillShade="D9"/>
          </w:tcPr>
          <w:p w:rsidR="001069BD" w:rsidRPr="00182902" w:rsidRDefault="001069BD" w:rsidP="00A22A9F">
            <w:pPr>
              <w:spacing w:line="360" w:lineRule="auto"/>
              <w:rPr>
                <w:rStyle w:val="SubtleEmphasis"/>
                <w:rFonts w:cs="Times New Roman"/>
                <w:b/>
                <w:sz w:val="28"/>
                <w:szCs w:val="28"/>
              </w:rPr>
            </w:pPr>
            <w:r w:rsidRPr="00182902">
              <w:rPr>
                <w:rStyle w:val="SubtleEmphasis"/>
                <w:rFonts w:cs="Times New Roman"/>
                <w:b/>
                <w:sz w:val="28"/>
                <w:szCs w:val="28"/>
              </w:rPr>
              <w:t>Use case “</w:t>
            </w:r>
            <w:r w:rsidR="00D003AE" w:rsidRPr="00182902">
              <w:rPr>
                <w:rFonts w:cs="Times New Roman"/>
                <w:b/>
                <w:szCs w:val="28"/>
              </w:rPr>
              <w:t>Xem danh sách các Task được phân công</w:t>
            </w:r>
            <w:r w:rsidRPr="00182902">
              <w:rPr>
                <w:rStyle w:val="SubtleEmphasis"/>
                <w:rFonts w:cs="Times New Roman"/>
                <w:b/>
                <w:sz w:val="28"/>
                <w:szCs w:val="28"/>
              </w:rPr>
              <w:t>”</w:t>
            </w:r>
          </w:p>
        </w:tc>
      </w:tr>
      <w:tr w:rsidR="001069BD" w:rsidRPr="00182902" w:rsidTr="00D003AE">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Mục đích</w:t>
            </w:r>
          </w:p>
        </w:tc>
        <w:tc>
          <w:tcPr>
            <w:tcW w:w="6938" w:type="dxa"/>
            <w:gridSpan w:val="2"/>
          </w:tcPr>
          <w:p w:rsidR="001069BD" w:rsidRPr="00182902" w:rsidRDefault="001069BD" w:rsidP="00A22A9F">
            <w:pPr>
              <w:spacing w:line="360" w:lineRule="auto"/>
              <w:rPr>
                <w:rFonts w:cs="Times New Roman"/>
                <w:szCs w:val="28"/>
              </w:rPr>
            </w:pPr>
            <w:r w:rsidRPr="00182902">
              <w:rPr>
                <w:rFonts w:cs="Times New Roman"/>
                <w:szCs w:val="28"/>
              </w:rPr>
              <w:t>Xem danh sách các công việc được chỉ định cho một người nào đó</w:t>
            </w:r>
          </w:p>
        </w:tc>
      </w:tr>
      <w:tr w:rsidR="001069BD" w:rsidRPr="00182902" w:rsidTr="00D003AE">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Tác nhân</w:t>
            </w:r>
          </w:p>
        </w:tc>
        <w:tc>
          <w:tcPr>
            <w:tcW w:w="6938" w:type="dxa"/>
            <w:gridSpan w:val="2"/>
          </w:tcPr>
          <w:p w:rsidR="001069BD" w:rsidRPr="00182902" w:rsidRDefault="00D003AE" w:rsidP="00D003AE">
            <w:pPr>
              <w:spacing w:line="360" w:lineRule="auto"/>
              <w:rPr>
                <w:rStyle w:val="SubtleEmphasis"/>
                <w:rFonts w:cs="Times New Roman"/>
                <w:sz w:val="28"/>
                <w:szCs w:val="28"/>
              </w:rPr>
            </w:pPr>
            <w:r w:rsidRPr="00182902">
              <w:rPr>
                <w:rStyle w:val="SubtleEmphasis"/>
                <w:rFonts w:cs="Times New Roman"/>
                <w:sz w:val="28"/>
                <w:szCs w:val="28"/>
              </w:rPr>
              <w:t>Người dùng (</w:t>
            </w:r>
            <w:r w:rsidR="002763A2" w:rsidRPr="00182902">
              <w:rPr>
                <w:rStyle w:val="SubtleEmphasis"/>
                <w:rFonts w:cs="Times New Roman"/>
                <w:sz w:val="28"/>
                <w:szCs w:val="28"/>
              </w:rPr>
              <w:t>PM</w:t>
            </w:r>
            <w:r w:rsidRPr="00182902">
              <w:rPr>
                <w:rStyle w:val="SubtleEmphasis"/>
                <w:rFonts w:cs="Times New Roman"/>
                <w:sz w:val="28"/>
                <w:szCs w:val="28"/>
              </w:rPr>
              <w:t>, team lead, member)</w:t>
            </w:r>
          </w:p>
        </w:tc>
      </w:tr>
      <w:tr w:rsidR="001069BD" w:rsidRPr="00182902" w:rsidTr="00D003AE">
        <w:tc>
          <w:tcPr>
            <w:tcW w:w="2125" w:type="dxa"/>
            <w:gridSpan w:val="2"/>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Điều kiện trước</w:t>
            </w:r>
          </w:p>
        </w:tc>
        <w:tc>
          <w:tcPr>
            <w:tcW w:w="6938" w:type="dxa"/>
            <w:gridSpan w:val="2"/>
          </w:tcPr>
          <w:p w:rsidR="001069BD" w:rsidRPr="00182902" w:rsidRDefault="00D003AE" w:rsidP="00A22A9F">
            <w:pPr>
              <w:spacing w:line="360" w:lineRule="auto"/>
              <w:rPr>
                <w:rStyle w:val="SubtleEmphasis"/>
                <w:rFonts w:cs="Times New Roman"/>
                <w:sz w:val="28"/>
                <w:szCs w:val="28"/>
              </w:rPr>
            </w:pPr>
            <w:r w:rsidRPr="00182902">
              <w:rPr>
                <w:rStyle w:val="SubtleEmphasis"/>
                <w:rFonts w:cs="Times New Roman"/>
                <w:sz w:val="28"/>
                <w:szCs w:val="28"/>
              </w:rPr>
              <w:t>Một người đã tham gia vào dự án và được phân công công việc</w:t>
            </w:r>
          </w:p>
        </w:tc>
      </w:tr>
      <w:tr w:rsidR="001069BD" w:rsidRPr="00182902" w:rsidTr="00D003AE">
        <w:trPr>
          <w:trHeight w:val="480"/>
        </w:trPr>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lastRenderedPageBreak/>
              <w:t>Luồng sự kiện chính (Basic flow)</w:t>
            </w:r>
          </w:p>
        </w:tc>
        <w:tc>
          <w:tcPr>
            <w:tcW w:w="3469"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Hành động của tác nhân</w:t>
            </w:r>
          </w:p>
        </w:tc>
        <w:tc>
          <w:tcPr>
            <w:tcW w:w="3469" w:type="dxa"/>
            <w:shd w:val="clear" w:color="auto" w:fill="D9D9D9" w:themeFill="background1" w:themeFillShade="D9"/>
          </w:tcPr>
          <w:p w:rsidR="001069BD" w:rsidRPr="00182902" w:rsidRDefault="001069BD" w:rsidP="00A22A9F">
            <w:pPr>
              <w:spacing w:line="360" w:lineRule="auto"/>
              <w:jc w:val="center"/>
              <w:rPr>
                <w:rStyle w:val="SubtleEmphasis"/>
                <w:rFonts w:cs="Times New Roman"/>
                <w:sz w:val="28"/>
                <w:szCs w:val="28"/>
              </w:rPr>
            </w:pPr>
            <w:r w:rsidRPr="00182902">
              <w:rPr>
                <w:rStyle w:val="SubtleEmphasis"/>
                <w:rFonts w:cs="Times New Roman"/>
                <w:sz w:val="28"/>
                <w:szCs w:val="28"/>
              </w:rPr>
              <w:t>Hoạt động của hệ thống</w:t>
            </w:r>
          </w:p>
        </w:tc>
      </w:tr>
      <w:tr w:rsidR="001069BD" w:rsidRPr="00182902" w:rsidTr="00D003AE">
        <w:trPr>
          <w:trHeight w:val="480"/>
        </w:trPr>
        <w:tc>
          <w:tcPr>
            <w:tcW w:w="2125" w:type="dxa"/>
            <w:gridSpan w:val="2"/>
          </w:tcPr>
          <w:p w:rsidR="001069BD" w:rsidRPr="00182902" w:rsidRDefault="001069BD" w:rsidP="00A22A9F">
            <w:pPr>
              <w:spacing w:line="360" w:lineRule="auto"/>
              <w:rPr>
                <w:rStyle w:val="SubtleEmphasis"/>
                <w:rFonts w:cs="Times New Roman"/>
                <w:sz w:val="28"/>
                <w:szCs w:val="28"/>
              </w:rPr>
            </w:pPr>
          </w:p>
        </w:tc>
        <w:tc>
          <w:tcPr>
            <w:tcW w:w="3469"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1. Chọn chức năng xem danh sách công việ</w:t>
            </w:r>
            <w:r w:rsidR="002763A2" w:rsidRPr="00182902">
              <w:rPr>
                <w:rStyle w:val="SubtleEmphasis"/>
                <w:rFonts w:cs="Times New Roman"/>
                <w:sz w:val="28"/>
                <w:szCs w:val="28"/>
              </w:rPr>
              <w:t>c</w:t>
            </w:r>
            <w:r w:rsidR="00D003AE" w:rsidRPr="00182902">
              <w:rPr>
                <w:rStyle w:val="SubtleEmphasis"/>
                <w:rFonts w:cs="Times New Roman"/>
                <w:sz w:val="28"/>
                <w:szCs w:val="28"/>
              </w:rPr>
              <w:t xml:space="preserve"> của một người trong dự án</w:t>
            </w:r>
          </w:p>
        </w:tc>
        <w:tc>
          <w:tcPr>
            <w:tcW w:w="3469" w:type="dxa"/>
          </w:tcPr>
          <w:p w:rsidR="001069BD" w:rsidRPr="00182902" w:rsidRDefault="001069BD" w:rsidP="00A22A9F">
            <w:pPr>
              <w:spacing w:line="360" w:lineRule="auto"/>
              <w:rPr>
                <w:rStyle w:val="SubtleEmphasis"/>
                <w:rFonts w:cs="Times New Roman"/>
                <w:sz w:val="28"/>
                <w:szCs w:val="28"/>
              </w:rPr>
            </w:pPr>
          </w:p>
        </w:tc>
      </w:tr>
      <w:tr w:rsidR="001069BD" w:rsidRPr="00182902" w:rsidTr="00D003AE">
        <w:trPr>
          <w:trHeight w:val="480"/>
        </w:trPr>
        <w:tc>
          <w:tcPr>
            <w:tcW w:w="2125" w:type="dxa"/>
            <w:gridSpan w:val="2"/>
          </w:tcPr>
          <w:p w:rsidR="001069BD" w:rsidRPr="00182902" w:rsidRDefault="001069BD" w:rsidP="00A22A9F">
            <w:pPr>
              <w:spacing w:line="360" w:lineRule="auto"/>
              <w:rPr>
                <w:rStyle w:val="SubtleEmphasis"/>
                <w:rFonts w:cs="Times New Roman"/>
                <w:sz w:val="28"/>
                <w:szCs w:val="28"/>
              </w:rPr>
            </w:pPr>
          </w:p>
        </w:tc>
        <w:tc>
          <w:tcPr>
            <w:tcW w:w="3469" w:type="dxa"/>
          </w:tcPr>
          <w:p w:rsidR="001069BD" w:rsidRPr="00182902" w:rsidRDefault="001069BD" w:rsidP="00A22A9F">
            <w:pPr>
              <w:spacing w:line="360" w:lineRule="auto"/>
              <w:rPr>
                <w:rStyle w:val="SubtleEmphasis"/>
                <w:rFonts w:cs="Times New Roman"/>
                <w:sz w:val="28"/>
                <w:szCs w:val="28"/>
              </w:rPr>
            </w:pPr>
          </w:p>
        </w:tc>
        <w:tc>
          <w:tcPr>
            <w:tcW w:w="3469" w:type="dxa"/>
          </w:tcPr>
          <w:p w:rsidR="001069BD" w:rsidRPr="00182902" w:rsidRDefault="00D003AE" w:rsidP="00A22A9F">
            <w:pPr>
              <w:spacing w:line="360" w:lineRule="auto"/>
              <w:rPr>
                <w:rStyle w:val="SubtleEmphasis"/>
                <w:rFonts w:cs="Times New Roman"/>
                <w:sz w:val="28"/>
                <w:szCs w:val="28"/>
              </w:rPr>
            </w:pPr>
            <w:r w:rsidRPr="00182902">
              <w:rPr>
                <w:rStyle w:val="SubtleEmphasis"/>
                <w:rFonts w:cs="Times New Roman"/>
                <w:sz w:val="28"/>
                <w:szCs w:val="28"/>
              </w:rPr>
              <w:t>2</w:t>
            </w:r>
            <w:r w:rsidR="001069BD" w:rsidRPr="00182902">
              <w:rPr>
                <w:rStyle w:val="SubtleEmphasis"/>
                <w:rFonts w:cs="Times New Roman"/>
                <w:sz w:val="28"/>
                <w:szCs w:val="28"/>
              </w:rPr>
              <w:t>. Nhận yêu cầu gửi lên, hiển  thị giao diện danh sách công việc chỉ định cho người dùng</w:t>
            </w:r>
          </w:p>
        </w:tc>
      </w:tr>
      <w:tr w:rsidR="001069BD" w:rsidRPr="00182902" w:rsidTr="00D003AE">
        <w:tc>
          <w:tcPr>
            <w:tcW w:w="2125"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Luồng sự kiện phụ (Alternative flow)</w:t>
            </w:r>
          </w:p>
        </w:tc>
        <w:tc>
          <w:tcPr>
            <w:tcW w:w="6938"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N/A</w:t>
            </w:r>
          </w:p>
        </w:tc>
      </w:tr>
      <w:tr w:rsidR="001069BD" w:rsidRPr="00182902" w:rsidTr="00D003AE">
        <w:trPr>
          <w:trHeight w:val="480"/>
        </w:trPr>
        <w:tc>
          <w:tcPr>
            <w:tcW w:w="1022" w:type="dxa"/>
            <w:vMerge w:val="restart"/>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Điều kiện sau</w:t>
            </w: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Success</w:t>
            </w:r>
          </w:p>
        </w:tc>
        <w:tc>
          <w:tcPr>
            <w:tcW w:w="6938"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Hiển thị giao diện danh sách các công việc được chỉ định</w:t>
            </w:r>
          </w:p>
        </w:tc>
      </w:tr>
      <w:tr w:rsidR="001069BD" w:rsidRPr="00182902" w:rsidTr="00D003AE">
        <w:trPr>
          <w:trHeight w:val="480"/>
        </w:trPr>
        <w:tc>
          <w:tcPr>
            <w:tcW w:w="1022" w:type="dxa"/>
            <w:vMerge/>
          </w:tcPr>
          <w:p w:rsidR="001069BD" w:rsidRPr="00182902" w:rsidRDefault="001069BD" w:rsidP="00A22A9F">
            <w:pPr>
              <w:spacing w:line="360" w:lineRule="auto"/>
              <w:rPr>
                <w:rStyle w:val="SubtleEmphasis"/>
                <w:rFonts w:cs="Times New Roman"/>
                <w:sz w:val="28"/>
                <w:szCs w:val="28"/>
              </w:rPr>
            </w:pPr>
          </w:p>
        </w:tc>
        <w:tc>
          <w:tcPr>
            <w:tcW w:w="1103" w:type="dxa"/>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Fail</w:t>
            </w:r>
          </w:p>
        </w:tc>
        <w:tc>
          <w:tcPr>
            <w:tcW w:w="6938" w:type="dxa"/>
            <w:gridSpan w:val="2"/>
          </w:tcPr>
          <w:p w:rsidR="001069BD" w:rsidRPr="00182902" w:rsidRDefault="001069BD" w:rsidP="00A22A9F">
            <w:pPr>
              <w:spacing w:line="360" w:lineRule="auto"/>
              <w:rPr>
                <w:rStyle w:val="SubtleEmphasis"/>
                <w:rFonts w:cs="Times New Roman"/>
                <w:sz w:val="28"/>
                <w:szCs w:val="28"/>
              </w:rPr>
            </w:pPr>
            <w:r w:rsidRPr="00182902">
              <w:rPr>
                <w:rStyle w:val="SubtleEmphasis"/>
                <w:rFonts w:cs="Times New Roman"/>
                <w:sz w:val="28"/>
                <w:szCs w:val="28"/>
              </w:rPr>
              <w:t>Không hiển thị giao diện danh sách các công việc được chỉ định</w:t>
            </w:r>
          </w:p>
        </w:tc>
      </w:tr>
    </w:tbl>
    <w:p w:rsidR="001069BD" w:rsidRPr="00182902" w:rsidRDefault="001069BD" w:rsidP="00A22A9F">
      <w:pPr>
        <w:spacing w:line="360" w:lineRule="auto"/>
        <w:jc w:val="both"/>
        <w:rPr>
          <w:rFonts w:cs="Times New Roman"/>
          <w:szCs w:val="28"/>
        </w:rPr>
      </w:pPr>
    </w:p>
    <w:p w:rsidR="0011443A" w:rsidRPr="00182902" w:rsidRDefault="0011443A" w:rsidP="00A22A9F">
      <w:pPr>
        <w:spacing w:line="360" w:lineRule="auto"/>
        <w:rPr>
          <w:rFonts w:cs="Times New Roman"/>
          <w:szCs w:val="28"/>
        </w:rPr>
      </w:pPr>
      <w:r w:rsidRPr="00182902">
        <w:rPr>
          <w:rFonts w:cs="Times New Roman"/>
          <w:szCs w:val="28"/>
        </w:rPr>
        <w:t>Chương này tôi đã phân tích các chức năng chính củ</w:t>
      </w:r>
      <w:r w:rsidR="00510C41" w:rsidRPr="00182902">
        <w:rPr>
          <w:rFonts w:cs="Times New Roman"/>
          <w:szCs w:val="28"/>
        </w:rPr>
        <w:t>a hệ thống</w:t>
      </w:r>
      <w:r w:rsidRPr="00182902">
        <w:rPr>
          <w:rFonts w:cs="Times New Roman"/>
          <w:szCs w:val="28"/>
        </w:rPr>
        <w:t>: chức năng quản lý thời gian, quản lý con người, quản lý thời gian. Đặc tả các use case. Chương tiếp theo, tôi sẽ trình bày về thiết kế hệ thống.</w:t>
      </w:r>
    </w:p>
    <w:p w:rsidR="00163F2D" w:rsidRPr="00182902" w:rsidRDefault="00163F2D">
      <w:pPr>
        <w:spacing w:after="160" w:line="259" w:lineRule="auto"/>
        <w:rPr>
          <w:ins w:id="745" w:author="hien nguyen" w:date="2018-04-29T20:56:00Z"/>
          <w:rFonts w:eastAsiaTheme="majorEastAsia" w:cs="Times New Roman"/>
          <w:b/>
          <w:color w:val="000000" w:themeColor="text1"/>
          <w:szCs w:val="28"/>
          <w:lang w:val="vi-VN"/>
        </w:rPr>
      </w:pPr>
      <w:bookmarkStart w:id="746" w:name="_Toc403671740"/>
      <w:bookmarkStart w:id="747" w:name="_Toc512779510"/>
      <w:ins w:id="748" w:author="hien nguyen" w:date="2018-04-29T20:56:00Z">
        <w:r w:rsidRPr="00182902">
          <w:rPr>
            <w:rFonts w:cs="Times New Roman"/>
            <w:b/>
            <w:color w:val="000000" w:themeColor="text1"/>
            <w:szCs w:val="28"/>
            <w:lang w:val="vi-VN"/>
          </w:rPr>
          <w:br w:type="page"/>
        </w:r>
      </w:ins>
    </w:p>
    <w:p w:rsidR="00A25681" w:rsidRPr="00182902" w:rsidRDefault="00EA64F1">
      <w:pPr>
        <w:pStyle w:val="Heading1"/>
        <w:spacing w:line="360" w:lineRule="auto"/>
        <w:jc w:val="center"/>
        <w:rPr>
          <w:rFonts w:ascii="Times New Roman" w:hAnsi="Times New Roman" w:cs="Times New Roman"/>
          <w:b/>
          <w:color w:val="000000" w:themeColor="text1"/>
          <w:sz w:val="28"/>
          <w:szCs w:val="28"/>
          <w:lang w:val="vi-VN"/>
        </w:rPr>
        <w:pPrChange w:id="749" w:author="hien nguyen" w:date="2018-04-29T20:56:00Z">
          <w:pPr>
            <w:pStyle w:val="Heading1"/>
            <w:spacing w:line="360" w:lineRule="auto"/>
            <w:jc w:val="both"/>
          </w:pPr>
        </w:pPrChange>
      </w:pPr>
      <w:r w:rsidRPr="00182902">
        <w:rPr>
          <w:rFonts w:ascii="Times New Roman" w:hAnsi="Times New Roman" w:cs="Times New Roman"/>
          <w:b/>
          <w:color w:val="000000" w:themeColor="text1"/>
          <w:sz w:val="28"/>
          <w:szCs w:val="28"/>
          <w:lang w:val="vi-VN"/>
        </w:rPr>
        <w:lastRenderedPageBreak/>
        <w:t>CHƯƠNG III</w:t>
      </w:r>
      <w:r w:rsidR="00A25681" w:rsidRPr="00182902">
        <w:rPr>
          <w:rFonts w:ascii="Times New Roman" w:hAnsi="Times New Roman" w:cs="Times New Roman"/>
          <w:b/>
          <w:color w:val="000000" w:themeColor="text1"/>
          <w:sz w:val="28"/>
          <w:szCs w:val="28"/>
          <w:lang w:val="vi-VN"/>
        </w:rPr>
        <w:t>: THIẾT KẾ HỆ THỐNG</w:t>
      </w:r>
      <w:bookmarkEnd w:id="746"/>
      <w:bookmarkEnd w:id="747"/>
    </w:p>
    <w:p w:rsidR="00A43628" w:rsidRPr="00182902" w:rsidRDefault="008F3B1D" w:rsidP="00A22A9F">
      <w:pPr>
        <w:spacing w:line="360" w:lineRule="auto"/>
        <w:jc w:val="both"/>
        <w:rPr>
          <w:rFonts w:cs="Times New Roman"/>
          <w:szCs w:val="28"/>
          <w:lang w:val="vi-VN"/>
        </w:rPr>
      </w:pPr>
      <w:r w:rsidRPr="00182902">
        <w:rPr>
          <w:rFonts w:cs="Times New Roman"/>
          <w:szCs w:val="28"/>
          <w:lang w:val="vi-VN"/>
        </w:rPr>
        <w:t>Chương III</w:t>
      </w:r>
      <w:r w:rsidR="00A43628" w:rsidRPr="00182902">
        <w:rPr>
          <w:rFonts w:cs="Times New Roman"/>
          <w:szCs w:val="28"/>
          <w:lang w:val="vi-VN"/>
        </w:rPr>
        <w:t>, tôi sẽ thiết kế cơ sở dữ liệu của hệ thống và phân tích các bảng, các trường dữ liệu trong CSDL,</w:t>
      </w:r>
      <w:r w:rsidR="00FC08E1" w:rsidRPr="00182902">
        <w:rPr>
          <w:rFonts w:cs="Times New Roman"/>
          <w:szCs w:val="28"/>
          <w:lang w:val="vi-VN"/>
        </w:rPr>
        <w:t xml:space="preserve"> giới thiệu môi trường phát triển và</w:t>
      </w:r>
      <w:r w:rsidR="00A43628" w:rsidRPr="00182902">
        <w:rPr>
          <w:rFonts w:cs="Times New Roman"/>
          <w:szCs w:val="28"/>
          <w:lang w:val="vi-VN"/>
        </w:rPr>
        <w:t xml:space="preserve"> thiết kế giao diện chính cho </w:t>
      </w:r>
      <w:r w:rsidR="00FC08E1" w:rsidRPr="00182902">
        <w:rPr>
          <w:rFonts w:cs="Times New Roman"/>
          <w:szCs w:val="28"/>
          <w:lang w:val="vi-VN"/>
        </w:rPr>
        <w:t>hệ thống.</w:t>
      </w:r>
    </w:p>
    <w:p w:rsidR="00675A00" w:rsidRPr="00182902" w:rsidRDefault="00675A00"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750" w:name="_Toc512779511"/>
      <w:bookmarkStart w:id="751" w:name="_Toc496728389"/>
      <w:r w:rsidRPr="00182902">
        <w:rPr>
          <w:rStyle w:val="SubtleEmphasis"/>
          <w:rFonts w:cs="Times New Roman"/>
          <w:b/>
          <w:sz w:val="28"/>
          <w:szCs w:val="28"/>
          <w:lang w:val="vi-VN"/>
        </w:rPr>
        <w:t>Thiết kế cơ sở dữ liệu</w:t>
      </w:r>
      <w:bookmarkEnd w:id="750"/>
    </w:p>
    <w:p w:rsidR="0044144B" w:rsidRPr="00182902" w:rsidRDefault="0044144B"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lang w:val="vi-VN"/>
        </w:rPr>
      </w:pPr>
      <w:bookmarkStart w:id="752" w:name="_Toc512779512"/>
      <w:r w:rsidRPr="00182902">
        <w:rPr>
          <w:rStyle w:val="SubtleEmphasis"/>
          <w:rFonts w:cs="Times New Roman"/>
          <w:b/>
          <w:sz w:val="28"/>
          <w:szCs w:val="28"/>
          <w:lang w:val="vi-VN"/>
        </w:rPr>
        <w:t>Mô hình dữ liệu quan hệ</w:t>
      </w:r>
      <w:bookmarkEnd w:id="751"/>
      <w:bookmarkEnd w:id="752"/>
    </w:p>
    <w:p w:rsidR="009579AB" w:rsidRPr="00182902" w:rsidRDefault="009579AB" w:rsidP="009579AB">
      <w:pPr>
        <w:rPr>
          <w:rStyle w:val="SubtleEmphasis"/>
          <w:rFonts w:cs="Times New Roman"/>
          <w:sz w:val="28"/>
          <w:szCs w:val="28"/>
          <w:lang w:val="vi-VN"/>
        </w:rPr>
      </w:pPr>
      <w:r w:rsidRPr="00182902">
        <w:rPr>
          <w:rStyle w:val="SubtleEmphasis"/>
          <w:rFonts w:cs="Times New Roman"/>
          <w:sz w:val="28"/>
          <w:szCs w:val="28"/>
          <w:lang w:val="vi-VN"/>
        </w:rPr>
        <w:t xml:space="preserve">Trong CSDL của hệ thống có các bảng chính như sau: </w:t>
      </w:r>
    </w:p>
    <w:p w:rsidR="0044144B" w:rsidRPr="00182902" w:rsidRDefault="0044144B" w:rsidP="00A22A9F">
      <w:pPr>
        <w:spacing w:line="360" w:lineRule="auto"/>
        <w:rPr>
          <w:rStyle w:val="SubtleEmphasis"/>
          <w:rFonts w:cs="Times New Roman"/>
          <w:b/>
          <w:sz w:val="28"/>
          <w:szCs w:val="28"/>
          <w:lang w:val="vi-VN"/>
        </w:rPr>
      </w:pPr>
      <w:r w:rsidRPr="00182902">
        <w:rPr>
          <w:rStyle w:val="SubtleEmphasis"/>
          <w:rFonts w:cs="Times New Roman"/>
          <w:b/>
          <w:sz w:val="28"/>
          <w:szCs w:val="28"/>
          <w:lang w:val="vi-VN"/>
        </w:rPr>
        <w:t xml:space="preserve">  </w:t>
      </w:r>
      <w:r w:rsidR="005D1657" w:rsidRPr="005A3E76">
        <w:rPr>
          <w:rFonts w:cs="Times New Roman"/>
          <w:b/>
          <w:iCs/>
          <w:noProof/>
          <w:szCs w:val="28"/>
          <w:lang w:eastAsia="ja-JP"/>
        </w:rPr>
        <w:drawing>
          <wp:inline distT="0" distB="0" distL="0" distR="0">
            <wp:extent cx="5761355" cy="324231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atabase.PNG"/>
                    <pic:cNvPicPr/>
                  </pic:nvPicPr>
                  <pic:blipFill>
                    <a:blip r:embed="rId15">
                      <a:extLst>
                        <a:ext uri="{28A0092B-C50C-407E-A947-70E740481C1C}">
                          <a14:useLocalDpi xmlns:a14="http://schemas.microsoft.com/office/drawing/2010/main" val="0"/>
                        </a:ext>
                      </a:extLst>
                    </a:blip>
                    <a:stretch>
                      <a:fillRect/>
                    </a:stretch>
                  </pic:blipFill>
                  <pic:spPr>
                    <a:xfrm>
                      <a:off x="0" y="0"/>
                      <a:ext cx="5761355" cy="3242310"/>
                    </a:xfrm>
                    <a:prstGeom prst="rect">
                      <a:avLst/>
                    </a:prstGeom>
                  </pic:spPr>
                </pic:pic>
              </a:graphicData>
            </a:graphic>
          </wp:inline>
        </w:drawing>
      </w:r>
    </w:p>
    <w:p w:rsidR="00350BA9" w:rsidRPr="00182902" w:rsidRDefault="00350BA9" w:rsidP="00A22A9F">
      <w:pPr>
        <w:pStyle w:val="Caption"/>
        <w:spacing w:line="360" w:lineRule="auto"/>
        <w:jc w:val="center"/>
        <w:rPr>
          <w:rFonts w:cs="Times New Roman"/>
          <w:sz w:val="28"/>
          <w:szCs w:val="28"/>
          <w:lang w:val="vi-VN"/>
        </w:rPr>
      </w:pPr>
      <w:bookmarkStart w:id="753" w:name="_Toc512807183"/>
      <w:r w:rsidRPr="00182902">
        <w:rPr>
          <w:rFonts w:cs="Times New Roman"/>
          <w:sz w:val="28"/>
          <w:szCs w:val="28"/>
          <w:lang w:val="vi-VN"/>
        </w:rPr>
        <w:t xml:space="preserve">Hình </w:t>
      </w:r>
      <w:r w:rsidR="00D92C83" w:rsidRPr="00182902">
        <w:rPr>
          <w:rFonts w:cs="Times New Roman"/>
          <w:sz w:val="28"/>
          <w:szCs w:val="28"/>
          <w:lang w:val="vi-VN"/>
        </w:rPr>
        <w:t>4</w:t>
      </w:r>
      <w:r w:rsidRPr="00182902">
        <w:rPr>
          <w:rFonts w:cs="Times New Roman"/>
          <w:sz w:val="28"/>
          <w:szCs w:val="28"/>
          <w:lang w:val="vi-VN"/>
        </w:rPr>
        <w:t>: Mô hình dữ liệu quan h</w:t>
      </w:r>
      <w:r w:rsidR="00A22A9F" w:rsidRPr="00182902">
        <w:rPr>
          <w:rFonts w:cs="Times New Roman"/>
          <w:sz w:val="28"/>
          <w:szCs w:val="28"/>
          <w:lang w:val="vi-VN"/>
        </w:rPr>
        <w:t>ệ</w:t>
      </w:r>
      <w:bookmarkEnd w:id="753"/>
    </w:p>
    <w:p w:rsidR="0044144B" w:rsidRPr="00182902" w:rsidRDefault="0044144B"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754" w:author="HAO" w:date="2018-04-29T21:55:00Z">
            <w:rPr>
              <w:rStyle w:val="SubtleEmphasis"/>
              <w:rFonts w:cs="Times New Roman"/>
              <w:b/>
              <w:i/>
              <w:iCs w:val="0"/>
              <w:sz w:val="28"/>
              <w:szCs w:val="28"/>
            </w:rPr>
          </w:rPrChange>
        </w:rPr>
      </w:pPr>
      <w:bookmarkStart w:id="755" w:name="_Toc496728390"/>
      <w:bookmarkStart w:id="756" w:name="_Toc512779513"/>
      <w:r w:rsidRPr="00182902">
        <w:rPr>
          <w:rStyle w:val="SubtleEmphasis"/>
          <w:rFonts w:cs="Times New Roman"/>
          <w:b/>
          <w:sz w:val="28"/>
          <w:szCs w:val="28"/>
        </w:rPr>
        <w:t>Danh sách các bảng</w:t>
      </w:r>
      <w:bookmarkEnd w:id="755"/>
      <w:bookmarkEnd w:id="756"/>
      <w:r w:rsidRPr="00182902">
        <w:rPr>
          <w:rStyle w:val="SubtleEmphasis"/>
          <w:rFonts w:cs="Times New Roman"/>
          <w:b/>
          <w:sz w:val="28"/>
          <w:szCs w:val="28"/>
        </w:rPr>
        <w:t xml:space="preserve">   </w:t>
      </w: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57" w:name="_Toc496728391"/>
      <w:bookmarkStart w:id="758" w:name="_Toc512779514"/>
      <w:r w:rsidRPr="00182902">
        <w:rPr>
          <w:rStyle w:val="SubtleEmphasis"/>
          <w:rFonts w:cs="Times New Roman"/>
          <w:b/>
          <w:sz w:val="28"/>
          <w:szCs w:val="28"/>
        </w:rPr>
        <w:t>Bảng Project</w:t>
      </w:r>
      <w:bookmarkEnd w:id="757"/>
      <w:r w:rsidR="005D1657" w:rsidRPr="00182902">
        <w:rPr>
          <w:rStyle w:val="SubtleEmphasis"/>
          <w:rFonts w:cs="Times New Roman"/>
          <w:b/>
          <w:sz w:val="28"/>
          <w:szCs w:val="28"/>
        </w:rPr>
        <w:t xml:space="preserve"> (Dự án)</w:t>
      </w:r>
      <w:bookmarkEnd w:id="758"/>
    </w:p>
    <w:p w:rsidR="00313BEF" w:rsidRPr="00182902" w:rsidRDefault="00313BEF" w:rsidP="00313BEF">
      <w:pPr>
        <w:rPr>
          <w:rStyle w:val="SubtleEmphasis"/>
          <w:rFonts w:cs="Times New Roman"/>
          <w:sz w:val="28"/>
          <w:szCs w:val="28"/>
        </w:rPr>
      </w:pPr>
      <w:r w:rsidRPr="00182902">
        <w:rPr>
          <w:rStyle w:val="SubtleEmphasis"/>
          <w:rFonts w:cs="Times New Roman"/>
          <w:sz w:val="28"/>
          <w:szCs w:val="28"/>
        </w:rPr>
        <w:t>Là bảng chứa thông tin của dự án</w:t>
      </w:r>
    </w:p>
    <w:tbl>
      <w:tblPr>
        <w:tblStyle w:val="TableGrid"/>
        <w:tblW w:w="9288" w:type="dxa"/>
        <w:tblLook w:val="04A0" w:firstRow="1" w:lastRow="0" w:firstColumn="1" w:lastColumn="0" w:noHBand="0" w:noVBand="1"/>
      </w:tblPr>
      <w:tblGrid>
        <w:gridCol w:w="746"/>
        <w:gridCol w:w="2129"/>
        <w:gridCol w:w="1864"/>
        <w:gridCol w:w="1131"/>
        <w:gridCol w:w="1025"/>
        <w:gridCol w:w="2393"/>
      </w:tblGrid>
      <w:tr w:rsidR="0044144B" w:rsidRPr="00182902" w:rsidTr="00C66E98">
        <w:trPr>
          <w:trHeight w:val="613"/>
        </w:trPr>
        <w:tc>
          <w:tcPr>
            <w:tcW w:w="746" w:type="dxa"/>
            <w:vAlign w:val="center"/>
          </w:tcPr>
          <w:p w:rsidR="0044144B" w:rsidRPr="00182902" w:rsidRDefault="0044144B" w:rsidP="009900C3">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129"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31" w:type="dxa"/>
            <w:vAlign w:val="center"/>
          </w:tcPr>
          <w:p w:rsidR="0044144B" w:rsidRPr="00182902" w:rsidRDefault="007E3C7F"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w:t>
            </w:r>
            <w:r w:rsidR="0044144B" w:rsidRPr="00182902">
              <w:rPr>
                <w:rStyle w:val="SubtleEmphasis"/>
                <w:rFonts w:cs="Times New Roman"/>
                <w:b/>
                <w:sz w:val="28"/>
                <w:szCs w:val="28"/>
              </w:rPr>
              <w:t xml:space="preserve"> null</w:t>
            </w:r>
          </w:p>
        </w:tc>
        <w:tc>
          <w:tcPr>
            <w:tcW w:w="1025"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393"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299"/>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t xml:space="preserve">  </w:t>
            </w:r>
            <w:r w:rsidR="0044144B" w:rsidRPr="00182902">
              <w:rPr>
                <w:rStyle w:val="SubtleEmphasis"/>
                <w:rFonts w:cs="Times New Roman"/>
                <w:sz w:val="28"/>
                <w:szCs w:val="28"/>
              </w:rPr>
              <w:t>1</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idP</w:t>
            </w:r>
            <w:r w:rsidR="0044144B" w:rsidRPr="00182902">
              <w:rPr>
                <w:rStyle w:val="SubtleEmphasis"/>
                <w:rFonts w:cs="Times New Roman"/>
                <w:sz w:val="28"/>
                <w:szCs w:val="28"/>
              </w:rPr>
              <w:t>roject</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570B07"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Mã của dự án</w:t>
            </w:r>
          </w:p>
        </w:tc>
      </w:tr>
      <w:tr w:rsidR="0044144B" w:rsidRPr="00182902" w:rsidTr="00C66E98">
        <w:trPr>
          <w:trHeight w:val="299"/>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lastRenderedPageBreak/>
              <w:t xml:space="preserve">  </w:t>
            </w:r>
            <w:r w:rsidR="0044144B" w:rsidRPr="00182902">
              <w:rPr>
                <w:rStyle w:val="SubtleEmphasis"/>
                <w:rFonts w:cs="Times New Roman"/>
                <w:sz w:val="28"/>
                <w:szCs w:val="28"/>
              </w:rPr>
              <w:t>2</w:t>
            </w:r>
          </w:p>
        </w:tc>
        <w:tc>
          <w:tcPr>
            <w:tcW w:w="2129" w:type="dxa"/>
            <w:vAlign w:val="center"/>
          </w:tcPr>
          <w:p w:rsidR="0044144B" w:rsidRPr="00182902" w:rsidRDefault="00866DF4" w:rsidP="00A22A9F">
            <w:pPr>
              <w:spacing w:line="360" w:lineRule="auto"/>
              <w:jc w:val="both"/>
              <w:rPr>
                <w:rStyle w:val="Emphasis"/>
                <w:rFonts w:cs="Times New Roman"/>
                <w:i w:val="0"/>
                <w:szCs w:val="28"/>
              </w:rPr>
            </w:pPr>
            <w:r w:rsidRPr="00182902">
              <w:rPr>
                <w:rStyle w:val="Emphasis"/>
                <w:rFonts w:cs="Times New Roman"/>
                <w:i w:val="0"/>
                <w:szCs w:val="28"/>
              </w:rPr>
              <w:t>projectN</w:t>
            </w:r>
            <w:r w:rsidR="0044144B" w:rsidRPr="00182902">
              <w:rPr>
                <w:rStyle w:val="Emphasis"/>
                <w:rFonts w:cs="Times New Roman"/>
                <w:i w:val="0"/>
                <w:szCs w:val="28"/>
              </w:rPr>
              <w:t>ame</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nvarchar(100)</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Tên của dự án</w:t>
            </w:r>
          </w:p>
        </w:tc>
      </w:tr>
      <w:tr w:rsidR="0044144B" w:rsidRPr="00182902" w:rsidTr="00C66E98">
        <w:trPr>
          <w:trHeight w:val="299"/>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t xml:space="preserve">   3</w:t>
            </w:r>
          </w:p>
        </w:tc>
        <w:tc>
          <w:tcPr>
            <w:tcW w:w="2129"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Mô tả tổng quan về dự án</w:t>
            </w:r>
          </w:p>
        </w:tc>
      </w:tr>
      <w:tr w:rsidR="0044144B" w:rsidRPr="00182902" w:rsidTr="00C66E98">
        <w:trPr>
          <w:trHeight w:val="313"/>
        </w:trPr>
        <w:tc>
          <w:tcPr>
            <w:tcW w:w="746" w:type="dxa"/>
            <w:vAlign w:val="center"/>
          </w:tcPr>
          <w:p w:rsidR="0044144B" w:rsidRPr="00182902" w:rsidRDefault="009900C3" w:rsidP="009900C3">
            <w:pPr>
              <w:spacing w:line="360" w:lineRule="auto"/>
              <w:rPr>
                <w:rStyle w:val="SubtleEmphasis"/>
                <w:rFonts w:cs="Times New Roman"/>
                <w:sz w:val="28"/>
                <w:szCs w:val="28"/>
              </w:rPr>
            </w:pPr>
            <w:r w:rsidRPr="00182902">
              <w:rPr>
                <w:rStyle w:val="SubtleEmphasis"/>
                <w:rFonts w:cs="Times New Roman"/>
                <w:sz w:val="28"/>
                <w:szCs w:val="28"/>
              </w:rPr>
              <w:t xml:space="preserve">   4</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startD</w:t>
            </w:r>
            <w:r w:rsidR="0044144B" w:rsidRPr="00182902">
              <w:rPr>
                <w:rStyle w:val="SubtleEmphasis"/>
                <w:rFonts w:cs="Times New Roman"/>
                <w:sz w:val="28"/>
                <w:szCs w:val="28"/>
              </w:rPr>
              <w:t>ate</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866DF4" w:rsidRPr="00182902">
              <w:rPr>
                <w:rStyle w:val="SubtleEmphasis"/>
                <w:rFonts w:cs="Times New Roman"/>
                <w:sz w:val="28"/>
                <w:szCs w:val="28"/>
              </w:rPr>
              <w:t>time</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bắt đầu dự án</w:t>
            </w:r>
          </w:p>
        </w:tc>
      </w:tr>
      <w:tr w:rsidR="0044144B" w:rsidRPr="00182902" w:rsidTr="00C66E98">
        <w:trPr>
          <w:trHeight w:val="299"/>
        </w:trPr>
        <w:tc>
          <w:tcPr>
            <w:tcW w:w="746" w:type="dxa"/>
            <w:vAlign w:val="center"/>
          </w:tcPr>
          <w:p w:rsidR="0044144B" w:rsidRPr="00182902" w:rsidRDefault="009900C3" w:rsidP="009900C3">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endD</w:t>
            </w:r>
            <w:r w:rsidR="0044144B" w:rsidRPr="00182902">
              <w:rPr>
                <w:rStyle w:val="SubtleEmphasis"/>
                <w:rFonts w:cs="Times New Roman"/>
                <w:sz w:val="28"/>
                <w:szCs w:val="28"/>
              </w:rPr>
              <w:t>ate</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9900C3" w:rsidRPr="00182902">
              <w:rPr>
                <w:rStyle w:val="SubtleEmphasis"/>
                <w:rFonts w:cs="Times New Roman"/>
                <w:sz w:val="28"/>
                <w:szCs w:val="28"/>
              </w:rPr>
              <w:t>ti</w:t>
            </w:r>
            <w:r w:rsidR="00866DF4" w:rsidRPr="00182902">
              <w:rPr>
                <w:rStyle w:val="SubtleEmphasis"/>
                <w:rFonts w:cs="Times New Roman"/>
                <w:sz w:val="28"/>
                <w:szCs w:val="28"/>
              </w:rPr>
              <w:t>m</w:t>
            </w:r>
            <w:r w:rsidR="009900C3" w:rsidRPr="00182902">
              <w:rPr>
                <w:rStyle w:val="SubtleEmphasis"/>
                <w:rFonts w:cs="Times New Roman"/>
                <w:sz w:val="28"/>
                <w:szCs w:val="28"/>
              </w:rPr>
              <w:t>e</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dự kiến kết thúc dự án</w:t>
            </w:r>
          </w:p>
        </w:tc>
      </w:tr>
      <w:tr w:rsidR="0044144B" w:rsidRPr="00182902" w:rsidTr="00C66E98">
        <w:trPr>
          <w:trHeight w:val="912"/>
        </w:trPr>
        <w:tc>
          <w:tcPr>
            <w:tcW w:w="746" w:type="dxa"/>
            <w:vAlign w:val="center"/>
          </w:tcPr>
          <w:p w:rsidR="0044144B" w:rsidRPr="00182902" w:rsidRDefault="009900C3" w:rsidP="009900C3">
            <w:pPr>
              <w:spacing w:line="360" w:lineRule="auto"/>
              <w:jc w:val="center"/>
              <w:rPr>
                <w:rFonts w:cs="Times New Roman"/>
                <w:iCs/>
                <w:szCs w:val="28"/>
              </w:rPr>
            </w:pPr>
            <w:r w:rsidRPr="00182902">
              <w:rPr>
                <w:rFonts w:cs="Times New Roman"/>
                <w:iCs/>
                <w:szCs w:val="28"/>
              </w:rPr>
              <w:t>6</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64" w:type="dxa"/>
            <w:vAlign w:val="center"/>
          </w:tcPr>
          <w:p w:rsidR="0044144B" w:rsidRPr="00182902" w:rsidRDefault="00570B07"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131"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866DF4">
            <w:pPr>
              <w:spacing w:line="360" w:lineRule="auto"/>
              <w:jc w:val="both"/>
              <w:rPr>
                <w:rStyle w:val="SubtleEmphasis"/>
                <w:rFonts w:cs="Times New Roman"/>
                <w:sz w:val="28"/>
                <w:szCs w:val="28"/>
              </w:rPr>
            </w:pPr>
            <w:r w:rsidRPr="00182902">
              <w:rPr>
                <w:rStyle w:val="SubtleEmphasis"/>
                <w:rFonts w:cs="Times New Roman"/>
                <w:sz w:val="28"/>
                <w:szCs w:val="28"/>
              </w:rPr>
              <w:t>Trạng thái của dự án</w:t>
            </w:r>
          </w:p>
        </w:tc>
      </w:tr>
      <w:tr w:rsidR="0044144B" w:rsidRPr="00182902" w:rsidTr="00C66E98">
        <w:trPr>
          <w:trHeight w:val="613"/>
        </w:trPr>
        <w:tc>
          <w:tcPr>
            <w:tcW w:w="746" w:type="dxa"/>
            <w:vAlign w:val="center"/>
          </w:tcPr>
          <w:p w:rsidR="0044144B" w:rsidRPr="00182902" w:rsidRDefault="009900C3" w:rsidP="009900C3">
            <w:pPr>
              <w:spacing w:line="360" w:lineRule="auto"/>
              <w:jc w:val="center"/>
              <w:rPr>
                <w:rFonts w:cs="Times New Roman"/>
                <w:iCs/>
                <w:szCs w:val="28"/>
              </w:rPr>
            </w:pPr>
            <w:r w:rsidRPr="00182902">
              <w:rPr>
                <w:rFonts w:cs="Times New Roman"/>
                <w:iCs/>
                <w:szCs w:val="28"/>
              </w:rPr>
              <w:t>7</w:t>
            </w:r>
          </w:p>
        </w:tc>
        <w:tc>
          <w:tcPr>
            <w:tcW w:w="2129"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typeP</w:t>
            </w:r>
            <w:r w:rsidR="0044144B" w:rsidRPr="00182902">
              <w:rPr>
                <w:rStyle w:val="SubtleEmphasis"/>
                <w:rFonts w:cs="Times New Roman"/>
                <w:sz w:val="28"/>
                <w:szCs w:val="28"/>
              </w:rPr>
              <w:t>roject</w:t>
            </w:r>
          </w:p>
        </w:tc>
        <w:tc>
          <w:tcPr>
            <w:tcW w:w="1864" w:type="dxa"/>
            <w:vAlign w:val="center"/>
          </w:tcPr>
          <w:p w:rsidR="0044144B" w:rsidRPr="00182902" w:rsidRDefault="00866DF4"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w:t>
            </w:r>
            <w:r w:rsidR="0044144B" w:rsidRPr="00182902">
              <w:rPr>
                <w:rStyle w:val="SubtleEmphasis"/>
                <w:rFonts w:cs="Times New Roman"/>
                <w:sz w:val="28"/>
                <w:szCs w:val="28"/>
              </w:rPr>
              <w:t>0)</w:t>
            </w:r>
          </w:p>
        </w:tc>
        <w:tc>
          <w:tcPr>
            <w:tcW w:w="1131" w:type="dxa"/>
            <w:vAlign w:val="center"/>
          </w:tcPr>
          <w:p w:rsidR="0044144B" w:rsidRPr="00182902" w:rsidRDefault="00866DF4" w:rsidP="00A22A9F">
            <w:pPr>
              <w:spacing w:line="360" w:lineRule="auto"/>
              <w:jc w:val="center"/>
              <w:rPr>
                <w:rStyle w:val="SubtleEmphasis"/>
                <w:rFonts w:cs="Times New Roman"/>
                <w:sz w:val="28"/>
                <w:szCs w:val="28"/>
              </w:rPr>
            </w:pPr>
            <w:r w:rsidRPr="00182902">
              <w:rPr>
                <w:rStyle w:val="SubtleEmphasis"/>
                <w:rFonts w:cs="Times New Roman"/>
                <w:sz w:val="28"/>
                <w:szCs w:val="28"/>
              </w:rPr>
              <w:t xml:space="preserve">not </w:t>
            </w:r>
            <w:r w:rsidR="0044144B" w:rsidRPr="00182902">
              <w:rPr>
                <w:rStyle w:val="SubtleEmphasis"/>
                <w:rFonts w:cs="Times New Roman"/>
                <w:sz w:val="28"/>
                <w:szCs w:val="28"/>
              </w:rPr>
              <w:t>null</w:t>
            </w:r>
          </w:p>
        </w:tc>
        <w:tc>
          <w:tcPr>
            <w:tcW w:w="1025"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866DF4" w:rsidP="00A22A9F">
            <w:pPr>
              <w:spacing w:line="360" w:lineRule="auto"/>
              <w:jc w:val="both"/>
              <w:rPr>
                <w:rStyle w:val="SubtleEmphasis"/>
                <w:rFonts w:cs="Times New Roman"/>
                <w:sz w:val="28"/>
                <w:szCs w:val="28"/>
              </w:rPr>
            </w:pPr>
            <w:r w:rsidRPr="00182902">
              <w:rPr>
                <w:rStyle w:val="SubtleEmphasis"/>
                <w:rFonts w:cs="Times New Roman"/>
                <w:sz w:val="28"/>
                <w:szCs w:val="28"/>
              </w:rPr>
              <w:t>Loại dự án</w:t>
            </w:r>
          </w:p>
        </w:tc>
      </w:tr>
    </w:tbl>
    <w:p w:rsidR="009900C3" w:rsidRPr="00182902" w:rsidRDefault="009900C3" w:rsidP="00A22A9F">
      <w:pPr>
        <w:spacing w:line="360" w:lineRule="auto"/>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59" w:name="_Toc496728392"/>
      <w:bookmarkStart w:id="760" w:name="_Toc512779515"/>
      <w:r w:rsidRPr="00182902">
        <w:rPr>
          <w:rStyle w:val="SubtleEmphasis"/>
          <w:rFonts w:cs="Times New Roman"/>
          <w:b/>
          <w:sz w:val="28"/>
          <w:szCs w:val="28"/>
        </w:rPr>
        <w:t>Bảng User</w:t>
      </w:r>
      <w:bookmarkEnd w:id="759"/>
      <w:r w:rsidR="005D1657" w:rsidRPr="00182902">
        <w:rPr>
          <w:rStyle w:val="SubtleEmphasis"/>
          <w:rFonts w:cs="Times New Roman"/>
          <w:b/>
          <w:sz w:val="28"/>
          <w:szCs w:val="28"/>
        </w:rPr>
        <w:t xml:space="preserve"> (Người dùng)</w:t>
      </w:r>
      <w:bookmarkEnd w:id="760"/>
    </w:p>
    <w:p w:rsidR="00313BEF" w:rsidRPr="00182902" w:rsidRDefault="00313BEF" w:rsidP="00313BEF">
      <w:pPr>
        <w:rPr>
          <w:rStyle w:val="SubtleEmphasis"/>
          <w:rFonts w:cs="Times New Roman"/>
          <w:sz w:val="28"/>
          <w:szCs w:val="28"/>
        </w:rPr>
      </w:pPr>
      <w:r w:rsidRPr="00182902">
        <w:rPr>
          <w:rStyle w:val="SubtleEmphasis"/>
          <w:rFonts w:cs="Times New Roman"/>
          <w:sz w:val="28"/>
          <w:szCs w:val="28"/>
        </w:rPr>
        <w:t>Là bảng chứa thông tin của người dùng</w:t>
      </w:r>
    </w:p>
    <w:tbl>
      <w:tblPr>
        <w:tblStyle w:val="TableGrid"/>
        <w:tblW w:w="9251" w:type="dxa"/>
        <w:tblLayout w:type="fixed"/>
        <w:tblLook w:val="04A0" w:firstRow="1" w:lastRow="0" w:firstColumn="1" w:lastColumn="0" w:noHBand="0" w:noVBand="1"/>
      </w:tblPr>
      <w:tblGrid>
        <w:gridCol w:w="738"/>
        <w:gridCol w:w="2160"/>
        <w:gridCol w:w="1890"/>
        <w:gridCol w:w="1080"/>
        <w:gridCol w:w="990"/>
        <w:gridCol w:w="2393"/>
      </w:tblGrid>
      <w:tr w:rsidR="0044144B" w:rsidRPr="00182902" w:rsidTr="00C66E98">
        <w:trPr>
          <w:trHeight w:val="934"/>
        </w:trPr>
        <w:tc>
          <w:tcPr>
            <w:tcW w:w="738" w:type="dxa"/>
            <w:vAlign w:val="center"/>
          </w:tcPr>
          <w:p w:rsidR="0044144B" w:rsidRPr="00182902" w:rsidRDefault="007E3C7F" w:rsidP="007E3C7F">
            <w:pPr>
              <w:spacing w:line="360" w:lineRule="auto"/>
              <w:ind w:right="-74"/>
              <w:jc w:val="center"/>
              <w:rPr>
                <w:rStyle w:val="SubtleEmphasis"/>
                <w:rFonts w:cs="Times New Roman"/>
                <w:b/>
                <w:sz w:val="28"/>
                <w:szCs w:val="28"/>
              </w:rPr>
            </w:pPr>
            <w:r w:rsidRPr="00182902">
              <w:rPr>
                <w:rStyle w:val="SubtleEmphasis"/>
                <w:rFonts w:cs="Times New Roman"/>
                <w:b/>
                <w:sz w:val="28"/>
                <w:szCs w:val="28"/>
              </w:rPr>
              <w:t>STT</w:t>
            </w:r>
          </w:p>
        </w:tc>
        <w:tc>
          <w:tcPr>
            <w:tcW w:w="216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393" w:type="dxa"/>
            <w:vAlign w:val="center"/>
          </w:tcPr>
          <w:p w:rsidR="0044144B" w:rsidRPr="00182902" w:rsidRDefault="0044144B" w:rsidP="007E3C7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485"/>
        </w:trPr>
        <w:tc>
          <w:tcPr>
            <w:tcW w:w="73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160" w:type="dxa"/>
            <w:vAlign w:val="center"/>
          </w:tcPr>
          <w:p w:rsidR="0044144B" w:rsidRPr="00182902" w:rsidRDefault="009900C3" w:rsidP="00A22A9F">
            <w:pPr>
              <w:spacing w:line="360" w:lineRule="auto"/>
              <w:jc w:val="both"/>
              <w:rPr>
                <w:rStyle w:val="SubtleEmphasis"/>
                <w:rFonts w:cs="Times New Roman"/>
                <w:sz w:val="28"/>
                <w:szCs w:val="28"/>
              </w:rPr>
            </w:pPr>
            <w:r w:rsidRPr="00182902">
              <w:rPr>
                <w:rStyle w:val="SubtleEmphasis"/>
                <w:rFonts w:cs="Times New Roman"/>
                <w:sz w:val="28"/>
                <w:szCs w:val="28"/>
              </w:rPr>
              <w:t>idU</w:t>
            </w:r>
            <w:r w:rsidR="0044144B" w:rsidRPr="00182902">
              <w:rPr>
                <w:rStyle w:val="SubtleEmphasis"/>
                <w:rFonts w:cs="Times New Roman"/>
                <w:sz w:val="28"/>
                <w:szCs w:val="28"/>
              </w:rPr>
              <w:t>ser</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70B07"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của nhân viên</w:t>
            </w:r>
          </w:p>
        </w:tc>
      </w:tr>
      <w:tr w:rsidR="0044144B" w:rsidRPr="00182902" w:rsidTr="00C66E98">
        <w:trPr>
          <w:trHeight w:val="306"/>
        </w:trPr>
        <w:tc>
          <w:tcPr>
            <w:tcW w:w="73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160" w:type="dxa"/>
            <w:vAlign w:val="center"/>
          </w:tcPr>
          <w:p w:rsidR="0044144B" w:rsidRPr="00182902" w:rsidRDefault="0044144B" w:rsidP="00A22A9F">
            <w:pPr>
              <w:spacing w:line="360" w:lineRule="auto"/>
              <w:jc w:val="both"/>
              <w:rPr>
                <w:rStyle w:val="Emphasis"/>
                <w:rFonts w:cs="Times New Roman"/>
                <w:i w:val="0"/>
                <w:szCs w:val="28"/>
              </w:rPr>
            </w:pPr>
            <w:r w:rsidRPr="00182902">
              <w:rPr>
                <w:rStyle w:val="Emphasis"/>
                <w:rFonts w:cs="Times New Roman"/>
                <w:i w:val="0"/>
                <w:szCs w:val="28"/>
              </w:rPr>
              <w:t>account</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varchar(15)</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Tài khoản của người dùng</w:t>
            </w:r>
          </w:p>
        </w:tc>
      </w:tr>
      <w:tr w:rsidR="0044144B" w:rsidRPr="00182902" w:rsidTr="00C66E98">
        <w:trPr>
          <w:trHeight w:val="306"/>
        </w:trPr>
        <w:tc>
          <w:tcPr>
            <w:tcW w:w="73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160"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password</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Mật khẩu tài khoản của người dùng</w:t>
            </w:r>
          </w:p>
        </w:tc>
      </w:tr>
      <w:tr w:rsidR="007E3C7F" w:rsidRPr="00182902" w:rsidTr="00C66E98">
        <w:trPr>
          <w:trHeight w:val="306"/>
        </w:trPr>
        <w:tc>
          <w:tcPr>
            <w:tcW w:w="738" w:type="dxa"/>
            <w:vAlign w:val="center"/>
          </w:tcPr>
          <w:p w:rsidR="007E3C7F"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160" w:type="dxa"/>
            <w:vAlign w:val="center"/>
          </w:tcPr>
          <w:p w:rsidR="007E3C7F"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userName</w:t>
            </w:r>
          </w:p>
        </w:tc>
        <w:tc>
          <w:tcPr>
            <w:tcW w:w="1890" w:type="dxa"/>
            <w:vAlign w:val="center"/>
          </w:tcPr>
          <w:p w:rsidR="007E3C7F"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7E3C7F"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7E3C7F" w:rsidRPr="00182902" w:rsidRDefault="007E3C7F" w:rsidP="00A22A9F">
            <w:pPr>
              <w:spacing w:line="360" w:lineRule="auto"/>
              <w:jc w:val="center"/>
              <w:rPr>
                <w:rStyle w:val="SubtleEmphasis"/>
                <w:rFonts w:cs="Times New Roman"/>
                <w:sz w:val="28"/>
                <w:szCs w:val="28"/>
              </w:rPr>
            </w:pPr>
          </w:p>
        </w:tc>
        <w:tc>
          <w:tcPr>
            <w:tcW w:w="2393" w:type="dxa"/>
            <w:vAlign w:val="center"/>
          </w:tcPr>
          <w:p w:rsidR="007E3C7F" w:rsidRPr="00182902" w:rsidRDefault="007E3C7F" w:rsidP="007E3C7F">
            <w:pPr>
              <w:spacing w:line="360" w:lineRule="auto"/>
              <w:rPr>
                <w:rStyle w:val="SubtleEmphasis"/>
                <w:rFonts w:cs="Times New Roman"/>
                <w:sz w:val="28"/>
                <w:szCs w:val="28"/>
              </w:rPr>
            </w:pPr>
            <w:r w:rsidRPr="00182902">
              <w:rPr>
                <w:rStyle w:val="SubtleEmphasis"/>
                <w:rFonts w:cs="Times New Roman"/>
                <w:sz w:val="28"/>
                <w:szCs w:val="28"/>
              </w:rPr>
              <w:t>Tên của người dùng</w:t>
            </w:r>
          </w:p>
        </w:tc>
      </w:tr>
      <w:tr w:rsidR="0044144B" w:rsidRPr="00182902" w:rsidTr="00C66E98">
        <w:trPr>
          <w:trHeight w:val="627"/>
        </w:trPr>
        <w:tc>
          <w:tcPr>
            <w:tcW w:w="738" w:type="dxa"/>
            <w:vAlign w:val="center"/>
          </w:tcPr>
          <w:p w:rsidR="0044144B"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160"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idGroup</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của nhóm phát triển</w:t>
            </w:r>
          </w:p>
        </w:tc>
      </w:tr>
      <w:tr w:rsidR="0044144B" w:rsidRPr="00182902" w:rsidTr="00C66E98">
        <w:trPr>
          <w:trHeight w:val="306"/>
        </w:trPr>
        <w:tc>
          <w:tcPr>
            <w:tcW w:w="738" w:type="dxa"/>
            <w:vAlign w:val="center"/>
          </w:tcPr>
          <w:p w:rsidR="0044144B" w:rsidRPr="00182902" w:rsidRDefault="007E3C7F"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6</w:t>
            </w:r>
          </w:p>
        </w:tc>
        <w:tc>
          <w:tcPr>
            <w:tcW w:w="2160"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mail</w:t>
            </w:r>
          </w:p>
        </w:tc>
        <w:tc>
          <w:tcPr>
            <w:tcW w:w="1890" w:type="dxa"/>
            <w:vAlign w:val="center"/>
          </w:tcPr>
          <w:p w:rsidR="0044144B" w:rsidRPr="00182902" w:rsidRDefault="0044144B" w:rsidP="00A22A9F">
            <w:pPr>
              <w:spacing w:line="360" w:lineRule="auto"/>
              <w:rPr>
                <w:rStyle w:val="SubtleEmphasis"/>
                <w:rFonts w:cs="Times New Roman"/>
                <w:sz w:val="28"/>
                <w:szCs w:val="28"/>
              </w:rPr>
            </w:pPr>
            <w:r w:rsidRPr="00182902">
              <w:rPr>
                <w:rStyle w:val="SubtleEmphasis"/>
                <w:rFonts w:cs="Times New Roman"/>
                <w:sz w:val="28"/>
                <w:szCs w:val="28"/>
              </w:rPr>
              <w:t>nvarchar(100)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393"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Mail của người dùng</w:t>
            </w:r>
          </w:p>
        </w:tc>
      </w:tr>
      <w:tr w:rsidR="00563784" w:rsidRPr="00182902" w:rsidTr="00C66E98">
        <w:trPr>
          <w:trHeight w:val="306"/>
        </w:trPr>
        <w:tc>
          <w:tcPr>
            <w:tcW w:w="73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7</w:t>
            </w:r>
          </w:p>
        </w:tc>
        <w:tc>
          <w:tcPr>
            <w:tcW w:w="2160" w:type="dxa"/>
            <w:vAlign w:val="center"/>
          </w:tcPr>
          <w:p w:rsidR="00563784"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563784" w:rsidRPr="00182902" w:rsidRDefault="00563784" w:rsidP="00A22A9F">
            <w:pPr>
              <w:spacing w:line="360" w:lineRule="auto"/>
              <w:rPr>
                <w:rStyle w:val="SubtleEmphasis"/>
                <w:rFonts w:cs="Times New Roman"/>
                <w:sz w:val="28"/>
                <w:szCs w:val="28"/>
              </w:rPr>
            </w:pPr>
            <w:r w:rsidRPr="00182902">
              <w:rPr>
                <w:rStyle w:val="SubtleEmphasis"/>
                <w:rFonts w:cs="Times New Roman"/>
                <w:sz w:val="28"/>
                <w:szCs w:val="28"/>
              </w:rPr>
              <w:t>nvarchar(20)</w:t>
            </w:r>
          </w:p>
        </w:tc>
        <w:tc>
          <w:tcPr>
            <w:tcW w:w="1080"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563784" w:rsidRPr="00182902" w:rsidRDefault="00563784" w:rsidP="00A22A9F">
            <w:pPr>
              <w:spacing w:line="360" w:lineRule="auto"/>
              <w:jc w:val="center"/>
              <w:rPr>
                <w:rStyle w:val="SubtleEmphasis"/>
                <w:rFonts w:cs="Times New Roman"/>
                <w:sz w:val="28"/>
                <w:szCs w:val="28"/>
              </w:rPr>
            </w:pPr>
          </w:p>
        </w:tc>
        <w:tc>
          <w:tcPr>
            <w:tcW w:w="2393" w:type="dxa"/>
            <w:vAlign w:val="center"/>
          </w:tcPr>
          <w:p w:rsidR="00563784" w:rsidRPr="00182902" w:rsidRDefault="00563784" w:rsidP="007E3C7F">
            <w:pPr>
              <w:spacing w:line="360" w:lineRule="auto"/>
              <w:rPr>
                <w:rStyle w:val="SubtleEmphasis"/>
                <w:rFonts w:cs="Times New Roman"/>
                <w:sz w:val="28"/>
                <w:szCs w:val="28"/>
              </w:rPr>
            </w:pPr>
            <w:r w:rsidRPr="00182902">
              <w:rPr>
                <w:rStyle w:val="SubtleEmphasis"/>
                <w:rFonts w:cs="Times New Roman"/>
                <w:sz w:val="28"/>
                <w:szCs w:val="28"/>
              </w:rPr>
              <w:t xml:space="preserve">Trạng thái </w:t>
            </w:r>
            <w:r w:rsidR="007E3C7F" w:rsidRPr="00182902">
              <w:rPr>
                <w:rStyle w:val="SubtleEmphasis"/>
                <w:rFonts w:cs="Times New Roman"/>
                <w:sz w:val="28"/>
                <w:szCs w:val="28"/>
              </w:rPr>
              <w:t xml:space="preserve">tài khoản </w:t>
            </w:r>
            <w:r w:rsidRPr="00182902">
              <w:rPr>
                <w:rStyle w:val="SubtleEmphasis"/>
                <w:rFonts w:cs="Times New Roman"/>
                <w:sz w:val="28"/>
                <w:szCs w:val="28"/>
              </w:rPr>
              <w:t xml:space="preserve">người dùng còn </w:t>
            </w:r>
            <w:r w:rsidR="007E3C7F" w:rsidRPr="00182902">
              <w:rPr>
                <w:rStyle w:val="SubtleEmphasis"/>
                <w:rFonts w:cs="Times New Roman"/>
                <w:sz w:val="28"/>
                <w:szCs w:val="28"/>
              </w:rPr>
              <w:t>sử dụng hay không</w:t>
            </w:r>
          </w:p>
        </w:tc>
      </w:tr>
    </w:tbl>
    <w:p w:rsidR="0044144B" w:rsidRPr="00182902" w:rsidRDefault="0044144B" w:rsidP="00A22A9F">
      <w:pPr>
        <w:spacing w:line="360" w:lineRule="auto"/>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1" w:name="_Toc496728393"/>
      <w:bookmarkStart w:id="762" w:name="_Toc512779516"/>
      <w:r w:rsidRPr="00182902">
        <w:rPr>
          <w:rStyle w:val="SubtleEmphasis"/>
          <w:rFonts w:cs="Times New Roman"/>
          <w:b/>
          <w:sz w:val="28"/>
          <w:szCs w:val="28"/>
        </w:rPr>
        <w:t>Bảng Task</w:t>
      </w:r>
      <w:bookmarkEnd w:id="761"/>
      <w:r w:rsidR="005D1657" w:rsidRPr="00182902">
        <w:rPr>
          <w:rStyle w:val="SubtleEmphasis"/>
          <w:rFonts w:cs="Times New Roman"/>
          <w:b/>
          <w:sz w:val="28"/>
          <w:szCs w:val="28"/>
        </w:rPr>
        <w:t xml:space="preserve"> (Công việc)</w:t>
      </w:r>
      <w:bookmarkEnd w:id="762"/>
    </w:p>
    <w:p w:rsidR="00313BEF" w:rsidRPr="00182902" w:rsidRDefault="00313BEF" w:rsidP="00313BEF">
      <w:p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Là bảng chứa thông tin của công việc trong dự án.</w:t>
      </w:r>
    </w:p>
    <w:tbl>
      <w:tblPr>
        <w:tblStyle w:val="TableGrid"/>
        <w:tblW w:w="9300" w:type="dxa"/>
        <w:tblLook w:val="04A0" w:firstRow="1" w:lastRow="0" w:firstColumn="1" w:lastColumn="0" w:noHBand="0" w:noVBand="1"/>
      </w:tblPr>
      <w:tblGrid>
        <w:gridCol w:w="746"/>
        <w:gridCol w:w="2152"/>
        <w:gridCol w:w="1890"/>
        <w:gridCol w:w="1080"/>
        <w:gridCol w:w="990"/>
        <w:gridCol w:w="2442"/>
      </w:tblGrid>
      <w:tr w:rsidR="0044144B" w:rsidRPr="00182902" w:rsidTr="00C66E98">
        <w:trPr>
          <w:trHeight w:val="638"/>
        </w:trPr>
        <w:tc>
          <w:tcPr>
            <w:tcW w:w="7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152"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7E3C7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42" w:type="dxa"/>
            <w:vAlign w:val="center"/>
          </w:tcPr>
          <w:p w:rsidR="0044144B" w:rsidRPr="00182902" w:rsidRDefault="0044144B" w:rsidP="007E3C7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53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idT</w:t>
            </w:r>
            <w:r w:rsidR="0044144B" w:rsidRPr="00182902">
              <w:rPr>
                <w:rStyle w:val="SubtleEmphasis"/>
                <w:rFonts w:cs="Times New Roman"/>
                <w:sz w:val="28"/>
                <w:szCs w:val="28"/>
              </w:rPr>
              <w:t>ask</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của công việc</w:t>
            </w:r>
          </w:p>
        </w:tc>
      </w:tr>
      <w:tr w:rsidR="0044144B" w:rsidRPr="00182902" w:rsidTr="00C66E98">
        <w:trPr>
          <w:trHeight w:val="431"/>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152" w:type="dxa"/>
            <w:vAlign w:val="center"/>
          </w:tcPr>
          <w:p w:rsidR="0044144B" w:rsidRPr="00182902" w:rsidRDefault="007E3C7F" w:rsidP="00A22A9F">
            <w:pPr>
              <w:spacing w:line="360" w:lineRule="auto"/>
              <w:jc w:val="both"/>
              <w:rPr>
                <w:rStyle w:val="Emphasis"/>
                <w:rFonts w:cs="Times New Roman"/>
                <w:i w:val="0"/>
                <w:szCs w:val="28"/>
              </w:rPr>
            </w:pPr>
            <w:r w:rsidRPr="00182902">
              <w:rPr>
                <w:rStyle w:val="Emphasis"/>
                <w:rFonts w:cs="Times New Roman"/>
                <w:i w:val="0"/>
                <w:szCs w:val="28"/>
              </w:rPr>
              <w:t>taskN</w:t>
            </w:r>
            <w:r w:rsidR="0044144B" w:rsidRPr="00182902">
              <w:rPr>
                <w:rStyle w:val="Emphasis"/>
                <w:rFonts w:cs="Times New Roman"/>
                <w:i w:val="0"/>
                <w:szCs w:val="28"/>
              </w:rPr>
              <w:t>ame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Tên của công việc</w:t>
            </w:r>
          </w:p>
        </w:tc>
      </w:tr>
      <w:tr w:rsidR="0044144B" w:rsidRPr="00182902" w:rsidTr="00C66E98">
        <w:trPr>
          <w:trHeight w:val="31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summary</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nvarchar(200)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Tiêu đề tóm tắt công việc</w:t>
            </w:r>
          </w:p>
        </w:tc>
      </w:tr>
      <w:tr w:rsidR="0044144B" w:rsidRPr="00182902" w:rsidTr="00C66E98">
        <w:trPr>
          <w:trHeight w:val="31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idSprint</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Mã củ</w:t>
            </w:r>
            <w:r w:rsidR="007E3C7F" w:rsidRPr="00182902">
              <w:rPr>
                <w:rStyle w:val="SubtleEmphasis"/>
                <w:rFonts w:cs="Times New Roman"/>
                <w:sz w:val="28"/>
                <w:szCs w:val="28"/>
              </w:rPr>
              <w:t>a nhóm công việc</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creatD</w:t>
            </w:r>
            <w:r w:rsidR="0044144B" w:rsidRPr="00182902">
              <w:rPr>
                <w:rStyle w:val="SubtleEmphasis"/>
                <w:rFonts w:cs="Times New Roman"/>
                <w:sz w:val="28"/>
                <w:szCs w:val="28"/>
              </w:rPr>
              <w:t>ate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date</w:t>
            </w:r>
            <w:r w:rsidR="007E3C7F"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 xml:space="preserve">Ngày </w:t>
            </w:r>
            <w:r w:rsidR="007E3C7F" w:rsidRPr="00182902">
              <w:rPr>
                <w:rStyle w:val="SubtleEmphasis"/>
                <w:rFonts w:cs="Times New Roman"/>
                <w:sz w:val="28"/>
                <w:szCs w:val="28"/>
              </w:rPr>
              <w:t>tạo công việc</w:t>
            </w:r>
          </w:p>
        </w:tc>
      </w:tr>
      <w:tr w:rsidR="0044144B" w:rsidRPr="00182902" w:rsidTr="00C66E98">
        <w:trPr>
          <w:trHeight w:val="302"/>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due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date</w:t>
            </w:r>
            <w:r w:rsidR="007E3C7F"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7E3C7F" w:rsidP="007E3C7F">
            <w:pPr>
              <w:spacing w:line="360" w:lineRule="auto"/>
              <w:rPr>
                <w:rStyle w:val="SubtleEmphasis"/>
                <w:rFonts w:cs="Times New Roman"/>
                <w:sz w:val="28"/>
                <w:szCs w:val="28"/>
              </w:rPr>
            </w:pPr>
            <w:r w:rsidRPr="00182902">
              <w:rPr>
                <w:rStyle w:val="SubtleEmphasis"/>
                <w:rFonts w:cs="Times New Roman"/>
                <w:sz w:val="28"/>
                <w:szCs w:val="28"/>
              </w:rPr>
              <w:t>Hạn hoàn thành</w:t>
            </w:r>
            <w:r w:rsidR="0044144B" w:rsidRPr="00182902">
              <w:rPr>
                <w:rStyle w:val="SubtleEmphasis"/>
                <w:rFonts w:cs="Times New Roman"/>
                <w:sz w:val="28"/>
                <w:szCs w:val="28"/>
              </w:rPr>
              <w:t xml:space="preserve"> công việc</w:t>
            </w:r>
          </w:p>
        </w:tc>
      </w:tr>
      <w:tr w:rsidR="0044144B" w:rsidRPr="00182902" w:rsidTr="00C66E98">
        <w:trPr>
          <w:trHeight w:val="336"/>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7</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estimateT</w:t>
            </w:r>
            <w:r w:rsidR="0044144B" w:rsidRPr="00182902">
              <w:rPr>
                <w:rStyle w:val="SubtleEmphasis"/>
                <w:rFonts w:cs="Times New Roman"/>
                <w:sz w:val="28"/>
                <w:szCs w:val="28"/>
              </w:rPr>
              <w:t>ime</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Số giờ dự kiến để thực hiện công việc</w:t>
            </w:r>
          </w:p>
        </w:tc>
      </w:tr>
      <w:tr w:rsidR="0044144B" w:rsidRPr="00182902" w:rsidTr="00C66E98">
        <w:trPr>
          <w:trHeight w:val="302"/>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8</w:t>
            </w:r>
          </w:p>
        </w:tc>
        <w:tc>
          <w:tcPr>
            <w:tcW w:w="2152"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Mô tả công việc</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9</w:t>
            </w:r>
          </w:p>
        </w:tc>
        <w:tc>
          <w:tcPr>
            <w:tcW w:w="2152"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type</w:t>
            </w:r>
          </w:p>
        </w:tc>
        <w:tc>
          <w:tcPr>
            <w:tcW w:w="1890" w:type="dxa"/>
            <w:vAlign w:val="center"/>
          </w:tcPr>
          <w:p w:rsidR="0044144B" w:rsidRPr="00182902" w:rsidRDefault="00563784" w:rsidP="007E3C7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563784" w:rsidP="007E3C7F">
            <w:pPr>
              <w:spacing w:line="360" w:lineRule="auto"/>
              <w:rPr>
                <w:rStyle w:val="SubtleEmphasis"/>
                <w:rFonts w:cs="Times New Roman"/>
                <w:sz w:val="28"/>
                <w:szCs w:val="28"/>
              </w:rPr>
            </w:pPr>
            <w:r w:rsidRPr="00182902">
              <w:rPr>
                <w:rStyle w:val="SubtleEmphasis"/>
                <w:rFonts w:cs="Times New Roman"/>
                <w:sz w:val="28"/>
                <w:szCs w:val="28"/>
              </w:rPr>
              <w:t>Loại</w:t>
            </w:r>
            <w:r w:rsidR="0044144B" w:rsidRPr="00182902">
              <w:rPr>
                <w:rStyle w:val="SubtleEmphasis"/>
                <w:rFonts w:cs="Times New Roman"/>
                <w:sz w:val="28"/>
                <w:szCs w:val="28"/>
              </w:rPr>
              <w:t xml:space="preserve"> công việc</w:t>
            </w:r>
            <w:r w:rsidRPr="00182902">
              <w:rPr>
                <w:rStyle w:val="SubtleEmphasis"/>
                <w:rFonts w:cs="Times New Roman"/>
                <w:sz w:val="28"/>
                <w:szCs w:val="28"/>
              </w:rPr>
              <w:t xml:space="preserve"> </w:t>
            </w:r>
            <w:r w:rsidR="007E3C7F" w:rsidRPr="00182902">
              <w:rPr>
                <w:rStyle w:val="SubtleEmphasis"/>
                <w:rFonts w:cs="Times New Roman"/>
                <w:sz w:val="28"/>
                <w:szCs w:val="28"/>
              </w:rPr>
              <w:t xml:space="preserve">thực hiện </w:t>
            </w:r>
            <w:r w:rsidRPr="00182902">
              <w:rPr>
                <w:rStyle w:val="SubtleEmphasis"/>
                <w:rFonts w:cs="Times New Roman"/>
                <w:sz w:val="28"/>
                <w:szCs w:val="28"/>
              </w:rPr>
              <w:t>(Tạo mới, chỉnh sửa…)</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10</w:t>
            </w:r>
          </w:p>
        </w:tc>
        <w:tc>
          <w:tcPr>
            <w:tcW w:w="2152" w:type="dxa"/>
            <w:vAlign w:val="center"/>
          </w:tcPr>
          <w:p w:rsidR="0044144B" w:rsidRPr="00182902" w:rsidRDefault="007E3C7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44144B" w:rsidRPr="00182902" w:rsidRDefault="00563784" w:rsidP="007E3C7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563784" w:rsidP="007E3C7F">
            <w:pPr>
              <w:spacing w:line="360" w:lineRule="auto"/>
              <w:rPr>
                <w:rStyle w:val="SubtleEmphasis"/>
                <w:rFonts w:cs="Times New Roman"/>
                <w:sz w:val="28"/>
                <w:szCs w:val="28"/>
              </w:rPr>
            </w:pPr>
            <w:r w:rsidRPr="00182902">
              <w:rPr>
                <w:rStyle w:val="SubtleEmphasis"/>
                <w:rFonts w:cs="Times New Roman"/>
                <w:sz w:val="28"/>
                <w:szCs w:val="28"/>
              </w:rPr>
              <w:t>T</w:t>
            </w:r>
            <w:r w:rsidR="0044144B" w:rsidRPr="00182902">
              <w:rPr>
                <w:rStyle w:val="SubtleEmphasis"/>
                <w:rFonts w:cs="Times New Roman"/>
                <w:sz w:val="28"/>
                <w:szCs w:val="28"/>
              </w:rPr>
              <w:t>rạng thái của công việc</w:t>
            </w:r>
          </w:p>
        </w:tc>
      </w:tr>
      <w:tr w:rsidR="0044144B" w:rsidRPr="00182902" w:rsidTr="00C66E98">
        <w:trPr>
          <w:trHeight w:val="319"/>
        </w:trPr>
        <w:tc>
          <w:tcPr>
            <w:tcW w:w="746"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11</w:t>
            </w:r>
          </w:p>
        </w:tc>
        <w:tc>
          <w:tcPr>
            <w:tcW w:w="2152"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priority</w:t>
            </w:r>
          </w:p>
        </w:tc>
        <w:tc>
          <w:tcPr>
            <w:tcW w:w="1890" w:type="dxa"/>
            <w:vAlign w:val="center"/>
          </w:tcPr>
          <w:p w:rsidR="0044144B" w:rsidRPr="00182902" w:rsidRDefault="0044144B" w:rsidP="007E3C7F">
            <w:pPr>
              <w:spacing w:line="360" w:lineRule="auto"/>
              <w:jc w:val="center"/>
              <w:rPr>
                <w:rStyle w:val="SubtleEmphasis"/>
                <w:rFonts w:cs="Times New Roman"/>
                <w:sz w:val="28"/>
                <w:szCs w:val="28"/>
              </w:rPr>
            </w:pPr>
            <w:r w:rsidRPr="00182902">
              <w:rPr>
                <w:rStyle w:val="SubtleEmphasis"/>
                <w:rFonts w:cs="Times New Roman"/>
                <w:sz w:val="28"/>
                <w:szCs w:val="28"/>
              </w:rPr>
              <w:t>varchar(10)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42" w:type="dxa"/>
            <w:vAlign w:val="center"/>
          </w:tcPr>
          <w:p w:rsidR="0044144B" w:rsidRPr="00182902" w:rsidRDefault="0044144B" w:rsidP="007E3C7F">
            <w:pPr>
              <w:spacing w:line="360" w:lineRule="auto"/>
              <w:rPr>
                <w:rStyle w:val="SubtleEmphasis"/>
                <w:rFonts w:cs="Times New Roman"/>
                <w:sz w:val="28"/>
                <w:szCs w:val="28"/>
              </w:rPr>
            </w:pPr>
            <w:r w:rsidRPr="00182902">
              <w:rPr>
                <w:rStyle w:val="SubtleEmphasis"/>
                <w:rFonts w:cs="Times New Roman"/>
                <w:sz w:val="28"/>
                <w:szCs w:val="28"/>
              </w:rPr>
              <w:t>Độ ưu tiên của công việc</w:t>
            </w:r>
          </w:p>
        </w:tc>
      </w:tr>
      <w:tr w:rsidR="007E3C7F" w:rsidRPr="00182902" w:rsidTr="00C66E98">
        <w:trPr>
          <w:trHeight w:val="319"/>
        </w:trPr>
        <w:tc>
          <w:tcPr>
            <w:tcW w:w="746" w:type="dxa"/>
            <w:vAlign w:val="center"/>
          </w:tcPr>
          <w:p w:rsidR="007E3C7F"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12</w:t>
            </w:r>
          </w:p>
        </w:tc>
        <w:tc>
          <w:tcPr>
            <w:tcW w:w="2152" w:type="dxa"/>
            <w:vAlign w:val="center"/>
          </w:tcPr>
          <w:p w:rsidR="007E3C7F" w:rsidRPr="00182902" w:rsidRDefault="005D1657" w:rsidP="00A22A9F">
            <w:pPr>
              <w:spacing w:line="360" w:lineRule="auto"/>
              <w:jc w:val="both"/>
              <w:rPr>
                <w:rStyle w:val="SubtleEmphasis"/>
                <w:rFonts w:cs="Times New Roman"/>
                <w:sz w:val="28"/>
                <w:szCs w:val="28"/>
              </w:rPr>
            </w:pPr>
            <w:r w:rsidRPr="00182902">
              <w:rPr>
                <w:rStyle w:val="SubtleEmphasis"/>
                <w:rFonts w:cs="Times New Roman"/>
                <w:sz w:val="28"/>
                <w:szCs w:val="28"/>
              </w:rPr>
              <w:t>assignee</w:t>
            </w:r>
          </w:p>
        </w:tc>
        <w:tc>
          <w:tcPr>
            <w:tcW w:w="1890" w:type="dxa"/>
            <w:vAlign w:val="center"/>
          </w:tcPr>
          <w:p w:rsidR="007E3C7F" w:rsidRPr="00182902" w:rsidRDefault="005D1657" w:rsidP="007E3C7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7E3C7F"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7E3C7F"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42" w:type="dxa"/>
            <w:vAlign w:val="center"/>
          </w:tcPr>
          <w:p w:rsidR="007E3C7F" w:rsidRPr="00182902" w:rsidRDefault="005D1657" w:rsidP="007E3C7F">
            <w:pPr>
              <w:spacing w:line="360" w:lineRule="auto"/>
              <w:rPr>
                <w:rStyle w:val="SubtleEmphasis"/>
                <w:rFonts w:cs="Times New Roman"/>
                <w:sz w:val="28"/>
                <w:szCs w:val="28"/>
              </w:rPr>
            </w:pPr>
            <w:r w:rsidRPr="00182902">
              <w:rPr>
                <w:rStyle w:val="SubtleEmphasis"/>
                <w:rFonts w:cs="Times New Roman"/>
                <w:sz w:val="28"/>
                <w:szCs w:val="28"/>
              </w:rPr>
              <w:t>Mã người thực hiện công việc</w:t>
            </w:r>
          </w:p>
        </w:tc>
      </w:tr>
    </w:tbl>
    <w:p w:rsidR="0044144B" w:rsidRPr="00182902" w:rsidRDefault="0044144B" w:rsidP="00A22A9F">
      <w:pPr>
        <w:spacing w:line="360" w:lineRule="auto"/>
        <w:jc w:val="both"/>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3" w:name="_Toc496728394"/>
      <w:bookmarkStart w:id="764" w:name="_Toc512779517"/>
      <w:r w:rsidRPr="00182902">
        <w:rPr>
          <w:rStyle w:val="SubtleEmphasis"/>
          <w:rFonts w:cs="Times New Roman"/>
          <w:b/>
          <w:sz w:val="28"/>
          <w:szCs w:val="28"/>
        </w:rPr>
        <w:t>Bảng Phase</w:t>
      </w:r>
      <w:bookmarkEnd w:id="763"/>
      <w:r w:rsidR="005D1657" w:rsidRPr="00182902">
        <w:rPr>
          <w:rStyle w:val="SubtleEmphasis"/>
          <w:rFonts w:cs="Times New Roman"/>
          <w:b/>
          <w:sz w:val="28"/>
          <w:szCs w:val="28"/>
        </w:rPr>
        <w:t xml:space="preserve"> (Giai đoạn)</w:t>
      </w:r>
      <w:bookmarkEnd w:id="764"/>
    </w:p>
    <w:p w:rsidR="00313BEF" w:rsidRPr="00182902" w:rsidRDefault="00313BEF" w:rsidP="00313BEF">
      <w:pPr>
        <w:pStyle w:val="ListParagraph"/>
        <w:pBdr>
          <w:top w:val="nil"/>
          <w:left w:val="nil"/>
          <w:bottom w:val="nil"/>
          <w:right w:val="nil"/>
          <w:between w:val="nil"/>
        </w:pBdr>
        <w:spacing w:after="0" w:line="360" w:lineRule="auto"/>
        <w:ind w:left="0"/>
        <w:jc w:val="both"/>
        <w:rPr>
          <w:rStyle w:val="SubtleEmphasis"/>
          <w:rFonts w:cs="Times New Roman"/>
          <w:sz w:val="28"/>
          <w:szCs w:val="28"/>
        </w:rPr>
      </w:pPr>
      <w:r w:rsidRPr="00182902">
        <w:rPr>
          <w:rStyle w:val="SubtleEmphasis"/>
          <w:rFonts w:cs="Times New Roman"/>
          <w:sz w:val="28"/>
          <w:szCs w:val="28"/>
        </w:rPr>
        <w:t>Là bảng chứa thông tin của giai đoạn</w:t>
      </w:r>
    </w:p>
    <w:tbl>
      <w:tblPr>
        <w:tblStyle w:val="TableGrid"/>
        <w:tblW w:w="9281" w:type="dxa"/>
        <w:tblLook w:val="04A0" w:firstRow="1" w:lastRow="0" w:firstColumn="1" w:lastColumn="0" w:noHBand="0" w:noVBand="1"/>
      </w:tblPr>
      <w:tblGrid>
        <w:gridCol w:w="752"/>
        <w:gridCol w:w="2146"/>
        <w:gridCol w:w="1890"/>
        <w:gridCol w:w="1080"/>
        <w:gridCol w:w="990"/>
        <w:gridCol w:w="2423"/>
      </w:tblGrid>
      <w:tr w:rsidR="0044144B" w:rsidRPr="00182902" w:rsidTr="00C66E98">
        <w:trPr>
          <w:trHeight w:val="651"/>
        </w:trPr>
        <w:tc>
          <w:tcPr>
            <w:tcW w:w="752"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1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9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23"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728"/>
        </w:trPr>
        <w:tc>
          <w:tcPr>
            <w:tcW w:w="752"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idP</w:t>
            </w:r>
            <w:r w:rsidR="0044144B" w:rsidRPr="00182902">
              <w:rPr>
                <w:rStyle w:val="SubtleEmphasis"/>
                <w:rFonts w:cs="Times New Roman"/>
                <w:sz w:val="28"/>
                <w:szCs w:val="28"/>
              </w:rPr>
              <w:t>hase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Mã của giai đoạn phát triển</w:t>
            </w:r>
          </w:p>
        </w:tc>
      </w:tr>
      <w:tr w:rsidR="0044144B" w:rsidRPr="00182902" w:rsidTr="00C66E98">
        <w:trPr>
          <w:trHeight w:val="651"/>
        </w:trPr>
        <w:tc>
          <w:tcPr>
            <w:tcW w:w="752"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146" w:type="dxa"/>
            <w:vAlign w:val="center"/>
          </w:tcPr>
          <w:p w:rsidR="0044144B" w:rsidRPr="00182902" w:rsidRDefault="005D1657" w:rsidP="00A22A9F">
            <w:pPr>
              <w:spacing w:line="360" w:lineRule="auto"/>
              <w:rPr>
                <w:rStyle w:val="Emphasis"/>
                <w:rFonts w:cs="Times New Roman"/>
                <w:i w:val="0"/>
                <w:szCs w:val="28"/>
              </w:rPr>
            </w:pPr>
            <w:r w:rsidRPr="00182902">
              <w:rPr>
                <w:rStyle w:val="Emphasis"/>
                <w:rFonts w:cs="Times New Roman"/>
                <w:i w:val="0"/>
                <w:szCs w:val="28"/>
              </w:rPr>
              <w:t>phaseN</w:t>
            </w:r>
            <w:r w:rsidR="0044144B" w:rsidRPr="00182902">
              <w:rPr>
                <w:rStyle w:val="Emphasis"/>
                <w:rFonts w:cs="Times New Roman"/>
                <w:i w:val="0"/>
                <w:szCs w:val="28"/>
              </w:rPr>
              <w:t>ame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Tên của giai đoạn phát triển</w:t>
            </w:r>
          </w:p>
        </w:tc>
      </w:tr>
      <w:tr w:rsidR="0044144B" w:rsidRPr="00182902" w:rsidTr="00C66E98">
        <w:trPr>
          <w:trHeight w:val="342"/>
        </w:trPr>
        <w:tc>
          <w:tcPr>
            <w:tcW w:w="752"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146" w:type="dxa"/>
            <w:vAlign w:val="center"/>
          </w:tcPr>
          <w:p w:rsidR="0044144B" w:rsidRPr="00182902" w:rsidRDefault="0044144B" w:rsidP="00A22A9F">
            <w:pPr>
              <w:spacing w:line="360" w:lineRule="auto"/>
              <w:rPr>
                <w:rStyle w:val="SubtleEmphasis"/>
                <w:rFonts w:cs="Times New Roman"/>
                <w:sz w:val="28"/>
                <w:szCs w:val="28"/>
              </w:rPr>
            </w:pPr>
            <w:r w:rsidRPr="00182902">
              <w:rPr>
                <w:rStyle w:val="SubtleEmphasis"/>
                <w:rFonts w:cs="Times New Roman"/>
                <w:sz w:val="28"/>
                <w:szCs w:val="28"/>
              </w:rPr>
              <w:t>description</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Mô tả giai đoạn phát triển</w:t>
            </w:r>
          </w:p>
        </w:tc>
      </w:tr>
      <w:tr w:rsidR="0044144B" w:rsidRPr="00182902" w:rsidTr="00C66E98">
        <w:trPr>
          <w:trHeight w:val="977"/>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idP</w:t>
            </w:r>
            <w:r w:rsidR="0044144B" w:rsidRPr="00182902">
              <w:rPr>
                <w:rStyle w:val="SubtleEmphasis"/>
                <w:rFonts w:cs="Times New Roman"/>
                <w:sz w:val="28"/>
                <w:szCs w:val="28"/>
              </w:rPr>
              <w:t>roject</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Mã củ</w:t>
            </w:r>
            <w:r w:rsidR="005D1657" w:rsidRPr="00182902">
              <w:rPr>
                <w:rStyle w:val="SubtleEmphasis"/>
                <w:rFonts w:cs="Times New Roman"/>
                <w:sz w:val="28"/>
                <w:szCs w:val="28"/>
              </w:rPr>
              <w:t>a dự án</w:t>
            </w:r>
            <w:r w:rsidRPr="00182902">
              <w:rPr>
                <w:rStyle w:val="SubtleEmphasis"/>
                <w:rFonts w:cs="Times New Roman"/>
                <w:sz w:val="28"/>
                <w:szCs w:val="28"/>
              </w:rPr>
              <w:t>, cho biết giai đoạn phát triển thuộc dự án nào</w:t>
            </w:r>
          </w:p>
        </w:tc>
      </w:tr>
      <w:tr w:rsidR="0044144B" w:rsidRPr="00182902" w:rsidTr="00C66E98">
        <w:trPr>
          <w:trHeight w:val="651"/>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5</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startD</w:t>
            </w:r>
            <w:r w:rsidR="0044144B" w:rsidRPr="00182902">
              <w:rPr>
                <w:rStyle w:val="SubtleEmphasis"/>
                <w:rFonts w:cs="Times New Roman"/>
                <w:sz w:val="28"/>
                <w:szCs w:val="28"/>
              </w:rPr>
              <w:t>ate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5D1657"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dự kiến bắt đầu giai đoạn</w:t>
            </w:r>
          </w:p>
        </w:tc>
      </w:tr>
      <w:tr w:rsidR="0044144B" w:rsidRPr="00182902" w:rsidTr="00C66E98">
        <w:trPr>
          <w:trHeight w:val="651"/>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endD</w:t>
            </w:r>
            <w:r w:rsidR="0044144B" w:rsidRPr="00182902">
              <w:rPr>
                <w:rStyle w:val="SubtleEmphasis"/>
                <w:rFonts w:cs="Times New Roman"/>
                <w:sz w:val="28"/>
                <w:szCs w:val="28"/>
              </w:rPr>
              <w:t>ate</w:t>
            </w:r>
          </w:p>
        </w:tc>
        <w:tc>
          <w:tcPr>
            <w:tcW w:w="189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date</w:t>
            </w:r>
            <w:r w:rsidR="005D1657" w:rsidRPr="00182902">
              <w:rPr>
                <w:rStyle w:val="SubtleEmphasis"/>
                <w:rFonts w:cs="Times New Roman"/>
                <w:sz w:val="28"/>
                <w:szCs w:val="28"/>
              </w:rPr>
              <w:t>time</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44144B" w:rsidP="00A22A9F">
            <w:pPr>
              <w:spacing w:line="360" w:lineRule="auto"/>
              <w:jc w:val="both"/>
              <w:rPr>
                <w:rStyle w:val="SubtleEmphasis"/>
                <w:rFonts w:cs="Times New Roman"/>
                <w:sz w:val="28"/>
                <w:szCs w:val="28"/>
              </w:rPr>
            </w:pPr>
            <w:r w:rsidRPr="00182902">
              <w:rPr>
                <w:rStyle w:val="SubtleEmphasis"/>
                <w:rFonts w:cs="Times New Roman"/>
                <w:sz w:val="28"/>
                <w:szCs w:val="28"/>
              </w:rPr>
              <w:t>Ngày dự kiến kết thúc giai đoạn</w:t>
            </w:r>
          </w:p>
        </w:tc>
      </w:tr>
      <w:tr w:rsidR="0044144B" w:rsidRPr="00182902" w:rsidTr="00C66E98">
        <w:trPr>
          <w:trHeight w:val="668"/>
        </w:trPr>
        <w:tc>
          <w:tcPr>
            <w:tcW w:w="752"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7</w:t>
            </w:r>
          </w:p>
        </w:tc>
        <w:tc>
          <w:tcPr>
            <w:tcW w:w="2146" w:type="dxa"/>
            <w:vAlign w:val="center"/>
          </w:tcPr>
          <w:p w:rsidR="0044144B" w:rsidRPr="00182902" w:rsidRDefault="005D1657" w:rsidP="00A22A9F">
            <w:pPr>
              <w:spacing w:line="360" w:lineRule="auto"/>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varchar(50)</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90" w:type="dxa"/>
            <w:vAlign w:val="center"/>
          </w:tcPr>
          <w:p w:rsidR="0044144B" w:rsidRPr="00182902" w:rsidRDefault="0044144B" w:rsidP="00A22A9F">
            <w:pPr>
              <w:spacing w:line="360" w:lineRule="auto"/>
              <w:jc w:val="center"/>
              <w:rPr>
                <w:rStyle w:val="SubtleEmphasis"/>
                <w:rFonts w:cs="Times New Roman"/>
                <w:sz w:val="28"/>
                <w:szCs w:val="28"/>
              </w:rPr>
            </w:pPr>
          </w:p>
        </w:tc>
        <w:tc>
          <w:tcPr>
            <w:tcW w:w="2423" w:type="dxa"/>
            <w:vAlign w:val="center"/>
          </w:tcPr>
          <w:p w:rsidR="0044144B" w:rsidRPr="00182902" w:rsidRDefault="00563784" w:rsidP="00A22A9F">
            <w:pPr>
              <w:spacing w:line="360" w:lineRule="auto"/>
              <w:jc w:val="both"/>
              <w:rPr>
                <w:rStyle w:val="SubtleEmphasis"/>
                <w:rFonts w:cs="Times New Roman"/>
                <w:sz w:val="28"/>
                <w:szCs w:val="28"/>
              </w:rPr>
            </w:pPr>
            <w:r w:rsidRPr="00182902">
              <w:rPr>
                <w:rStyle w:val="SubtleEmphasis"/>
                <w:rFonts w:cs="Times New Roman"/>
                <w:sz w:val="28"/>
                <w:szCs w:val="28"/>
              </w:rPr>
              <w:t>T</w:t>
            </w:r>
            <w:r w:rsidR="0044144B" w:rsidRPr="00182902">
              <w:rPr>
                <w:rStyle w:val="SubtleEmphasis"/>
                <w:rFonts w:cs="Times New Roman"/>
                <w:sz w:val="28"/>
                <w:szCs w:val="28"/>
              </w:rPr>
              <w:t>rạng thái của giai đoạn</w:t>
            </w:r>
          </w:p>
        </w:tc>
      </w:tr>
    </w:tbl>
    <w:p w:rsidR="0044144B" w:rsidRPr="00182902" w:rsidRDefault="0044144B" w:rsidP="00A22A9F">
      <w:pPr>
        <w:spacing w:line="360" w:lineRule="auto"/>
        <w:jc w:val="both"/>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5" w:name="_Toc496728398"/>
      <w:bookmarkStart w:id="766" w:name="_Toc512779518"/>
      <w:r w:rsidRPr="00182902">
        <w:rPr>
          <w:rStyle w:val="SubtleEmphasis"/>
          <w:rFonts w:cs="Times New Roman"/>
          <w:b/>
          <w:sz w:val="28"/>
          <w:szCs w:val="28"/>
        </w:rPr>
        <w:t xml:space="preserve">Bảng </w:t>
      </w:r>
      <w:bookmarkEnd w:id="765"/>
      <w:r w:rsidR="005D1657" w:rsidRPr="00182902">
        <w:rPr>
          <w:rStyle w:val="SubtleEmphasis"/>
          <w:rFonts w:cs="Times New Roman"/>
          <w:b/>
          <w:sz w:val="28"/>
          <w:szCs w:val="28"/>
        </w:rPr>
        <w:t>Sprint (Nhóm công việc)</w:t>
      </w:r>
      <w:bookmarkEnd w:id="766"/>
    </w:p>
    <w:p w:rsidR="00313BEF" w:rsidRPr="00182902" w:rsidRDefault="00313BEF" w:rsidP="00313BEF">
      <w:p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Là bảng chứa thông tin của nhóm công việc</w:t>
      </w:r>
    </w:p>
    <w:tbl>
      <w:tblPr>
        <w:tblStyle w:val="TableGrid"/>
        <w:tblW w:w="9293" w:type="dxa"/>
        <w:tblLayout w:type="fixed"/>
        <w:tblLook w:val="04A0" w:firstRow="1" w:lastRow="0" w:firstColumn="1" w:lastColumn="0" w:noHBand="0" w:noVBand="1"/>
      </w:tblPr>
      <w:tblGrid>
        <w:gridCol w:w="746"/>
        <w:gridCol w:w="2242"/>
        <w:gridCol w:w="1890"/>
        <w:gridCol w:w="1080"/>
        <w:gridCol w:w="900"/>
        <w:gridCol w:w="2435"/>
      </w:tblGrid>
      <w:tr w:rsidR="0044144B" w:rsidRPr="00182902" w:rsidTr="00C66E98">
        <w:trPr>
          <w:trHeight w:val="623"/>
        </w:trPr>
        <w:tc>
          <w:tcPr>
            <w:tcW w:w="7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42"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90" w:type="dxa"/>
            <w:vAlign w:val="center"/>
          </w:tcPr>
          <w:p w:rsidR="0044144B" w:rsidRPr="00182902" w:rsidRDefault="0044144B" w:rsidP="00313BE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08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90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35" w:type="dxa"/>
            <w:vAlign w:val="center"/>
          </w:tcPr>
          <w:p w:rsidR="0044144B" w:rsidRPr="00182902" w:rsidRDefault="0044144B" w:rsidP="00313BE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935"/>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242" w:type="dxa"/>
            <w:vAlign w:val="center"/>
          </w:tcPr>
          <w:p w:rsidR="0044144B" w:rsidRPr="00182902" w:rsidRDefault="005D1657" w:rsidP="00A22A9F">
            <w:pPr>
              <w:spacing w:line="360" w:lineRule="auto"/>
              <w:jc w:val="both"/>
              <w:rPr>
                <w:rStyle w:val="SubtleEmphasis"/>
                <w:rFonts w:cs="Times New Roman"/>
                <w:sz w:val="28"/>
                <w:szCs w:val="28"/>
              </w:rPr>
            </w:pPr>
            <w:r w:rsidRPr="00182902">
              <w:rPr>
                <w:rStyle w:val="SubtleEmphasis"/>
                <w:rFonts w:cs="Times New Roman"/>
                <w:sz w:val="28"/>
                <w:szCs w:val="28"/>
              </w:rPr>
              <w:t>idSprint</w:t>
            </w:r>
          </w:p>
        </w:tc>
        <w:tc>
          <w:tcPr>
            <w:tcW w:w="1890" w:type="dxa"/>
            <w:vAlign w:val="center"/>
          </w:tcPr>
          <w:p w:rsidR="0044144B" w:rsidRPr="00182902" w:rsidRDefault="0044144B" w:rsidP="00313BE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5" w:type="dxa"/>
            <w:vAlign w:val="center"/>
          </w:tcPr>
          <w:p w:rsidR="0044144B" w:rsidRPr="00182902" w:rsidRDefault="0044144B" w:rsidP="00313BEF">
            <w:pPr>
              <w:spacing w:line="360" w:lineRule="auto"/>
              <w:rPr>
                <w:rStyle w:val="SubtleEmphasis"/>
                <w:rFonts w:cs="Times New Roman"/>
                <w:sz w:val="28"/>
                <w:szCs w:val="28"/>
              </w:rPr>
            </w:pPr>
            <w:r w:rsidRPr="00182902">
              <w:rPr>
                <w:rStyle w:val="SubtleEmphasis"/>
                <w:rFonts w:cs="Times New Roman"/>
                <w:sz w:val="28"/>
                <w:szCs w:val="28"/>
              </w:rPr>
              <w:t xml:space="preserve">Mã </w:t>
            </w:r>
            <w:r w:rsidR="005D1657" w:rsidRPr="00182902">
              <w:rPr>
                <w:rStyle w:val="SubtleEmphasis"/>
                <w:rFonts w:cs="Times New Roman"/>
                <w:sz w:val="28"/>
                <w:szCs w:val="28"/>
              </w:rPr>
              <w:t>nhóm công việc</w:t>
            </w:r>
          </w:p>
        </w:tc>
      </w:tr>
      <w:tr w:rsidR="0044144B" w:rsidRPr="00182902" w:rsidTr="00C66E98">
        <w:trPr>
          <w:trHeight w:val="935"/>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42" w:type="dxa"/>
            <w:vAlign w:val="center"/>
          </w:tcPr>
          <w:p w:rsidR="0044144B" w:rsidRPr="00182902" w:rsidRDefault="005D1657" w:rsidP="00A22A9F">
            <w:pPr>
              <w:spacing w:line="360" w:lineRule="auto"/>
              <w:jc w:val="both"/>
              <w:rPr>
                <w:rStyle w:val="Emphasis"/>
                <w:rFonts w:cs="Times New Roman"/>
                <w:i w:val="0"/>
                <w:szCs w:val="28"/>
              </w:rPr>
            </w:pPr>
            <w:r w:rsidRPr="00182902">
              <w:rPr>
                <w:rStyle w:val="Emphasis"/>
                <w:rFonts w:cs="Times New Roman"/>
                <w:i w:val="0"/>
                <w:szCs w:val="28"/>
              </w:rPr>
              <w:t>sprintName</w:t>
            </w:r>
          </w:p>
        </w:tc>
        <w:tc>
          <w:tcPr>
            <w:tcW w:w="1890" w:type="dxa"/>
            <w:vAlign w:val="center"/>
          </w:tcPr>
          <w:p w:rsidR="0044144B" w:rsidRPr="00182902" w:rsidRDefault="005D1657" w:rsidP="00313BEF">
            <w:pPr>
              <w:spacing w:line="360" w:lineRule="auto"/>
              <w:jc w:val="center"/>
              <w:rPr>
                <w:rStyle w:val="SubtleEmphasis"/>
                <w:rFonts w:cs="Times New Roman"/>
                <w:sz w:val="28"/>
                <w:szCs w:val="28"/>
              </w:rPr>
            </w:pPr>
            <w:r w:rsidRPr="00182902">
              <w:rPr>
                <w:rStyle w:val="SubtleEmphasis"/>
                <w:rFonts w:cs="Times New Roman"/>
                <w:sz w:val="28"/>
                <w:szCs w:val="28"/>
              </w:rPr>
              <w:t>nvarchar(200)</w:t>
            </w:r>
          </w:p>
        </w:tc>
        <w:tc>
          <w:tcPr>
            <w:tcW w:w="1080"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44144B" w:rsidP="00A22A9F">
            <w:pPr>
              <w:spacing w:line="360" w:lineRule="auto"/>
              <w:jc w:val="center"/>
              <w:rPr>
                <w:rStyle w:val="SubtleEmphasis"/>
                <w:rFonts w:cs="Times New Roman"/>
                <w:sz w:val="28"/>
                <w:szCs w:val="28"/>
              </w:rPr>
            </w:pPr>
          </w:p>
        </w:tc>
        <w:tc>
          <w:tcPr>
            <w:tcW w:w="2435" w:type="dxa"/>
            <w:vAlign w:val="center"/>
          </w:tcPr>
          <w:p w:rsidR="0044144B" w:rsidRPr="00182902" w:rsidRDefault="005D1657" w:rsidP="00313BEF">
            <w:pPr>
              <w:spacing w:line="360" w:lineRule="auto"/>
              <w:rPr>
                <w:rStyle w:val="SubtleEmphasis"/>
                <w:rFonts w:cs="Times New Roman"/>
                <w:sz w:val="28"/>
                <w:szCs w:val="28"/>
              </w:rPr>
            </w:pPr>
            <w:r w:rsidRPr="00182902">
              <w:rPr>
                <w:rStyle w:val="SubtleEmphasis"/>
                <w:rFonts w:cs="Times New Roman"/>
                <w:sz w:val="28"/>
                <w:szCs w:val="28"/>
              </w:rPr>
              <w:t>Tên nhóm công việc</w:t>
            </w:r>
          </w:p>
        </w:tc>
      </w:tr>
      <w:tr w:rsidR="0044144B" w:rsidRPr="00182902" w:rsidTr="00C66E98">
        <w:trPr>
          <w:trHeight w:val="311"/>
        </w:trPr>
        <w:tc>
          <w:tcPr>
            <w:tcW w:w="746"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42" w:type="dxa"/>
            <w:vAlign w:val="center"/>
          </w:tcPr>
          <w:p w:rsidR="0044144B" w:rsidRPr="00182902" w:rsidRDefault="005D1657" w:rsidP="00A22A9F">
            <w:pPr>
              <w:spacing w:line="360" w:lineRule="auto"/>
              <w:jc w:val="both"/>
              <w:rPr>
                <w:rStyle w:val="SubtleEmphasis"/>
                <w:rFonts w:cs="Times New Roman"/>
                <w:sz w:val="28"/>
                <w:szCs w:val="28"/>
              </w:rPr>
            </w:pPr>
            <w:r w:rsidRPr="00182902">
              <w:rPr>
                <w:rStyle w:val="SubtleEmphasis"/>
                <w:rFonts w:cs="Times New Roman"/>
                <w:sz w:val="28"/>
                <w:szCs w:val="28"/>
              </w:rPr>
              <w:t>idPhase</w:t>
            </w:r>
          </w:p>
        </w:tc>
        <w:tc>
          <w:tcPr>
            <w:tcW w:w="1890" w:type="dxa"/>
            <w:vAlign w:val="center"/>
          </w:tcPr>
          <w:p w:rsidR="0044144B" w:rsidRPr="00182902" w:rsidRDefault="0044144B" w:rsidP="00313BE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5D1657"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35" w:type="dxa"/>
            <w:vAlign w:val="center"/>
          </w:tcPr>
          <w:p w:rsidR="0044144B" w:rsidRPr="00182902" w:rsidRDefault="005D1657" w:rsidP="00313BEF">
            <w:pPr>
              <w:spacing w:line="360" w:lineRule="auto"/>
              <w:rPr>
                <w:rStyle w:val="SubtleEmphasis"/>
                <w:rFonts w:cs="Times New Roman"/>
                <w:sz w:val="28"/>
                <w:szCs w:val="28"/>
              </w:rPr>
            </w:pPr>
            <w:r w:rsidRPr="00182902">
              <w:rPr>
                <w:rStyle w:val="SubtleEmphasis"/>
                <w:rFonts w:cs="Times New Roman"/>
                <w:sz w:val="28"/>
                <w:szCs w:val="28"/>
              </w:rPr>
              <w:t>Mã giai đoạn, để biết nhóm công việc thuộc giai đoạn nào</w:t>
            </w:r>
          </w:p>
        </w:tc>
      </w:tr>
      <w:tr w:rsidR="00313BEF" w:rsidRPr="00182902" w:rsidTr="00C66E98">
        <w:trPr>
          <w:trHeight w:val="311"/>
        </w:trPr>
        <w:tc>
          <w:tcPr>
            <w:tcW w:w="746"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242" w:type="dxa"/>
            <w:vAlign w:val="center"/>
          </w:tcPr>
          <w:p w:rsidR="00313BEF"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createDate</w:t>
            </w:r>
          </w:p>
        </w:tc>
        <w:tc>
          <w:tcPr>
            <w:tcW w:w="1890" w:type="dxa"/>
            <w:vAlign w:val="center"/>
          </w:tcPr>
          <w:p w:rsidR="00313BEF"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080"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00" w:type="dxa"/>
            <w:vAlign w:val="center"/>
          </w:tcPr>
          <w:p w:rsidR="00313BEF" w:rsidRPr="00182902" w:rsidRDefault="00313BEF" w:rsidP="00A22A9F">
            <w:pPr>
              <w:spacing w:line="360" w:lineRule="auto"/>
              <w:jc w:val="center"/>
              <w:rPr>
                <w:rStyle w:val="SubtleEmphasis"/>
                <w:rFonts w:cs="Times New Roman"/>
                <w:sz w:val="28"/>
                <w:szCs w:val="28"/>
              </w:rPr>
            </w:pPr>
          </w:p>
        </w:tc>
        <w:tc>
          <w:tcPr>
            <w:tcW w:w="2435" w:type="dxa"/>
            <w:vAlign w:val="center"/>
          </w:tcPr>
          <w:p w:rsidR="00313BEF"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Ngày tạo</w:t>
            </w:r>
          </w:p>
        </w:tc>
      </w:tr>
      <w:tr w:rsidR="00313BEF" w:rsidRPr="00182902" w:rsidTr="00C66E98">
        <w:trPr>
          <w:trHeight w:val="311"/>
        </w:trPr>
        <w:tc>
          <w:tcPr>
            <w:tcW w:w="746"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242" w:type="dxa"/>
            <w:vAlign w:val="center"/>
          </w:tcPr>
          <w:p w:rsidR="00313BEF"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endDate</w:t>
            </w:r>
          </w:p>
        </w:tc>
        <w:tc>
          <w:tcPr>
            <w:tcW w:w="1890" w:type="dxa"/>
            <w:vAlign w:val="center"/>
          </w:tcPr>
          <w:p w:rsidR="00313BEF"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080"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900" w:type="dxa"/>
            <w:vAlign w:val="center"/>
          </w:tcPr>
          <w:p w:rsidR="00313BEF" w:rsidRPr="00182902" w:rsidRDefault="00313BEF" w:rsidP="00A22A9F">
            <w:pPr>
              <w:spacing w:line="360" w:lineRule="auto"/>
              <w:jc w:val="center"/>
              <w:rPr>
                <w:rStyle w:val="SubtleEmphasis"/>
                <w:rFonts w:cs="Times New Roman"/>
                <w:sz w:val="28"/>
                <w:szCs w:val="28"/>
              </w:rPr>
            </w:pPr>
          </w:p>
        </w:tc>
        <w:tc>
          <w:tcPr>
            <w:tcW w:w="2435" w:type="dxa"/>
            <w:vAlign w:val="center"/>
          </w:tcPr>
          <w:p w:rsidR="00313BEF"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Ngày kết thúc</w:t>
            </w:r>
          </w:p>
        </w:tc>
      </w:tr>
      <w:tr w:rsidR="0044144B" w:rsidRPr="00182902" w:rsidTr="00C66E98">
        <w:trPr>
          <w:trHeight w:val="623"/>
        </w:trPr>
        <w:tc>
          <w:tcPr>
            <w:tcW w:w="746"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242" w:type="dxa"/>
            <w:vAlign w:val="center"/>
          </w:tcPr>
          <w:p w:rsidR="0044144B"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reporter</w:t>
            </w:r>
          </w:p>
        </w:tc>
        <w:tc>
          <w:tcPr>
            <w:tcW w:w="1890" w:type="dxa"/>
            <w:vAlign w:val="center"/>
          </w:tcPr>
          <w:p w:rsidR="0044144B"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FK</w:t>
            </w:r>
          </w:p>
        </w:tc>
        <w:tc>
          <w:tcPr>
            <w:tcW w:w="2435" w:type="dxa"/>
            <w:vAlign w:val="center"/>
          </w:tcPr>
          <w:p w:rsidR="0044144B"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Mã người tạo nhóm công việc</w:t>
            </w:r>
          </w:p>
        </w:tc>
      </w:tr>
      <w:tr w:rsidR="0044144B" w:rsidRPr="00182902" w:rsidTr="00C66E98">
        <w:trPr>
          <w:trHeight w:val="311"/>
        </w:trPr>
        <w:tc>
          <w:tcPr>
            <w:tcW w:w="746" w:type="dxa"/>
            <w:vAlign w:val="center"/>
          </w:tcPr>
          <w:p w:rsidR="0044144B"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7</w:t>
            </w:r>
          </w:p>
        </w:tc>
        <w:tc>
          <w:tcPr>
            <w:tcW w:w="2242" w:type="dxa"/>
            <w:vAlign w:val="center"/>
          </w:tcPr>
          <w:p w:rsidR="0044144B"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90" w:type="dxa"/>
            <w:vAlign w:val="center"/>
          </w:tcPr>
          <w:p w:rsidR="0044144B"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080"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44144B" w:rsidRPr="00182902" w:rsidRDefault="0044144B" w:rsidP="00A22A9F">
            <w:pPr>
              <w:spacing w:line="360" w:lineRule="auto"/>
              <w:jc w:val="center"/>
              <w:rPr>
                <w:rStyle w:val="SubtleEmphasis"/>
                <w:rFonts w:cs="Times New Roman"/>
                <w:sz w:val="28"/>
                <w:szCs w:val="28"/>
              </w:rPr>
            </w:pPr>
          </w:p>
        </w:tc>
        <w:tc>
          <w:tcPr>
            <w:tcW w:w="2435" w:type="dxa"/>
            <w:vAlign w:val="center"/>
          </w:tcPr>
          <w:p w:rsidR="0044144B"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Mô tả nhóm công việc</w:t>
            </w:r>
          </w:p>
        </w:tc>
      </w:tr>
      <w:tr w:rsidR="00313BEF" w:rsidRPr="00182902" w:rsidTr="00C66E98">
        <w:trPr>
          <w:trHeight w:val="311"/>
        </w:trPr>
        <w:tc>
          <w:tcPr>
            <w:tcW w:w="746"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8</w:t>
            </w:r>
          </w:p>
        </w:tc>
        <w:tc>
          <w:tcPr>
            <w:tcW w:w="2242" w:type="dxa"/>
            <w:vAlign w:val="center"/>
          </w:tcPr>
          <w:p w:rsidR="00313BEF" w:rsidRPr="00182902" w:rsidRDefault="00313BE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90" w:type="dxa"/>
            <w:vAlign w:val="center"/>
          </w:tcPr>
          <w:p w:rsidR="00313BEF" w:rsidRPr="00182902" w:rsidRDefault="00313BEF" w:rsidP="00313BEF">
            <w:pPr>
              <w:spacing w:line="360" w:lineRule="auto"/>
              <w:jc w:val="center"/>
              <w:rPr>
                <w:rStyle w:val="SubtleEmphasis"/>
                <w:rFonts w:cs="Times New Roman"/>
                <w:sz w:val="28"/>
                <w:szCs w:val="28"/>
              </w:rPr>
            </w:pPr>
            <w:r w:rsidRPr="00182902">
              <w:rPr>
                <w:rStyle w:val="SubtleEmphasis"/>
                <w:rFonts w:cs="Times New Roman"/>
                <w:sz w:val="28"/>
                <w:szCs w:val="28"/>
              </w:rPr>
              <w:t>varchar(50)</w:t>
            </w:r>
          </w:p>
        </w:tc>
        <w:tc>
          <w:tcPr>
            <w:tcW w:w="1080" w:type="dxa"/>
            <w:vAlign w:val="center"/>
          </w:tcPr>
          <w:p w:rsidR="00313BEF" w:rsidRPr="00182902" w:rsidRDefault="00313BE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900" w:type="dxa"/>
            <w:vAlign w:val="center"/>
          </w:tcPr>
          <w:p w:rsidR="00313BEF" w:rsidRPr="00182902" w:rsidRDefault="00313BEF" w:rsidP="00A22A9F">
            <w:pPr>
              <w:spacing w:line="360" w:lineRule="auto"/>
              <w:jc w:val="center"/>
              <w:rPr>
                <w:rStyle w:val="SubtleEmphasis"/>
                <w:rFonts w:cs="Times New Roman"/>
                <w:sz w:val="28"/>
                <w:szCs w:val="28"/>
              </w:rPr>
            </w:pPr>
          </w:p>
        </w:tc>
        <w:tc>
          <w:tcPr>
            <w:tcW w:w="2435" w:type="dxa"/>
            <w:vAlign w:val="center"/>
          </w:tcPr>
          <w:p w:rsidR="00313BEF" w:rsidRPr="00182902" w:rsidRDefault="00313BEF" w:rsidP="00313BEF">
            <w:pPr>
              <w:spacing w:line="360" w:lineRule="auto"/>
              <w:rPr>
                <w:rStyle w:val="SubtleEmphasis"/>
                <w:rFonts w:cs="Times New Roman"/>
                <w:sz w:val="28"/>
                <w:szCs w:val="28"/>
              </w:rPr>
            </w:pPr>
            <w:r w:rsidRPr="00182902">
              <w:rPr>
                <w:rStyle w:val="SubtleEmphasis"/>
                <w:rFonts w:cs="Times New Roman"/>
                <w:sz w:val="28"/>
                <w:szCs w:val="28"/>
              </w:rPr>
              <w:t>Trạng thái của nhóm công việc</w:t>
            </w:r>
          </w:p>
        </w:tc>
      </w:tr>
    </w:tbl>
    <w:p w:rsidR="0044144B" w:rsidRPr="00182902" w:rsidRDefault="0044144B" w:rsidP="00A22A9F">
      <w:pPr>
        <w:spacing w:line="360" w:lineRule="auto"/>
        <w:rPr>
          <w:rStyle w:val="SubtleEmphasis"/>
          <w:rFonts w:cs="Times New Roman"/>
          <w:b/>
          <w:sz w:val="28"/>
          <w:szCs w:val="28"/>
        </w:rPr>
      </w:pPr>
    </w:p>
    <w:p w:rsidR="0044144B" w:rsidRPr="00182902" w:rsidRDefault="0044144B"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7" w:name="_Toc496728399"/>
      <w:bookmarkStart w:id="768" w:name="_Toc512779519"/>
      <w:r w:rsidRPr="00182902">
        <w:rPr>
          <w:rStyle w:val="SubtleEmphasis"/>
          <w:rFonts w:cs="Times New Roman"/>
          <w:b/>
          <w:sz w:val="28"/>
          <w:szCs w:val="28"/>
        </w:rPr>
        <w:t xml:space="preserve">Bảng </w:t>
      </w:r>
      <w:bookmarkEnd w:id="767"/>
      <w:r w:rsidR="00313BEF" w:rsidRPr="00182902">
        <w:rPr>
          <w:rStyle w:val="SubtleEmphasis"/>
          <w:rFonts w:cs="Times New Roman"/>
          <w:b/>
          <w:sz w:val="28"/>
          <w:szCs w:val="28"/>
        </w:rPr>
        <w:t>PositionUser</w:t>
      </w:r>
      <w:bookmarkEnd w:id="768"/>
    </w:p>
    <w:p w:rsidR="00313BEF" w:rsidRPr="00182902" w:rsidRDefault="00313BEF" w:rsidP="0077103F">
      <w:pPr>
        <w:rPr>
          <w:rStyle w:val="SubtleEmphasis"/>
          <w:rFonts w:cs="Times New Roman"/>
          <w:sz w:val="28"/>
          <w:szCs w:val="28"/>
        </w:rPr>
      </w:pPr>
      <w:r w:rsidRPr="00182902">
        <w:rPr>
          <w:rStyle w:val="SubtleEmphasis"/>
          <w:rFonts w:cs="Times New Roman"/>
          <w:sz w:val="28"/>
          <w:szCs w:val="28"/>
        </w:rPr>
        <w:t>Là bảng cho biết vai trò củ</w:t>
      </w:r>
      <w:r w:rsidR="0077103F" w:rsidRPr="00182902">
        <w:rPr>
          <w:rStyle w:val="SubtleEmphasis"/>
          <w:rFonts w:cs="Times New Roman"/>
          <w:sz w:val="28"/>
          <w:szCs w:val="28"/>
        </w:rPr>
        <w:t>a</w:t>
      </w:r>
      <w:r w:rsidRPr="00182902">
        <w:rPr>
          <w:rStyle w:val="SubtleEmphasis"/>
          <w:rFonts w:cs="Times New Roman"/>
          <w:sz w:val="28"/>
          <w:szCs w:val="28"/>
        </w:rPr>
        <w:t xml:space="preserve"> ngườ</w:t>
      </w:r>
      <w:r w:rsidR="0077103F" w:rsidRPr="00182902">
        <w:rPr>
          <w:rStyle w:val="SubtleEmphasis"/>
          <w:rFonts w:cs="Times New Roman"/>
          <w:sz w:val="28"/>
          <w:szCs w:val="28"/>
        </w:rPr>
        <w:t>i tham gia vào dự án</w:t>
      </w:r>
    </w:p>
    <w:tbl>
      <w:tblPr>
        <w:tblStyle w:val="TableGrid"/>
        <w:tblW w:w="9288" w:type="dxa"/>
        <w:tblLook w:val="04A0" w:firstRow="1" w:lastRow="0" w:firstColumn="1" w:lastColumn="0" w:noHBand="0" w:noVBand="1"/>
      </w:tblPr>
      <w:tblGrid>
        <w:gridCol w:w="746"/>
        <w:gridCol w:w="2243"/>
        <w:gridCol w:w="1861"/>
        <w:gridCol w:w="1143"/>
        <w:gridCol w:w="886"/>
        <w:gridCol w:w="2409"/>
      </w:tblGrid>
      <w:tr w:rsidR="0044144B" w:rsidRPr="00182902" w:rsidTr="00C66E98">
        <w:trPr>
          <w:trHeight w:val="554"/>
        </w:trPr>
        <w:tc>
          <w:tcPr>
            <w:tcW w:w="7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54"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48"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846"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30" w:type="dxa"/>
            <w:vAlign w:val="center"/>
          </w:tcPr>
          <w:p w:rsidR="0044144B" w:rsidRPr="00182902" w:rsidRDefault="0044144B"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44144B" w:rsidRPr="00182902" w:rsidTr="00C66E98">
        <w:trPr>
          <w:trHeight w:val="831"/>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254" w:type="dxa"/>
            <w:vAlign w:val="center"/>
          </w:tcPr>
          <w:p w:rsidR="0044144B" w:rsidRPr="00182902" w:rsidRDefault="0044144B" w:rsidP="0077103F">
            <w:pPr>
              <w:spacing w:line="360" w:lineRule="auto"/>
              <w:jc w:val="both"/>
              <w:rPr>
                <w:rStyle w:val="SubtleEmphasis"/>
                <w:rFonts w:cs="Times New Roman"/>
                <w:sz w:val="28"/>
                <w:szCs w:val="28"/>
              </w:rPr>
            </w:pPr>
            <w:r w:rsidRPr="00182902">
              <w:rPr>
                <w:rStyle w:val="SubtleEmphasis"/>
                <w:rFonts w:cs="Times New Roman"/>
                <w:sz w:val="28"/>
                <w:szCs w:val="28"/>
              </w:rPr>
              <w:t>id</w:t>
            </w:r>
            <w:r w:rsidR="0077103F" w:rsidRPr="00182902">
              <w:rPr>
                <w:rStyle w:val="SubtleEmphasis"/>
                <w:rFonts w:cs="Times New Roman"/>
                <w:sz w:val="28"/>
                <w:szCs w:val="28"/>
              </w:rPr>
              <w:t>User</w:t>
            </w:r>
          </w:p>
        </w:tc>
        <w:tc>
          <w:tcPr>
            <w:tcW w:w="1864"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44144B"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44144B" w:rsidRPr="00182902" w:rsidRDefault="0044144B" w:rsidP="0077103F">
            <w:pPr>
              <w:spacing w:line="360" w:lineRule="auto"/>
              <w:jc w:val="both"/>
              <w:rPr>
                <w:rStyle w:val="SubtleEmphasis"/>
                <w:rFonts w:cs="Times New Roman"/>
                <w:sz w:val="28"/>
                <w:szCs w:val="28"/>
              </w:rPr>
            </w:pPr>
            <w:r w:rsidRPr="00182902">
              <w:rPr>
                <w:rStyle w:val="SubtleEmphasis"/>
                <w:rFonts w:cs="Times New Roman"/>
                <w:sz w:val="28"/>
                <w:szCs w:val="28"/>
              </w:rPr>
              <w:t xml:space="preserve">Mã </w:t>
            </w:r>
            <w:r w:rsidR="0077103F" w:rsidRPr="00182902">
              <w:rPr>
                <w:rStyle w:val="SubtleEmphasis"/>
                <w:rFonts w:cs="Times New Roman"/>
                <w:sz w:val="28"/>
                <w:szCs w:val="28"/>
              </w:rPr>
              <w:t>người dùng</w:t>
            </w:r>
          </w:p>
        </w:tc>
      </w:tr>
      <w:tr w:rsidR="0044144B" w:rsidRPr="00182902" w:rsidTr="00C66E98">
        <w:trPr>
          <w:trHeight w:val="277"/>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54" w:type="dxa"/>
            <w:vAlign w:val="center"/>
          </w:tcPr>
          <w:p w:rsidR="0044144B" w:rsidRPr="00182902" w:rsidRDefault="0077103F" w:rsidP="00A22A9F">
            <w:pPr>
              <w:spacing w:line="360" w:lineRule="auto"/>
              <w:jc w:val="both"/>
              <w:rPr>
                <w:rStyle w:val="Emphasis"/>
                <w:rFonts w:cs="Times New Roman"/>
                <w:i w:val="0"/>
                <w:szCs w:val="28"/>
              </w:rPr>
            </w:pPr>
            <w:r w:rsidRPr="00182902">
              <w:rPr>
                <w:rStyle w:val="Emphasis"/>
                <w:rFonts w:cs="Times New Roman"/>
                <w:i w:val="0"/>
                <w:szCs w:val="28"/>
              </w:rPr>
              <w:t>idProject</w:t>
            </w:r>
          </w:p>
        </w:tc>
        <w:tc>
          <w:tcPr>
            <w:tcW w:w="1864"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8"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Mã dự án</w:t>
            </w:r>
          </w:p>
        </w:tc>
      </w:tr>
      <w:tr w:rsidR="0044144B" w:rsidRPr="00182902" w:rsidTr="00C66E98">
        <w:trPr>
          <w:trHeight w:val="554"/>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54" w:type="dxa"/>
            <w:vAlign w:val="center"/>
          </w:tcPr>
          <w:p w:rsidR="0044144B" w:rsidRPr="00182902" w:rsidRDefault="0077103F" w:rsidP="0077103F">
            <w:pPr>
              <w:spacing w:line="360" w:lineRule="auto"/>
              <w:jc w:val="both"/>
              <w:rPr>
                <w:rStyle w:val="SubtleEmphasis"/>
                <w:rFonts w:cs="Times New Roman"/>
                <w:sz w:val="28"/>
                <w:szCs w:val="28"/>
              </w:rPr>
            </w:pPr>
            <w:r w:rsidRPr="00182902">
              <w:rPr>
                <w:rStyle w:val="SubtleEmphasis"/>
                <w:rFonts w:cs="Times New Roman"/>
                <w:sz w:val="28"/>
                <w:szCs w:val="28"/>
              </w:rPr>
              <w:t>position</w:t>
            </w:r>
          </w:p>
        </w:tc>
        <w:tc>
          <w:tcPr>
            <w:tcW w:w="1864" w:type="dxa"/>
            <w:vAlign w:val="center"/>
          </w:tcPr>
          <w:p w:rsidR="0044144B" w:rsidRPr="00182902" w:rsidRDefault="0044144B" w:rsidP="0077103F">
            <w:pPr>
              <w:spacing w:line="360" w:lineRule="auto"/>
              <w:jc w:val="center"/>
              <w:rPr>
                <w:rStyle w:val="SubtleEmphasis"/>
                <w:rFonts w:cs="Times New Roman"/>
                <w:sz w:val="28"/>
                <w:szCs w:val="28"/>
              </w:rPr>
            </w:pPr>
            <w:r w:rsidRPr="00182902">
              <w:rPr>
                <w:rStyle w:val="SubtleEmphasis"/>
                <w:rFonts w:cs="Times New Roman"/>
                <w:sz w:val="28"/>
                <w:szCs w:val="28"/>
              </w:rPr>
              <w:t>nvarchar(</w:t>
            </w:r>
            <w:r w:rsidR="0077103F" w:rsidRPr="00182902">
              <w:rPr>
                <w:rStyle w:val="SubtleEmphasis"/>
                <w:rFonts w:cs="Times New Roman"/>
                <w:sz w:val="28"/>
                <w:szCs w:val="28"/>
              </w:rPr>
              <w:t>50</w:t>
            </w:r>
            <w:r w:rsidRPr="00182902">
              <w:rPr>
                <w:rStyle w:val="SubtleEmphasis"/>
                <w:rFonts w:cs="Times New Roman"/>
                <w:sz w:val="28"/>
                <w:szCs w:val="28"/>
              </w:rPr>
              <w:t>)</w:t>
            </w:r>
          </w:p>
        </w:tc>
        <w:tc>
          <w:tcPr>
            <w:tcW w:w="1148"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 xml:space="preserve">not </w:t>
            </w:r>
            <w:r w:rsidR="0044144B" w:rsidRPr="00182902">
              <w:rPr>
                <w:rStyle w:val="SubtleEmphasis"/>
                <w:rFonts w:cs="Times New Roman"/>
                <w:sz w:val="28"/>
                <w:szCs w:val="28"/>
              </w:rPr>
              <w:t>null</w:t>
            </w:r>
          </w:p>
        </w:tc>
        <w:tc>
          <w:tcPr>
            <w:tcW w:w="846" w:type="dxa"/>
            <w:vAlign w:val="center"/>
          </w:tcPr>
          <w:p w:rsidR="0044144B" w:rsidRPr="00182902" w:rsidRDefault="0044144B" w:rsidP="00A22A9F">
            <w:pPr>
              <w:spacing w:line="360" w:lineRule="auto"/>
              <w:jc w:val="center"/>
              <w:rPr>
                <w:rStyle w:val="SubtleEmphasis"/>
                <w:rFonts w:cs="Times New Roman"/>
                <w:sz w:val="28"/>
                <w:szCs w:val="28"/>
              </w:rPr>
            </w:pPr>
          </w:p>
        </w:tc>
        <w:tc>
          <w:tcPr>
            <w:tcW w:w="2430"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Vai trò của người dùng trong dự án</w:t>
            </w:r>
          </w:p>
        </w:tc>
      </w:tr>
      <w:tr w:rsidR="0044144B" w:rsidRPr="00182902" w:rsidTr="00C66E98">
        <w:trPr>
          <w:trHeight w:val="569"/>
        </w:trPr>
        <w:tc>
          <w:tcPr>
            <w:tcW w:w="746" w:type="dxa"/>
            <w:vAlign w:val="center"/>
          </w:tcPr>
          <w:p w:rsidR="0044144B" w:rsidRPr="00182902" w:rsidRDefault="0044144B"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254"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joinedDate</w:t>
            </w:r>
          </w:p>
        </w:tc>
        <w:tc>
          <w:tcPr>
            <w:tcW w:w="1864"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148" w:type="dxa"/>
            <w:vAlign w:val="center"/>
          </w:tcPr>
          <w:p w:rsidR="0044144B"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44144B" w:rsidRPr="00182902" w:rsidRDefault="0044144B" w:rsidP="00A22A9F">
            <w:pPr>
              <w:spacing w:line="360" w:lineRule="auto"/>
              <w:jc w:val="center"/>
              <w:rPr>
                <w:rStyle w:val="SubtleEmphasis"/>
                <w:rFonts w:cs="Times New Roman"/>
                <w:sz w:val="28"/>
                <w:szCs w:val="28"/>
              </w:rPr>
            </w:pPr>
          </w:p>
        </w:tc>
        <w:tc>
          <w:tcPr>
            <w:tcW w:w="2430" w:type="dxa"/>
            <w:vAlign w:val="center"/>
          </w:tcPr>
          <w:p w:rsidR="0044144B"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Ngày tham gia vào dự án</w:t>
            </w:r>
          </w:p>
        </w:tc>
      </w:tr>
      <w:tr w:rsidR="0077103F" w:rsidRPr="00182902" w:rsidTr="00C66E98">
        <w:trPr>
          <w:trHeight w:val="569"/>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leaveDate</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Ngày rời khỏi dự án</w:t>
            </w:r>
          </w:p>
        </w:tc>
      </w:tr>
      <w:tr w:rsidR="0077103F" w:rsidRPr="00182902" w:rsidTr="00D92C83">
        <w:trPr>
          <w:trHeight w:val="1297"/>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status</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varchar(50)</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Trạng thái của người dùng trong dự án</w:t>
            </w:r>
          </w:p>
        </w:tc>
      </w:tr>
    </w:tbl>
    <w:p w:rsidR="0044144B" w:rsidRPr="00182902" w:rsidRDefault="00563784"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69" w:name="_Toc512779520"/>
      <w:r w:rsidRPr="00182902">
        <w:rPr>
          <w:rStyle w:val="SubtleEmphasis"/>
          <w:rFonts w:cs="Times New Roman"/>
          <w:b/>
          <w:sz w:val="28"/>
          <w:szCs w:val="28"/>
        </w:rPr>
        <w:t xml:space="preserve">Bảng </w:t>
      </w:r>
      <w:r w:rsidR="0077103F" w:rsidRPr="00182902">
        <w:rPr>
          <w:rStyle w:val="SubtleEmphasis"/>
          <w:rFonts w:cs="Times New Roman"/>
          <w:b/>
          <w:sz w:val="28"/>
          <w:szCs w:val="28"/>
        </w:rPr>
        <w:t>Result</w:t>
      </w:r>
      <w:r w:rsidR="00675A00" w:rsidRPr="00182902">
        <w:rPr>
          <w:rStyle w:val="SubtleEmphasis"/>
          <w:rFonts w:cs="Times New Roman"/>
          <w:b/>
          <w:sz w:val="28"/>
          <w:szCs w:val="28"/>
        </w:rPr>
        <w:t xml:space="preserve"> (Kết quả)</w:t>
      </w:r>
      <w:bookmarkEnd w:id="769"/>
    </w:p>
    <w:p w:rsidR="0077103F" w:rsidRPr="00182902" w:rsidRDefault="0077103F" w:rsidP="0077103F">
      <w:p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Lưu lại kết quả công việc thực hiện trong ngày</w:t>
      </w:r>
    </w:p>
    <w:tbl>
      <w:tblPr>
        <w:tblStyle w:val="TableGrid"/>
        <w:tblW w:w="9288" w:type="dxa"/>
        <w:tblLook w:val="04A0" w:firstRow="1" w:lastRow="0" w:firstColumn="1" w:lastColumn="0" w:noHBand="0" w:noVBand="1"/>
      </w:tblPr>
      <w:tblGrid>
        <w:gridCol w:w="746"/>
        <w:gridCol w:w="2243"/>
        <w:gridCol w:w="1864"/>
        <w:gridCol w:w="1142"/>
        <w:gridCol w:w="886"/>
        <w:gridCol w:w="2407"/>
      </w:tblGrid>
      <w:tr w:rsidR="00563784" w:rsidRPr="00182902" w:rsidTr="00C66E98">
        <w:trPr>
          <w:trHeight w:val="554"/>
        </w:trPr>
        <w:tc>
          <w:tcPr>
            <w:tcW w:w="746"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54"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48"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846"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30" w:type="dxa"/>
            <w:vAlign w:val="center"/>
          </w:tcPr>
          <w:p w:rsidR="00563784" w:rsidRPr="00182902" w:rsidRDefault="00563784" w:rsidP="00A22A9F">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563784" w:rsidRPr="00182902" w:rsidTr="00C66E98">
        <w:trPr>
          <w:trHeight w:val="831"/>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lastRenderedPageBreak/>
              <w:t>1</w:t>
            </w:r>
          </w:p>
        </w:tc>
        <w:tc>
          <w:tcPr>
            <w:tcW w:w="2254"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date</w:t>
            </w:r>
          </w:p>
        </w:tc>
        <w:tc>
          <w:tcPr>
            <w:tcW w:w="1864" w:type="dxa"/>
            <w:vAlign w:val="center"/>
          </w:tcPr>
          <w:p w:rsidR="00563784"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datetime</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Ngày thực hiện công việc</w:t>
            </w:r>
          </w:p>
        </w:tc>
      </w:tr>
      <w:tr w:rsidR="00563784" w:rsidRPr="00182902" w:rsidTr="00C66E98">
        <w:trPr>
          <w:trHeight w:val="277"/>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54" w:type="dxa"/>
            <w:vAlign w:val="center"/>
          </w:tcPr>
          <w:p w:rsidR="00563784" w:rsidRPr="00182902" w:rsidRDefault="00563784" w:rsidP="0077103F">
            <w:pPr>
              <w:spacing w:line="360" w:lineRule="auto"/>
              <w:jc w:val="both"/>
              <w:rPr>
                <w:rStyle w:val="Emphasis"/>
                <w:rFonts w:cs="Times New Roman"/>
                <w:i w:val="0"/>
                <w:szCs w:val="28"/>
              </w:rPr>
            </w:pPr>
            <w:r w:rsidRPr="00182902">
              <w:rPr>
                <w:rStyle w:val="Emphasis"/>
                <w:rFonts w:cs="Times New Roman"/>
                <w:i w:val="0"/>
                <w:szCs w:val="28"/>
              </w:rPr>
              <w:t>id</w:t>
            </w:r>
            <w:r w:rsidR="0077103F" w:rsidRPr="00182902">
              <w:rPr>
                <w:rStyle w:val="Emphasis"/>
                <w:rFonts w:cs="Times New Roman"/>
                <w:i w:val="0"/>
                <w:szCs w:val="28"/>
              </w:rPr>
              <w:t>Task</w:t>
            </w:r>
          </w:p>
        </w:tc>
        <w:tc>
          <w:tcPr>
            <w:tcW w:w="1864"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563784" w:rsidRPr="00182902" w:rsidRDefault="002F3CF0" w:rsidP="00A22A9F">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Mã công việc</w:t>
            </w:r>
          </w:p>
        </w:tc>
      </w:tr>
      <w:tr w:rsidR="00563784" w:rsidRPr="00182902" w:rsidTr="00C66E98">
        <w:trPr>
          <w:trHeight w:val="554"/>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54"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link</w:t>
            </w:r>
          </w:p>
        </w:tc>
        <w:tc>
          <w:tcPr>
            <w:tcW w:w="1864" w:type="dxa"/>
            <w:vAlign w:val="center"/>
          </w:tcPr>
          <w:p w:rsidR="00563784"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nvarchar(200)</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null</w:t>
            </w:r>
          </w:p>
        </w:tc>
        <w:tc>
          <w:tcPr>
            <w:tcW w:w="846" w:type="dxa"/>
            <w:vAlign w:val="center"/>
          </w:tcPr>
          <w:p w:rsidR="00563784" w:rsidRPr="00182902" w:rsidRDefault="00563784" w:rsidP="00A22A9F">
            <w:pPr>
              <w:spacing w:line="360" w:lineRule="auto"/>
              <w:jc w:val="center"/>
              <w:rPr>
                <w:rStyle w:val="SubtleEmphasis"/>
                <w:rFonts w:cs="Times New Roman"/>
                <w:sz w:val="28"/>
                <w:szCs w:val="28"/>
              </w:rPr>
            </w:pP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Đường dẫn đến kết quả công việc</w:t>
            </w:r>
          </w:p>
        </w:tc>
      </w:tr>
      <w:tr w:rsidR="00563784" w:rsidRPr="00182902" w:rsidTr="00C66E98">
        <w:trPr>
          <w:trHeight w:val="569"/>
        </w:trPr>
        <w:tc>
          <w:tcPr>
            <w:tcW w:w="746"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4</w:t>
            </w:r>
          </w:p>
        </w:tc>
        <w:tc>
          <w:tcPr>
            <w:tcW w:w="2254"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64" w:type="dxa"/>
            <w:vAlign w:val="center"/>
          </w:tcPr>
          <w:p w:rsidR="00563784"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148" w:type="dxa"/>
            <w:vAlign w:val="center"/>
          </w:tcPr>
          <w:p w:rsidR="00563784" w:rsidRPr="00182902" w:rsidRDefault="00563784"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563784" w:rsidRPr="00182902" w:rsidRDefault="00563784" w:rsidP="00A22A9F">
            <w:pPr>
              <w:spacing w:line="360" w:lineRule="auto"/>
              <w:jc w:val="center"/>
              <w:rPr>
                <w:rStyle w:val="SubtleEmphasis"/>
                <w:rFonts w:cs="Times New Roman"/>
                <w:sz w:val="28"/>
                <w:szCs w:val="28"/>
              </w:rPr>
            </w:pPr>
          </w:p>
        </w:tc>
        <w:tc>
          <w:tcPr>
            <w:tcW w:w="2430" w:type="dxa"/>
            <w:vAlign w:val="center"/>
          </w:tcPr>
          <w:p w:rsidR="00563784"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Mô tả công việc thực hiện trong ngày</w:t>
            </w:r>
          </w:p>
        </w:tc>
      </w:tr>
      <w:tr w:rsidR="0077103F" w:rsidRPr="00182902" w:rsidTr="00C66E98">
        <w:trPr>
          <w:trHeight w:val="569"/>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5</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resultToday</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float</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Kết quả thực hiện của ngày hôm nay</w:t>
            </w:r>
          </w:p>
        </w:tc>
      </w:tr>
      <w:tr w:rsidR="0077103F" w:rsidRPr="00182902" w:rsidTr="00C66E98">
        <w:trPr>
          <w:trHeight w:val="569"/>
        </w:trPr>
        <w:tc>
          <w:tcPr>
            <w:tcW w:w="746"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6</w:t>
            </w:r>
          </w:p>
        </w:tc>
        <w:tc>
          <w:tcPr>
            <w:tcW w:w="2254"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type</w:t>
            </w:r>
          </w:p>
        </w:tc>
        <w:tc>
          <w:tcPr>
            <w:tcW w:w="1864"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148" w:type="dxa"/>
            <w:vAlign w:val="center"/>
          </w:tcPr>
          <w:p w:rsidR="0077103F" w:rsidRPr="00182902" w:rsidRDefault="0077103F" w:rsidP="00A22A9F">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46" w:type="dxa"/>
            <w:vAlign w:val="center"/>
          </w:tcPr>
          <w:p w:rsidR="0077103F" w:rsidRPr="00182902" w:rsidRDefault="0077103F" w:rsidP="00A22A9F">
            <w:pPr>
              <w:spacing w:line="360" w:lineRule="auto"/>
              <w:jc w:val="center"/>
              <w:rPr>
                <w:rStyle w:val="SubtleEmphasis"/>
                <w:rFonts w:cs="Times New Roman"/>
                <w:sz w:val="28"/>
                <w:szCs w:val="28"/>
              </w:rPr>
            </w:pPr>
          </w:p>
        </w:tc>
        <w:tc>
          <w:tcPr>
            <w:tcW w:w="2430" w:type="dxa"/>
            <w:vAlign w:val="center"/>
          </w:tcPr>
          <w:p w:rsidR="0077103F" w:rsidRPr="00182902" w:rsidRDefault="0077103F" w:rsidP="00A22A9F">
            <w:pPr>
              <w:spacing w:line="360" w:lineRule="auto"/>
              <w:jc w:val="both"/>
              <w:rPr>
                <w:rStyle w:val="SubtleEmphasis"/>
                <w:rFonts w:cs="Times New Roman"/>
                <w:sz w:val="28"/>
                <w:szCs w:val="28"/>
              </w:rPr>
            </w:pPr>
            <w:r w:rsidRPr="00182902">
              <w:rPr>
                <w:rStyle w:val="SubtleEmphasis"/>
                <w:rFonts w:cs="Times New Roman"/>
                <w:sz w:val="28"/>
                <w:szCs w:val="28"/>
              </w:rPr>
              <w:t>Loại công việc đã thực hiện (Tạo mới, chỉnh sửa..)</w:t>
            </w:r>
          </w:p>
        </w:tc>
      </w:tr>
    </w:tbl>
    <w:p w:rsidR="00563784" w:rsidRPr="00182902" w:rsidRDefault="00675A00"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r w:rsidRPr="00182902">
        <w:rPr>
          <w:rStyle w:val="SubtleEmphasis"/>
          <w:rFonts w:cs="Times New Roman"/>
          <w:b/>
          <w:sz w:val="28"/>
          <w:szCs w:val="28"/>
        </w:rPr>
        <w:t xml:space="preserve"> </w:t>
      </w:r>
      <w:bookmarkStart w:id="770" w:name="_Toc512779521"/>
      <w:r w:rsidRPr="00182902">
        <w:rPr>
          <w:rStyle w:val="SubtleEmphasis"/>
          <w:rFonts w:cs="Times New Roman"/>
          <w:b/>
          <w:sz w:val="28"/>
          <w:szCs w:val="28"/>
        </w:rPr>
        <w:t>Bảng Group (Nhóm phát triển)</w:t>
      </w:r>
      <w:bookmarkEnd w:id="770"/>
    </w:p>
    <w:p w:rsidR="00675A00" w:rsidRPr="00182902" w:rsidRDefault="00675A00" w:rsidP="00675A00">
      <w:pPr>
        <w:rPr>
          <w:rStyle w:val="SubtleEmphasis"/>
          <w:rFonts w:cs="Times New Roman"/>
          <w:sz w:val="28"/>
          <w:szCs w:val="28"/>
        </w:rPr>
      </w:pPr>
      <w:r w:rsidRPr="00182902">
        <w:rPr>
          <w:rStyle w:val="SubtleEmphasis"/>
          <w:rFonts w:cs="Times New Roman"/>
          <w:sz w:val="28"/>
          <w:szCs w:val="28"/>
        </w:rPr>
        <w:t>Bảng lưu thông tin nhóm phát triển</w:t>
      </w:r>
    </w:p>
    <w:tbl>
      <w:tblPr>
        <w:tblStyle w:val="TableGrid"/>
        <w:tblW w:w="9288" w:type="dxa"/>
        <w:tblLook w:val="04A0" w:firstRow="1" w:lastRow="0" w:firstColumn="1" w:lastColumn="0" w:noHBand="0" w:noVBand="1"/>
      </w:tblPr>
      <w:tblGrid>
        <w:gridCol w:w="746"/>
        <w:gridCol w:w="2243"/>
        <w:gridCol w:w="1864"/>
        <w:gridCol w:w="1142"/>
        <w:gridCol w:w="886"/>
        <w:gridCol w:w="2407"/>
      </w:tblGrid>
      <w:tr w:rsidR="00675A00" w:rsidRPr="00182902" w:rsidTr="00C66E98">
        <w:trPr>
          <w:trHeight w:val="554"/>
        </w:trPr>
        <w:tc>
          <w:tcPr>
            <w:tcW w:w="746"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STT</w:t>
            </w:r>
          </w:p>
        </w:tc>
        <w:tc>
          <w:tcPr>
            <w:tcW w:w="2243"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Tên trường</w:t>
            </w:r>
          </w:p>
        </w:tc>
        <w:tc>
          <w:tcPr>
            <w:tcW w:w="1864"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Kiểu dữ liệu</w:t>
            </w:r>
          </w:p>
        </w:tc>
        <w:tc>
          <w:tcPr>
            <w:tcW w:w="1142"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Cho phép null</w:t>
            </w:r>
          </w:p>
        </w:tc>
        <w:tc>
          <w:tcPr>
            <w:tcW w:w="886" w:type="dxa"/>
            <w:vAlign w:val="center"/>
          </w:tcPr>
          <w:p w:rsidR="00675A00" w:rsidRPr="00182902" w:rsidRDefault="00675A00" w:rsidP="009D37BB">
            <w:pPr>
              <w:spacing w:line="360" w:lineRule="auto"/>
              <w:jc w:val="center"/>
              <w:rPr>
                <w:rStyle w:val="SubtleEmphasis"/>
                <w:rFonts w:cs="Times New Roman"/>
                <w:b/>
                <w:sz w:val="28"/>
                <w:szCs w:val="28"/>
              </w:rPr>
            </w:pPr>
            <w:r w:rsidRPr="00182902">
              <w:rPr>
                <w:rStyle w:val="SubtleEmphasis"/>
                <w:rFonts w:cs="Times New Roman"/>
                <w:b/>
                <w:sz w:val="28"/>
                <w:szCs w:val="28"/>
              </w:rPr>
              <w:t>Khóa chính</w:t>
            </w:r>
          </w:p>
        </w:tc>
        <w:tc>
          <w:tcPr>
            <w:tcW w:w="2407" w:type="dxa"/>
            <w:vAlign w:val="center"/>
          </w:tcPr>
          <w:p w:rsidR="00675A00" w:rsidRPr="00182902" w:rsidRDefault="00675A00" w:rsidP="00382088">
            <w:pPr>
              <w:spacing w:line="360" w:lineRule="auto"/>
              <w:jc w:val="center"/>
              <w:rPr>
                <w:rStyle w:val="SubtleEmphasis"/>
                <w:rFonts w:cs="Times New Roman"/>
                <w:b/>
                <w:sz w:val="28"/>
                <w:szCs w:val="28"/>
              </w:rPr>
            </w:pPr>
            <w:r w:rsidRPr="00182902">
              <w:rPr>
                <w:rStyle w:val="SubtleEmphasis"/>
                <w:rFonts w:cs="Times New Roman"/>
                <w:b/>
                <w:sz w:val="28"/>
                <w:szCs w:val="28"/>
              </w:rPr>
              <w:t>Mô tả</w:t>
            </w:r>
          </w:p>
        </w:tc>
      </w:tr>
      <w:tr w:rsidR="00675A00" w:rsidRPr="00182902" w:rsidTr="00C66E98">
        <w:trPr>
          <w:trHeight w:val="831"/>
        </w:trPr>
        <w:tc>
          <w:tcPr>
            <w:tcW w:w="74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1</w:t>
            </w:r>
          </w:p>
        </w:tc>
        <w:tc>
          <w:tcPr>
            <w:tcW w:w="2243" w:type="dxa"/>
            <w:vAlign w:val="center"/>
          </w:tcPr>
          <w:p w:rsidR="00675A00" w:rsidRPr="00182902" w:rsidRDefault="00675A00" w:rsidP="009D37BB">
            <w:pPr>
              <w:spacing w:line="360" w:lineRule="auto"/>
              <w:jc w:val="both"/>
              <w:rPr>
                <w:rStyle w:val="SubtleEmphasis"/>
                <w:rFonts w:cs="Times New Roman"/>
                <w:sz w:val="28"/>
                <w:szCs w:val="28"/>
              </w:rPr>
            </w:pPr>
            <w:r w:rsidRPr="00182902">
              <w:rPr>
                <w:rStyle w:val="SubtleEmphasis"/>
                <w:rFonts w:cs="Times New Roman"/>
                <w:sz w:val="28"/>
                <w:szCs w:val="28"/>
              </w:rPr>
              <w:t>idGroup</w:t>
            </w:r>
          </w:p>
        </w:tc>
        <w:tc>
          <w:tcPr>
            <w:tcW w:w="1864"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int</w:t>
            </w:r>
          </w:p>
        </w:tc>
        <w:tc>
          <w:tcPr>
            <w:tcW w:w="1142"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8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PK</w:t>
            </w:r>
          </w:p>
        </w:tc>
        <w:tc>
          <w:tcPr>
            <w:tcW w:w="2407" w:type="dxa"/>
            <w:vAlign w:val="center"/>
          </w:tcPr>
          <w:p w:rsidR="00675A00" w:rsidRPr="00182902" w:rsidRDefault="00675A00" w:rsidP="00382088">
            <w:pPr>
              <w:spacing w:line="360" w:lineRule="auto"/>
              <w:rPr>
                <w:rStyle w:val="SubtleEmphasis"/>
                <w:rFonts w:cs="Times New Roman"/>
                <w:sz w:val="28"/>
                <w:szCs w:val="28"/>
              </w:rPr>
            </w:pPr>
            <w:r w:rsidRPr="00182902">
              <w:rPr>
                <w:rStyle w:val="SubtleEmphasis"/>
                <w:rFonts w:cs="Times New Roman"/>
                <w:sz w:val="28"/>
                <w:szCs w:val="28"/>
              </w:rPr>
              <w:t>Mã nhóm phát triển</w:t>
            </w:r>
          </w:p>
        </w:tc>
      </w:tr>
      <w:tr w:rsidR="00675A00" w:rsidRPr="00182902" w:rsidTr="00C66E98">
        <w:trPr>
          <w:trHeight w:val="277"/>
        </w:trPr>
        <w:tc>
          <w:tcPr>
            <w:tcW w:w="74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2</w:t>
            </w:r>
          </w:p>
        </w:tc>
        <w:tc>
          <w:tcPr>
            <w:tcW w:w="2243" w:type="dxa"/>
            <w:vAlign w:val="center"/>
          </w:tcPr>
          <w:p w:rsidR="00675A00" w:rsidRPr="00182902" w:rsidRDefault="00675A00" w:rsidP="009D37BB">
            <w:pPr>
              <w:spacing w:line="360" w:lineRule="auto"/>
              <w:jc w:val="both"/>
              <w:rPr>
                <w:rStyle w:val="Emphasis"/>
                <w:rFonts w:cs="Times New Roman"/>
                <w:i w:val="0"/>
                <w:szCs w:val="28"/>
              </w:rPr>
            </w:pPr>
            <w:r w:rsidRPr="00182902">
              <w:rPr>
                <w:rStyle w:val="Emphasis"/>
                <w:rFonts w:cs="Times New Roman"/>
                <w:i w:val="0"/>
                <w:szCs w:val="28"/>
              </w:rPr>
              <w:t>groupName</w:t>
            </w:r>
          </w:p>
        </w:tc>
        <w:tc>
          <w:tcPr>
            <w:tcW w:w="1864"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nvarchar(50)</w:t>
            </w:r>
          </w:p>
        </w:tc>
        <w:tc>
          <w:tcPr>
            <w:tcW w:w="1142"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86" w:type="dxa"/>
            <w:vAlign w:val="center"/>
          </w:tcPr>
          <w:p w:rsidR="00675A00" w:rsidRPr="00182902" w:rsidRDefault="00675A00" w:rsidP="009D37BB">
            <w:pPr>
              <w:spacing w:line="360" w:lineRule="auto"/>
              <w:jc w:val="center"/>
              <w:rPr>
                <w:rStyle w:val="SubtleEmphasis"/>
                <w:rFonts w:cs="Times New Roman"/>
                <w:sz w:val="28"/>
                <w:szCs w:val="28"/>
              </w:rPr>
            </w:pPr>
          </w:p>
        </w:tc>
        <w:tc>
          <w:tcPr>
            <w:tcW w:w="2407" w:type="dxa"/>
            <w:vAlign w:val="center"/>
          </w:tcPr>
          <w:p w:rsidR="00675A00" w:rsidRPr="00182902" w:rsidRDefault="00675A00" w:rsidP="00382088">
            <w:pPr>
              <w:spacing w:line="360" w:lineRule="auto"/>
              <w:rPr>
                <w:rStyle w:val="SubtleEmphasis"/>
                <w:rFonts w:cs="Times New Roman"/>
                <w:sz w:val="28"/>
                <w:szCs w:val="28"/>
              </w:rPr>
            </w:pPr>
            <w:r w:rsidRPr="00182902">
              <w:rPr>
                <w:rStyle w:val="SubtleEmphasis"/>
                <w:rFonts w:cs="Times New Roman"/>
                <w:sz w:val="28"/>
                <w:szCs w:val="28"/>
              </w:rPr>
              <w:t>Tên nhóm phát triển</w:t>
            </w:r>
          </w:p>
        </w:tc>
      </w:tr>
      <w:tr w:rsidR="00675A00" w:rsidRPr="00182902" w:rsidTr="00C66E98">
        <w:trPr>
          <w:trHeight w:val="569"/>
        </w:trPr>
        <w:tc>
          <w:tcPr>
            <w:tcW w:w="746"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3</w:t>
            </w:r>
          </w:p>
        </w:tc>
        <w:tc>
          <w:tcPr>
            <w:tcW w:w="2243" w:type="dxa"/>
            <w:vAlign w:val="center"/>
          </w:tcPr>
          <w:p w:rsidR="00675A00" w:rsidRPr="00182902" w:rsidRDefault="00675A00" w:rsidP="009D37BB">
            <w:pPr>
              <w:spacing w:line="360" w:lineRule="auto"/>
              <w:jc w:val="both"/>
              <w:rPr>
                <w:rStyle w:val="SubtleEmphasis"/>
                <w:rFonts w:cs="Times New Roman"/>
                <w:sz w:val="28"/>
                <w:szCs w:val="28"/>
              </w:rPr>
            </w:pPr>
            <w:r w:rsidRPr="00182902">
              <w:rPr>
                <w:rStyle w:val="SubtleEmphasis"/>
                <w:rFonts w:cs="Times New Roman"/>
                <w:sz w:val="28"/>
                <w:szCs w:val="28"/>
              </w:rPr>
              <w:t>description</w:t>
            </w:r>
          </w:p>
        </w:tc>
        <w:tc>
          <w:tcPr>
            <w:tcW w:w="1864"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nvarchar(max)</w:t>
            </w:r>
          </w:p>
        </w:tc>
        <w:tc>
          <w:tcPr>
            <w:tcW w:w="1142" w:type="dxa"/>
            <w:vAlign w:val="center"/>
          </w:tcPr>
          <w:p w:rsidR="00675A00" w:rsidRPr="00182902" w:rsidRDefault="00675A00" w:rsidP="009D37BB">
            <w:pPr>
              <w:spacing w:line="360" w:lineRule="auto"/>
              <w:jc w:val="center"/>
              <w:rPr>
                <w:rStyle w:val="SubtleEmphasis"/>
                <w:rFonts w:cs="Times New Roman"/>
                <w:sz w:val="28"/>
                <w:szCs w:val="28"/>
              </w:rPr>
            </w:pPr>
            <w:r w:rsidRPr="00182902">
              <w:rPr>
                <w:rStyle w:val="SubtleEmphasis"/>
                <w:rFonts w:cs="Times New Roman"/>
                <w:sz w:val="28"/>
                <w:szCs w:val="28"/>
              </w:rPr>
              <w:t>not null</w:t>
            </w:r>
          </w:p>
        </w:tc>
        <w:tc>
          <w:tcPr>
            <w:tcW w:w="886" w:type="dxa"/>
            <w:vAlign w:val="center"/>
          </w:tcPr>
          <w:p w:rsidR="00675A00" w:rsidRPr="00182902" w:rsidRDefault="00675A00" w:rsidP="009D37BB">
            <w:pPr>
              <w:spacing w:line="360" w:lineRule="auto"/>
              <w:jc w:val="center"/>
              <w:rPr>
                <w:rStyle w:val="SubtleEmphasis"/>
                <w:rFonts w:cs="Times New Roman"/>
                <w:sz w:val="28"/>
                <w:szCs w:val="28"/>
              </w:rPr>
            </w:pPr>
          </w:p>
        </w:tc>
        <w:tc>
          <w:tcPr>
            <w:tcW w:w="2407" w:type="dxa"/>
            <w:vAlign w:val="center"/>
          </w:tcPr>
          <w:p w:rsidR="00675A00" w:rsidRPr="00182902" w:rsidRDefault="00675A00" w:rsidP="00382088">
            <w:pPr>
              <w:spacing w:line="360" w:lineRule="auto"/>
              <w:rPr>
                <w:rStyle w:val="SubtleEmphasis"/>
                <w:rFonts w:cs="Times New Roman"/>
                <w:sz w:val="28"/>
                <w:szCs w:val="28"/>
              </w:rPr>
            </w:pPr>
            <w:r w:rsidRPr="00182902">
              <w:rPr>
                <w:rStyle w:val="SubtleEmphasis"/>
                <w:rFonts w:cs="Times New Roman"/>
                <w:sz w:val="28"/>
                <w:szCs w:val="28"/>
              </w:rPr>
              <w:t>Mô tả công việc thực hiện trong ngày</w:t>
            </w:r>
          </w:p>
        </w:tc>
      </w:tr>
    </w:tbl>
    <w:p w:rsidR="00382088" w:rsidRPr="00182902" w:rsidRDefault="00382088" w:rsidP="00382088">
      <w:pPr>
        <w:pStyle w:val="ListParagraph"/>
        <w:pBdr>
          <w:top w:val="nil"/>
          <w:left w:val="nil"/>
          <w:bottom w:val="nil"/>
          <w:right w:val="nil"/>
          <w:between w:val="nil"/>
        </w:pBdr>
        <w:spacing w:after="0" w:line="360" w:lineRule="auto"/>
        <w:ind w:left="360"/>
        <w:jc w:val="both"/>
        <w:rPr>
          <w:rStyle w:val="SubtleEmphasis"/>
          <w:rFonts w:cs="Times New Roman"/>
          <w:b/>
          <w:sz w:val="28"/>
          <w:szCs w:val="28"/>
        </w:rPr>
      </w:pPr>
    </w:p>
    <w:p w:rsidR="00675A00" w:rsidRPr="00182902" w:rsidRDefault="00382088"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71" w:name="_Toc512779522"/>
      <w:r w:rsidRPr="00182902">
        <w:rPr>
          <w:rStyle w:val="SubtleEmphasis"/>
          <w:rFonts w:cs="Times New Roman"/>
          <w:b/>
          <w:sz w:val="28"/>
          <w:szCs w:val="28"/>
        </w:rPr>
        <w:lastRenderedPageBreak/>
        <w:t>Môi trường phát triển</w:t>
      </w:r>
      <w:bookmarkEnd w:id="771"/>
    </w:p>
    <w:p w:rsidR="00382088" w:rsidRPr="00182902" w:rsidRDefault="00382088" w:rsidP="00382088">
      <w:pPr>
        <w:pStyle w:val="ListParagraph"/>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sz w:val="28"/>
          <w:szCs w:val="28"/>
        </w:rPr>
        <w:t>Giới thiệu mô hình phát triển các ứng dụng web - MVC</w:t>
      </w:r>
    </w:p>
    <w:p w:rsidR="00382088" w:rsidRPr="00182902" w:rsidRDefault="00382088" w:rsidP="00382088">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sz w:val="28"/>
          <w:szCs w:val="28"/>
        </w:rPr>
        <w:t>MVC là viết tắt của Model – View – Controller. Là một trong những design pattern. Được vận hành để tách mã lệnh thành 3 phần riêng biệt. Ở mỗi phần MVC sẽ có những chức năng đặc thù. Để xử lý các tác vụ mà request gởi tới. MVC làm cho mã lệnh trở nên trong sáng, dễ phát triển và dễ nâng cấp theo thời gian.</w:t>
      </w:r>
    </w:p>
    <w:p w:rsidR="00382088" w:rsidRPr="00182902"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Model: Là thành phần chịu trách nhiệm xử lý các thao tác trên database. Và gởi trả kết quả thông qua view.</w:t>
      </w:r>
    </w:p>
    <w:p w:rsidR="00382088" w:rsidRPr="00182902"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View: Là phần hiển thị thông tin trên website, sau khi đi qua controller và nhận kết quả từ phía model thì view là bước cuối cùng để chuyển thông tin tới người dùng.</w:t>
      </w:r>
    </w:p>
    <w:p w:rsidR="00382088" w:rsidRPr="00182902" w:rsidRDefault="00382088" w:rsidP="00A76070">
      <w:pPr>
        <w:pStyle w:val="ListParagraph"/>
        <w:numPr>
          <w:ilvl w:val="0"/>
          <w:numId w:val="13"/>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Controller: Là phần điều hướng các request tới những tác vụ tương ứng. Controller là một phần không thể thiếu ở bất cứ framework nào. Vì nó có trách nhiệm gởi và nhận request từ hệ thống tới người sử dụng.</w:t>
      </w:r>
    </w:p>
    <w:p w:rsidR="00382088" w:rsidRPr="00182902" w:rsidRDefault="00382088" w:rsidP="00D92C83">
      <w:pPr>
        <w:pStyle w:val="ListParagraph"/>
        <w:keepNext/>
        <w:pBdr>
          <w:top w:val="nil"/>
          <w:left w:val="nil"/>
          <w:bottom w:val="nil"/>
          <w:right w:val="nil"/>
          <w:between w:val="nil"/>
        </w:pBdr>
        <w:spacing w:after="0" w:line="360" w:lineRule="auto"/>
        <w:jc w:val="center"/>
        <w:rPr>
          <w:rFonts w:cs="Times New Roman"/>
          <w:szCs w:val="28"/>
        </w:rPr>
      </w:pPr>
      <w:r w:rsidRPr="005A3E76">
        <w:rPr>
          <w:rFonts w:cs="Times New Roman"/>
          <w:iCs/>
          <w:noProof/>
          <w:szCs w:val="28"/>
          <w:lang w:eastAsia="ja-JP"/>
        </w:rPr>
        <w:drawing>
          <wp:inline distT="0" distB="0" distL="0" distR="0" wp14:anchorId="03CA0BB1" wp14:editId="792F28E3">
            <wp:extent cx="3600450" cy="2449329"/>
            <wp:effectExtent l="0" t="0" r="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ô-hình-mvc.png"/>
                    <pic:cNvPicPr/>
                  </pic:nvPicPr>
                  <pic:blipFill>
                    <a:blip r:embed="rId16">
                      <a:extLst>
                        <a:ext uri="{28A0092B-C50C-407E-A947-70E740481C1C}">
                          <a14:useLocalDpi xmlns:a14="http://schemas.microsoft.com/office/drawing/2010/main" val="0"/>
                        </a:ext>
                      </a:extLst>
                    </a:blip>
                    <a:stretch>
                      <a:fillRect/>
                    </a:stretch>
                  </pic:blipFill>
                  <pic:spPr>
                    <a:xfrm>
                      <a:off x="0" y="0"/>
                      <a:ext cx="3636409" cy="2473791"/>
                    </a:xfrm>
                    <a:prstGeom prst="rect">
                      <a:avLst/>
                    </a:prstGeom>
                    <a:ln>
                      <a:noFill/>
                    </a:ln>
                  </pic:spPr>
                </pic:pic>
              </a:graphicData>
            </a:graphic>
          </wp:inline>
        </w:drawing>
      </w:r>
    </w:p>
    <w:p w:rsidR="00382088" w:rsidRPr="00182902" w:rsidRDefault="00382088" w:rsidP="00382088">
      <w:pPr>
        <w:pStyle w:val="Caption"/>
        <w:spacing w:line="360" w:lineRule="auto"/>
        <w:jc w:val="center"/>
        <w:rPr>
          <w:rStyle w:val="SubtleEmphasis"/>
          <w:rFonts w:cs="Times New Roman"/>
          <w:sz w:val="28"/>
          <w:szCs w:val="28"/>
          <w:rPrChange w:id="772" w:author="HAO" w:date="2018-04-29T21:55:00Z">
            <w:rPr>
              <w:rStyle w:val="SubtleEmphasis"/>
              <w:rFonts w:cs="Times New Roman"/>
              <w:i w:val="0"/>
              <w:iCs/>
              <w:sz w:val="28"/>
              <w:szCs w:val="28"/>
            </w:rPr>
          </w:rPrChange>
        </w:rPr>
      </w:pPr>
      <w:bookmarkStart w:id="773" w:name="_Toc512807184"/>
      <w:r w:rsidRPr="00182902">
        <w:rPr>
          <w:rFonts w:cs="Times New Roman"/>
          <w:sz w:val="28"/>
          <w:szCs w:val="28"/>
          <w:rPrChange w:id="774" w:author="HAO" w:date="2018-04-29T21:55:00Z">
            <w:rPr>
              <w:rFonts w:cs="Times New Roman"/>
              <w:iCs w:val="0"/>
              <w:color w:val="auto"/>
              <w:sz w:val="28"/>
              <w:szCs w:val="28"/>
            </w:rPr>
          </w:rPrChange>
        </w:rPr>
        <w:t xml:space="preserve">Hình </w:t>
      </w:r>
      <w:r w:rsidR="00D92C83" w:rsidRPr="00182902">
        <w:rPr>
          <w:rFonts w:cs="Times New Roman"/>
          <w:sz w:val="28"/>
          <w:szCs w:val="28"/>
        </w:rPr>
        <w:t>5</w:t>
      </w:r>
      <w:r w:rsidRPr="00182902">
        <w:rPr>
          <w:rFonts w:cs="Times New Roman"/>
          <w:sz w:val="28"/>
          <w:szCs w:val="28"/>
        </w:rPr>
        <w:t>: Mô hình MVC</w:t>
      </w:r>
      <w:bookmarkEnd w:id="773"/>
    </w:p>
    <w:p w:rsidR="00382088" w:rsidRPr="00182902" w:rsidRDefault="00382088" w:rsidP="00382088">
      <w:pPr>
        <w:pStyle w:val="ListParagraph"/>
        <w:pBdr>
          <w:top w:val="nil"/>
          <w:left w:val="nil"/>
          <w:bottom w:val="nil"/>
          <w:right w:val="nil"/>
          <w:between w:val="nil"/>
        </w:pBdr>
        <w:spacing w:after="0" w:line="360" w:lineRule="auto"/>
        <w:jc w:val="both"/>
        <w:rPr>
          <w:rStyle w:val="SubtleEmphasis"/>
          <w:rFonts w:cs="Times New Roman"/>
          <w:sz w:val="28"/>
          <w:szCs w:val="28"/>
          <w:rPrChange w:id="775" w:author="HAO" w:date="2018-04-29T21:55:00Z">
            <w:rPr>
              <w:rStyle w:val="SubtleEmphasis"/>
              <w:rFonts w:cs="Times New Roman"/>
              <w:i/>
              <w:iCs w:val="0"/>
              <w:sz w:val="28"/>
              <w:szCs w:val="28"/>
            </w:rPr>
          </w:rPrChange>
        </w:rPr>
      </w:pPr>
      <w:r w:rsidRPr="00182902">
        <w:rPr>
          <w:rStyle w:val="SubtleEmphasis"/>
          <w:rFonts w:cs="Times New Roman"/>
          <w:sz w:val="28"/>
          <w:szCs w:val="28"/>
        </w:rPr>
        <w:t>Hình: Mô hình MVC</w:t>
      </w:r>
    </w:p>
    <w:p w:rsidR="00382088" w:rsidRPr="00182902" w:rsidRDefault="00382088" w:rsidP="00382088">
      <w:pPr>
        <w:pStyle w:val="ListParagraph"/>
        <w:numPr>
          <w:ilvl w:val="0"/>
          <w:numId w:val="2"/>
        </w:num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sz w:val="28"/>
          <w:szCs w:val="28"/>
        </w:rPr>
        <w:t>Lợi ích của việc sử dụng mô hình MVC trong phát triển website</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Giúp cho ứng dụng dễ bảo trì</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Module hóa các chức năng</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lastRenderedPageBreak/>
        <w:t>Được xây dựng nhanh chóng</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Dễ dàng thêm các tính năng mới và thay đổi các tính năng cũ</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MCV cho phép các nhà phát triển và thiết kế có thể làm việc đồng thời với nhau</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MVC cho phép thay đổi trong một phần của ứng dụng mà không ảnh hưởng đến các phần khác</w:t>
      </w:r>
    </w:p>
    <w:p w:rsidR="00382088" w:rsidRPr="00182902" w:rsidRDefault="00382088" w:rsidP="00A76070">
      <w:pPr>
        <w:pStyle w:val="ListParagraph"/>
        <w:numPr>
          <w:ilvl w:val="0"/>
          <w:numId w:val="14"/>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MVC hiện đang là mô hình lập trình tiên tiến bậc nhất hiện nay, điều mà các framework vẫn đang nổ lực để hướng tới sự đơn giản và yếu tố lâu dài cho người sử dụng.</w:t>
      </w:r>
    </w:p>
    <w:p w:rsidR="0044144B" w:rsidRPr="00182902" w:rsidRDefault="0044144B" w:rsidP="00A76070">
      <w:pPr>
        <w:pStyle w:val="ListParagraph"/>
        <w:numPr>
          <w:ilvl w:val="0"/>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76" w:name="_Toc496728401"/>
      <w:bookmarkStart w:id="777" w:name="_Toc512779523"/>
      <w:r w:rsidRPr="00182902">
        <w:rPr>
          <w:rStyle w:val="SubtleEmphasis"/>
          <w:rFonts w:cs="Times New Roman"/>
          <w:b/>
          <w:sz w:val="28"/>
          <w:szCs w:val="28"/>
        </w:rPr>
        <w:t>Thiết kế giao diện</w:t>
      </w:r>
      <w:bookmarkEnd w:id="776"/>
      <w:bookmarkEnd w:id="777"/>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bookmarkStart w:id="778" w:name="_Toc512779524"/>
      <w:r w:rsidRPr="00182902">
        <w:rPr>
          <w:rStyle w:val="SubtleEmphasis"/>
          <w:rFonts w:cs="Times New Roman"/>
          <w:b/>
          <w:sz w:val="28"/>
          <w:szCs w:val="28"/>
        </w:rPr>
        <w:t>Giao diện trang Login</w:t>
      </w:r>
      <w:bookmarkEnd w:id="778"/>
    </w:p>
    <w:p w:rsidR="00D92C83" w:rsidRPr="00182902" w:rsidRDefault="00D92C83" w:rsidP="00E86759">
      <w:pPr>
        <w:ind w:firstLine="360"/>
        <w:rPr>
          <w:rStyle w:val="SubtleEmphasis"/>
          <w:rFonts w:cs="Times New Roman"/>
          <w:sz w:val="28"/>
          <w:szCs w:val="28"/>
        </w:rPr>
      </w:pPr>
      <w:r w:rsidRPr="00182902">
        <w:rPr>
          <w:rStyle w:val="SubtleEmphasis"/>
          <w:rFonts w:cs="Times New Roman"/>
          <w:b/>
          <w:sz w:val="28"/>
          <w:szCs w:val="28"/>
        </w:rPr>
        <w:t xml:space="preserve">Mục đích: </w:t>
      </w:r>
      <w:r w:rsidRPr="00182902">
        <w:rPr>
          <w:rStyle w:val="SubtleEmphasis"/>
          <w:rFonts w:cs="Times New Roman"/>
          <w:sz w:val="28"/>
          <w:szCs w:val="28"/>
        </w:rPr>
        <w:t>Trang đăng nhập vào hệ thống</w:t>
      </w:r>
    </w:p>
    <w:p w:rsidR="00566D0D" w:rsidRPr="00182902" w:rsidRDefault="00D92C83" w:rsidP="00D92C83">
      <w:pPr>
        <w:keepNext/>
        <w:spacing w:line="360" w:lineRule="auto"/>
        <w:ind w:left="-567" w:firstLine="567"/>
        <w:jc w:val="center"/>
        <w:rPr>
          <w:rFonts w:cs="Times New Roman"/>
          <w:szCs w:val="28"/>
        </w:rPr>
      </w:pPr>
      <w:del w:id="779" w:author="HAO" w:date="2018-04-29T22:28:00Z">
        <w:r w:rsidRPr="00182902" w:rsidDel="009A0005">
          <w:rPr>
            <w:rFonts w:cs="Times New Roman"/>
            <w:noProof/>
            <w:szCs w:val="28"/>
            <w:lang w:eastAsia="ja-JP"/>
          </w:rPr>
          <w:drawing>
            <wp:inline distT="0" distB="0" distL="0" distR="0">
              <wp:extent cx="4095750" cy="2470180"/>
              <wp:effectExtent l="171450" t="190500" r="190500" b="1778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D_Login.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105001" cy="2475759"/>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del>
      <w:ins w:id="780" w:author="HAO" w:date="2018-04-29T22:29:00Z">
        <w:r w:rsidR="009A0005">
          <w:rPr>
            <w:rFonts w:cs="Times New Roman"/>
            <w:noProof/>
            <w:szCs w:val="28"/>
            <w:lang w:eastAsia="ja-JP"/>
          </w:rPr>
          <w:drawing>
            <wp:inline distT="0" distB="0" distL="0" distR="0">
              <wp:extent cx="5761355" cy="3474720"/>
              <wp:effectExtent l="19050" t="19050" r="10795" b="114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D_Login.PNG"/>
                      <pic:cNvPicPr/>
                    </pic:nvPicPr>
                    <pic:blipFill>
                      <a:blip r:embed="rId17">
                        <a:extLst>
                          <a:ext uri="{28A0092B-C50C-407E-A947-70E740481C1C}">
                            <a14:useLocalDpi xmlns:a14="http://schemas.microsoft.com/office/drawing/2010/main" val="0"/>
                          </a:ext>
                        </a:extLst>
                      </a:blip>
                      <a:stretch>
                        <a:fillRect/>
                      </a:stretch>
                    </pic:blipFill>
                    <pic:spPr>
                      <a:xfrm>
                        <a:off x="0" y="0"/>
                        <a:ext cx="5761355" cy="3474720"/>
                      </a:xfrm>
                      <a:prstGeom prst="rect">
                        <a:avLst/>
                      </a:prstGeom>
                      <a:ln>
                        <a:solidFill>
                          <a:schemeClr val="tx1"/>
                        </a:solidFill>
                      </a:ln>
                    </pic:spPr>
                  </pic:pic>
                </a:graphicData>
              </a:graphic>
            </wp:inline>
          </w:drawing>
        </w:r>
      </w:ins>
    </w:p>
    <w:p w:rsidR="00E72603" w:rsidRPr="009A0005" w:rsidRDefault="00566D0D" w:rsidP="00A22A9F">
      <w:pPr>
        <w:pStyle w:val="Caption"/>
        <w:spacing w:line="360" w:lineRule="auto"/>
        <w:jc w:val="center"/>
        <w:rPr>
          <w:rStyle w:val="SubtleEmphasis"/>
          <w:rFonts w:cs="Times New Roman"/>
          <w:b/>
          <w:sz w:val="28"/>
          <w:szCs w:val="28"/>
        </w:rPr>
      </w:pPr>
      <w:bookmarkStart w:id="781" w:name="_Toc512807185"/>
      <w:r w:rsidRPr="00182902">
        <w:rPr>
          <w:rFonts w:cs="Times New Roman"/>
          <w:sz w:val="28"/>
          <w:szCs w:val="28"/>
        </w:rPr>
        <w:t>Hình</w:t>
      </w:r>
      <w:r w:rsidR="00D92C83" w:rsidRPr="009A0005">
        <w:rPr>
          <w:rFonts w:cs="Times New Roman"/>
          <w:sz w:val="28"/>
          <w:szCs w:val="28"/>
        </w:rPr>
        <w:t xml:space="preserve"> 6</w:t>
      </w:r>
      <w:r w:rsidRPr="009A0005">
        <w:rPr>
          <w:rFonts w:cs="Times New Roman"/>
          <w:sz w:val="28"/>
          <w:szCs w:val="28"/>
        </w:rPr>
        <w:t>: Giao diện Login</w:t>
      </w:r>
      <w:bookmarkEnd w:id="781"/>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
      </w:pPr>
      <w:r w:rsidRPr="00182902">
        <w:rPr>
          <w:rStyle w:val="SubtleEmphasis"/>
          <w:rFonts w:cs="Times New Roman"/>
          <w:b/>
          <w:sz w:val="28"/>
          <w:szCs w:val="28"/>
        </w:rPr>
        <w:t xml:space="preserve"> </w:t>
      </w:r>
      <w:bookmarkStart w:id="782" w:name="_Toc512779525"/>
      <w:r w:rsidRPr="00182902">
        <w:rPr>
          <w:rStyle w:val="SubtleEmphasis"/>
          <w:rFonts w:cs="Times New Roman"/>
          <w:b/>
          <w:sz w:val="28"/>
          <w:szCs w:val="28"/>
        </w:rPr>
        <w:t>Giao diện trang</w:t>
      </w:r>
      <w:r w:rsidR="00D92C83" w:rsidRPr="00182902">
        <w:rPr>
          <w:rStyle w:val="SubtleEmphasis"/>
          <w:rFonts w:cs="Times New Roman"/>
          <w:b/>
          <w:sz w:val="28"/>
          <w:szCs w:val="28"/>
        </w:rPr>
        <w:t xml:space="preserve"> Dashboard</w:t>
      </w:r>
      <w:bookmarkEnd w:id="782"/>
    </w:p>
    <w:p w:rsidR="00D92C83" w:rsidRPr="00182902" w:rsidRDefault="00D92C83" w:rsidP="00D92C83">
      <w:p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b/>
          <w:sz w:val="28"/>
          <w:szCs w:val="28"/>
        </w:rPr>
        <w:t xml:space="preserve">Mục đích: </w:t>
      </w:r>
      <w:r w:rsidRPr="00182902">
        <w:rPr>
          <w:rStyle w:val="SubtleEmphasis"/>
          <w:rFonts w:cs="Times New Roman"/>
          <w:sz w:val="28"/>
          <w:szCs w:val="28"/>
        </w:rPr>
        <w:t>Hiển thị danh sách các Project mà người dùng đang tham gia</w:t>
      </w:r>
    </w:p>
    <w:p w:rsidR="00EB1503" w:rsidRPr="00182902" w:rsidRDefault="00EB1503" w:rsidP="00D92C83">
      <w:pPr>
        <w:pBdr>
          <w:top w:val="nil"/>
          <w:left w:val="nil"/>
          <w:bottom w:val="nil"/>
          <w:right w:val="nil"/>
          <w:between w:val="nil"/>
        </w:pBdr>
        <w:spacing w:after="0" w:line="360" w:lineRule="auto"/>
        <w:ind w:left="360"/>
        <w:jc w:val="both"/>
        <w:rPr>
          <w:rStyle w:val="SubtleEmphasis"/>
          <w:rFonts w:cs="Times New Roman"/>
          <w:sz w:val="28"/>
          <w:szCs w:val="28"/>
        </w:rPr>
      </w:pPr>
      <w:r w:rsidRPr="00182902">
        <w:rPr>
          <w:rStyle w:val="SubtleEmphasis"/>
          <w:rFonts w:cs="Times New Roman"/>
          <w:b/>
          <w:sz w:val="28"/>
          <w:szCs w:val="28"/>
        </w:rPr>
        <w:t>Điều hướng:</w:t>
      </w:r>
      <w:r w:rsidRPr="00182902">
        <w:rPr>
          <w:rStyle w:val="SubtleEmphasis"/>
          <w:rFonts w:cs="Times New Roman"/>
          <w:sz w:val="28"/>
          <w:szCs w:val="28"/>
        </w:rPr>
        <w:t xml:space="preserve"> </w:t>
      </w:r>
    </w:p>
    <w:p w:rsidR="00EB1503" w:rsidRPr="00182902" w:rsidRDefault="00EB1503"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lastRenderedPageBreak/>
        <w:t xml:space="preserve">Click View Detail </w:t>
      </w:r>
      <w:r w:rsidRPr="00182902">
        <w:rPr>
          <w:rStyle w:val="SubtleEmphasis"/>
          <w:rFonts w:cs="Times New Roman"/>
          <w:sz w:val="28"/>
          <w:szCs w:val="28"/>
        </w:rPr>
        <w:sym w:font="Wingdings" w:char="F0E0"/>
      </w:r>
      <w:r w:rsidRPr="00182902">
        <w:rPr>
          <w:rStyle w:val="SubtleEmphasis"/>
          <w:rFonts w:cs="Times New Roman"/>
          <w:sz w:val="28"/>
          <w:szCs w:val="28"/>
        </w:rPr>
        <w:t xml:space="preserve"> Chuyển đến màn hình chi tiết vai trò người dùng hiện tại trong dự án</w:t>
      </w:r>
    </w:p>
    <w:p w:rsidR="00EB1503" w:rsidRPr="00182902" w:rsidRDefault="00EB1503"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 xml:space="preserve">Click List Task </w:t>
      </w:r>
      <w:r w:rsidRPr="00182902">
        <w:rPr>
          <w:rStyle w:val="SubtleEmphasis"/>
          <w:rFonts w:cs="Times New Roman"/>
          <w:sz w:val="28"/>
          <w:szCs w:val="28"/>
        </w:rPr>
        <w:sym w:font="Wingdings" w:char="F0E0"/>
      </w:r>
      <w:r w:rsidRPr="00182902">
        <w:rPr>
          <w:rStyle w:val="SubtleEmphasis"/>
          <w:rFonts w:cs="Times New Roman"/>
          <w:sz w:val="28"/>
          <w:szCs w:val="28"/>
        </w:rPr>
        <w:t xml:space="preserve"> Chuyển đến màn hình danh sách các Task trong dự án được phân công cho người dùng hiện tại</w:t>
      </w:r>
    </w:p>
    <w:p w:rsidR="00916DF8" w:rsidRPr="00182902" w:rsidRDefault="00A160A9" w:rsidP="00A76070">
      <w:pPr>
        <w:pStyle w:val="ListParagraph"/>
        <w:numPr>
          <w:ilvl w:val="0"/>
          <w:numId w:val="32"/>
        </w:numPr>
        <w:pBdr>
          <w:top w:val="nil"/>
          <w:left w:val="nil"/>
          <w:bottom w:val="nil"/>
          <w:right w:val="nil"/>
          <w:between w:val="nil"/>
        </w:pBdr>
        <w:spacing w:after="0" w:line="360" w:lineRule="auto"/>
        <w:jc w:val="both"/>
        <w:rPr>
          <w:rStyle w:val="SubtleEmphasis"/>
          <w:rFonts w:cs="Times New Roman"/>
          <w:sz w:val="28"/>
          <w:szCs w:val="28"/>
        </w:rPr>
      </w:pPr>
      <w:r w:rsidRPr="00182902">
        <w:rPr>
          <w:rStyle w:val="SubtleEmphasis"/>
          <w:rFonts w:cs="Times New Roman"/>
          <w:sz w:val="28"/>
          <w:szCs w:val="28"/>
        </w:rPr>
        <w:t xml:space="preserve">Click vào tên Project </w:t>
      </w:r>
      <w:r w:rsidRPr="00182902">
        <w:rPr>
          <w:rStyle w:val="SubtleEmphasis"/>
          <w:rFonts w:cs="Times New Roman"/>
          <w:sz w:val="28"/>
          <w:szCs w:val="28"/>
        </w:rPr>
        <w:sym w:font="Wingdings" w:char="F0E0"/>
      </w:r>
      <w:r w:rsidRPr="00182902">
        <w:rPr>
          <w:rStyle w:val="SubtleEmphasis"/>
          <w:rFonts w:cs="Times New Roman"/>
          <w:sz w:val="28"/>
          <w:szCs w:val="28"/>
        </w:rPr>
        <w:t xml:space="preserve"> Chuyển đến trang chi tiết của Project</w:t>
      </w:r>
    </w:p>
    <w:p w:rsidR="00566D0D" w:rsidRPr="00182902" w:rsidRDefault="00EB1503" w:rsidP="000432E4">
      <w:pPr>
        <w:keepNext/>
        <w:spacing w:line="360" w:lineRule="auto"/>
        <w:ind w:right="1"/>
        <w:jc w:val="center"/>
        <w:rPr>
          <w:rFonts w:cs="Times New Roman"/>
          <w:szCs w:val="28"/>
        </w:rPr>
      </w:pPr>
      <w:del w:id="783" w:author="HAO" w:date="2018-04-29T22:29:00Z">
        <w:r w:rsidRPr="00182902" w:rsidDel="009A0005">
          <w:rPr>
            <w:rFonts w:cs="Times New Roman"/>
            <w:noProof/>
            <w:szCs w:val="28"/>
            <w:lang w:eastAsia="ja-JP"/>
          </w:rPr>
          <w:drawing>
            <wp:inline distT="0" distB="0" distL="0" distR="0">
              <wp:extent cx="4953000" cy="3004118"/>
              <wp:effectExtent l="114300" t="114300" r="152400" b="13970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D_Dashboard.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955493" cy="300563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84" w:author="HAO" w:date="2018-04-29T22:29:00Z">
        <w:r w:rsidR="009A0005">
          <w:rPr>
            <w:rFonts w:cs="Times New Roman"/>
            <w:noProof/>
            <w:szCs w:val="28"/>
            <w:lang w:eastAsia="ja-JP"/>
          </w:rPr>
          <w:drawing>
            <wp:inline distT="0" distB="0" distL="0" distR="0">
              <wp:extent cx="5761355" cy="3494405"/>
              <wp:effectExtent l="19050" t="19050" r="10795" b="1079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D_Dashboard.PNG"/>
                      <pic:cNvPicPr/>
                    </pic:nvPicPr>
                    <pic:blipFill>
                      <a:blip r:embed="rId18">
                        <a:extLst>
                          <a:ext uri="{28A0092B-C50C-407E-A947-70E740481C1C}">
                            <a14:useLocalDpi xmlns:a14="http://schemas.microsoft.com/office/drawing/2010/main" val="0"/>
                          </a:ext>
                        </a:extLst>
                      </a:blip>
                      <a:stretch>
                        <a:fillRect/>
                      </a:stretch>
                    </pic:blipFill>
                    <pic:spPr>
                      <a:xfrm>
                        <a:off x="0" y="0"/>
                        <a:ext cx="5761355" cy="3494405"/>
                      </a:xfrm>
                      <a:prstGeom prst="rect">
                        <a:avLst/>
                      </a:prstGeom>
                      <a:ln>
                        <a:solidFill>
                          <a:schemeClr val="tx1"/>
                        </a:solidFill>
                      </a:ln>
                    </pic:spPr>
                  </pic:pic>
                </a:graphicData>
              </a:graphic>
            </wp:inline>
          </w:drawing>
        </w:r>
      </w:ins>
    </w:p>
    <w:p w:rsidR="00E72603" w:rsidRPr="00182902" w:rsidRDefault="00566D0D" w:rsidP="00A22A9F">
      <w:pPr>
        <w:pStyle w:val="Caption"/>
        <w:spacing w:line="360" w:lineRule="auto"/>
        <w:jc w:val="center"/>
        <w:rPr>
          <w:rFonts w:cs="Times New Roman"/>
          <w:sz w:val="28"/>
          <w:szCs w:val="28"/>
        </w:rPr>
      </w:pPr>
      <w:bookmarkStart w:id="785" w:name="_Toc512807186"/>
      <w:r w:rsidRPr="00182902">
        <w:rPr>
          <w:rFonts w:cs="Times New Roman"/>
          <w:sz w:val="28"/>
          <w:szCs w:val="28"/>
        </w:rPr>
        <w:t xml:space="preserve">Hình </w:t>
      </w:r>
      <w:r w:rsidR="00EB1503" w:rsidRPr="009A0005">
        <w:rPr>
          <w:rFonts w:cs="Times New Roman"/>
          <w:sz w:val="28"/>
          <w:szCs w:val="28"/>
        </w:rPr>
        <w:t>7</w:t>
      </w:r>
      <w:r w:rsidRPr="009A0005">
        <w:rPr>
          <w:rFonts w:cs="Times New Roman"/>
          <w:sz w:val="28"/>
          <w:szCs w:val="28"/>
        </w:rPr>
        <w:t xml:space="preserve">: Giao diện </w:t>
      </w:r>
      <w:r w:rsidR="00EB1503" w:rsidRPr="009A0005">
        <w:rPr>
          <w:rFonts w:cs="Times New Roman"/>
          <w:sz w:val="28"/>
          <w:szCs w:val="28"/>
        </w:rPr>
        <w:t>trang Dashboard</w:t>
      </w:r>
      <w:bookmarkEnd w:id="785"/>
    </w:p>
    <w:p w:rsidR="00EB1503" w:rsidRPr="00182902" w:rsidRDefault="000432E4" w:rsidP="000432E4">
      <w:pPr>
        <w:jc w:val="center"/>
        <w:rPr>
          <w:rFonts w:cs="Times New Roman"/>
          <w:szCs w:val="28"/>
        </w:rPr>
      </w:pPr>
      <w:del w:id="786" w:author="HAO" w:date="2018-04-29T22:30:00Z">
        <w:r w:rsidRPr="00182902" w:rsidDel="009A0005">
          <w:rPr>
            <w:rFonts w:cs="Times New Roman"/>
            <w:noProof/>
            <w:szCs w:val="28"/>
            <w:lang w:eastAsia="ja-JP"/>
          </w:rPr>
          <w:lastRenderedPageBreak/>
          <w:drawing>
            <wp:inline distT="0" distB="0" distL="0" distR="0">
              <wp:extent cx="4867275" cy="2955878"/>
              <wp:effectExtent l="114300" t="114300" r="104775" b="14986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D_ViewDetail.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867275" cy="295587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87" w:author="HAO" w:date="2018-04-29T22:31:00Z">
        <w:r w:rsidR="009A0005">
          <w:rPr>
            <w:rFonts w:cs="Times New Roman"/>
            <w:noProof/>
            <w:szCs w:val="28"/>
            <w:lang w:eastAsia="ja-JP"/>
          </w:rPr>
          <w:drawing>
            <wp:inline distT="0" distB="0" distL="0" distR="0">
              <wp:extent cx="5761355" cy="3498850"/>
              <wp:effectExtent l="19050" t="19050" r="10795" b="2540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D_ViewDetail.PNG"/>
                      <pic:cNvPicPr/>
                    </pic:nvPicPr>
                    <pic:blipFill>
                      <a:blip r:embed="rId19">
                        <a:extLst>
                          <a:ext uri="{28A0092B-C50C-407E-A947-70E740481C1C}">
                            <a14:useLocalDpi xmlns:a14="http://schemas.microsoft.com/office/drawing/2010/main" val="0"/>
                          </a:ext>
                        </a:extLst>
                      </a:blip>
                      <a:stretch>
                        <a:fillRect/>
                      </a:stretch>
                    </pic:blipFill>
                    <pic:spPr>
                      <a:xfrm>
                        <a:off x="0" y="0"/>
                        <a:ext cx="5761355" cy="3498850"/>
                      </a:xfrm>
                      <a:prstGeom prst="rect">
                        <a:avLst/>
                      </a:prstGeom>
                      <a:ln>
                        <a:solidFill>
                          <a:schemeClr val="tx1"/>
                        </a:solidFill>
                      </a:ln>
                    </pic:spPr>
                  </pic:pic>
                </a:graphicData>
              </a:graphic>
            </wp:inline>
          </w:drawing>
        </w:r>
      </w:ins>
    </w:p>
    <w:p w:rsidR="000432E4" w:rsidRPr="009A0005" w:rsidRDefault="000432E4" w:rsidP="000432E4">
      <w:pPr>
        <w:pStyle w:val="Caption"/>
        <w:spacing w:line="360" w:lineRule="auto"/>
        <w:jc w:val="center"/>
        <w:rPr>
          <w:rFonts w:cs="Times New Roman"/>
          <w:sz w:val="28"/>
          <w:szCs w:val="28"/>
        </w:rPr>
      </w:pPr>
      <w:bookmarkStart w:id="788" w:name="_Toc512807187"/>
      <w:r w:rsidRPr="00182902">
        <w:rPr>
          <w:rFonts w:cs="Times New Roman"/>
          <w:sz w:val="28"/>
          <w:szCs w:val="28"/>
        </w:rPr>
        <w:t xml:space="preserve">Hình </w:t>
      </w:r>
      <w:r w:rsidRPr="009A0005">
        <w:rPr>
          <w:rFonts w:cs="Times New Roman"/>
          <w:sz w:val="28"/>
          <w:szCs w:val="28"/>
        </w:rPr>
        <w:t>8: Giao diện trang View Detail</w:t>
      </w:r>
      <w:bookmarkEnd w:id="788"/>
    </w:p>
    <w:p w:rsidR="00916DF8" w:rsidRPr="00182902" w:rsidRDefault="00916DF8" w:rsidP="00916DF8">
      <w:pPr>
        <w:jc w:val="center"/>
        <w:rPr>
          <w:rFonts w:cs="Times New Roman"/>
          <w:szCs w:val="28"/>
        </w:rPr>
      </w:pPr>
      <w:del w:id="789" w:author="HAO" w:date="2018-04-29T22:34:00Z">
        <w:r w:rsidRPr="00182902" w:rsidDel="00952260">
          <w:rPr>
            <w:rFonts w:cs="Times New Roman"/>
            <w:noProof/>
            <w:szCs w:val="28"/>
            <w:lang w:eastAsia="ja-JP"/>
          </w:rPr>
          <w:drawing>
            <wp:inline distT="0" distB="0" distL="0" distR="0">
              <wp:extent cx="5153025" cy="3131685"/>
              <wp:effectExtent l="114300" t="114300" r="104775" b="14541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GD_ListTask.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156494" cy="313379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90" w:author="HAO" w:date="2018-04-29T22:35:00Z">
        <w:r w:rsidR="00952260">
          <w:rPr>
            <w:rFonts w:cs="Times New Roman"/>
            <w:noProof/>
            <w:szCs w:val="28"/>
            <w:lang w:eastAsia="ja-JP"/>
          </w:rPr>
          <w:drawing>
            <wp:inline distT="0" distB="0" distL="0" distR="0">
              <wp:extent cx="5761355" cy="3501390"/>
              <wp:effectExtent l="19050" t="19050" r="10795" b="228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D_ListTask.PNG"/>
                      <pic:cNvPicPr/>
                    </pic:nvPicPr>
                    <pic:blipFill>
                      <a:blip r:embed="rId20">
                        <a:extLst>
                          <a:ext uri="{28A0092B-C50C-407E-A947-70E740481C1C}">
                            <a14:useLocalDpi xmlns:a14="http://schemas.microsoft.com/office/drawing/2010/main" val="0"/>
                          </a:ext>
                        </a:extLst>
                      </a:blip>
                      <a:stretch>
                        <a:fillRect/>
                      </a:stretch>
                    </pic:blipFill>
                    <pic:spPr>
                      <a:xfrm>
                        <a:off x="0" y="0"/>
                        <a:ext cx="5761355" cy="3501390"/>
                      </a:xfrm>
                      <a:prstGeom prst="rect">
                        <a:avLst/>
                      </a:prstGeom>
                      <a:ln>
                        <a:solidFill>
                          <a:schemeClr val="tx1"/>
                        </a:solidFill>
                      </a:ln>
                    </pic:spPr>
                  </pic:pic>
                </a:graphicData>
              </a:graphic>
            </wp:inline>
          </w:drawing>
        </w:r>
      </w:ins>
    </w:p>
    <w:p w:rsidR="00916DF8" w:rsidRPr="00182902" w:rsidRDefault="00916DF8" w:rsidP="00916DF8">
      <w:pPr>
        <w:pStyle w:val="Caption"/>
        <w:spacing w:line="360" w:lineRule="auto"/>
        <w:jc w:val="center"/>
        <w:rPr>
          <w:rFonts w:cs="Times New Roman"/>
          <w:sz w:val="28"/>
          <w:szCs w:val="28"/>
        </w:rPr>
      </w:pPr>
      <w:bookmarkStart w:id="791" w:name="_Toc512807188"/>
      <w:r w:rsidRPr="00182902">
        <w:rPr>
          <w:rFonts w:cs="Times New Roman"/>
          <w:sz w:val="28"/>
          <w:szCs w:val="28"/>
        </w:rPr>
        <w:t xml:space="preserve">Hình </w:t>
      </w:r>
      <w:r w:rsidR="00583BC3" w:rsidRPr="009A0005">
        <w:rPr>
          <w:rFonts w:cs="Times New Roman"/>
          <w:sz w:val="28"/>
          <w:szCs w:val="28"/>
        </w:rPr>
        <w:t>9</w:t>
      </w:r>
      <w:r w:rsidRPr="009A0005">
        <w:rPr>
          <w:rFonts w:cs="Times New Roman"/>
          <w:sz w:val="28"/>
          <w:szCs w:val="28"/>
        </w:rPr>
        <w:t>: Giao diệ</w:t>
      </w:r>
      <w:r w:rsidRPr="00182902">
        <w:rPr>
          <w:rFonts w:cs="Times New Roman"/>
          <w:sz w:val="28"/>
          <w:szCs w:val="28"/>
        </w:rPr>
        <w:t>n trang List Task</w:t>
      </w:r>
      <w:bookmarkEnd w:id="791"/>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792" w:author="HAO" w:date="2018-04-29T21:55:00Z">
            <w:rPr>
              <w:rStyle w:val="SubtleEmphasis"/>
              <w:rFonts w:cs="Times New Roman"/>
              <w:b/>
              <w:i/>
              <w:iCs w:val="0"/>
              <w:sz w:val="28"/>
              <w:szCs w:val="28"/>
            </w:rPr>
          </w:rPrChange>
        </w:rPr>
      </w:pPr>
      <w:bookmarkStart w:id="793" w:name="_Toc512779526"/>
      <w:r w:rsidRPr="00182902">
        <w:rPr>
          <w:rStyle w:val="SubtleEmphasis"/>
          <w:rFonts w:cs="Times New Roman"/>
          <w:b/>
          <w:sz w:val="28"/>
          <w:szCs w:val="28"/>
        </w:rPr>
        <w:t xml:space="preserve">Giao diện </w:t>
      </w:r>
      <w:r w:rsidR="00D92C83" w:rsidRPr="00182902">
        <w:rPr>
          <w:rStyle w:val="SubtleEmphasis"/>
          <w:rFonts w:cs="Times New Roman"/>
          <w:b/>
          <w:sz w:val="28"/>
          <w:szCs w:val="28"/>
        </w:rPr>
        <w:t>các trang liên quan đến dự án</w:t>
      </w:r>
      <w:bookmarkEnd w:id="793"/>
    </w:p>
    <w:p w:rsidR="00E86759" w:rsidRPr="00182902" w:rsidRDefault="00E86759" w:rsidP="00A76070">
      <w:pPr>
        <w:pStyle w:val="ListParagraph"/>
        <w:numPr>
          <w:ilvl w:val="2"/>
          <w:numId w:val="25"/>
        </w:numPr>
        <w:pBdr>
          <w:top w:val="nil"/>
          <w:left w:val="nil"/>
          <w:bottom w:val="nil"/>
          <w:right w:val="nil"/>
          <w:between w:val="nil"/>
        </w:pBdr>
        <w:spacing w:after="0" w:line="360" w:lineRule="auto"/>
        <w:jc w:val="both"/>
        <w:outlineLvl w:val="2"/>
        <w:rPr>
          <w:rStyle w:val="SubtleEmphasis"/>
          <w:rFonts w:cs="Times New Roman"/>
          <w:b/>
          <w:sz w:val="28"/>
          <w:szCs w:val="28"/>
        </w:rPr>
      </w:pPr>
      <w:bookmarkStart w:id="794" w:name="_Toc512779527"/>
      <w:r w:rsidRPr="00182902">
        <w:rPr>
          <w:rStyle w:val="SubtleEmphasis"/>
          <w:rFonts w:cs="Times New Roman"/>
          <w:b/>
          <w:sz w:val="28"/>
          <w:szCs w:val="28"/>
        </w:rPr>
        <w:t>Giao diện trang tạo mới dự án</w:t>
      </w:r>
      <w:bookmarkEnd w:id="794"/>
    </w:p>
    <w:p w:rsidR="00D92C83" w:rsidRPr="00182902" w:rsidRDefault="00D92C83" w:rsidP="00E86759">
      <w:pPr>
        <w:ind w:firstLine="720"/>
        <w:rPr>
          <w:rStyle w:val="SubtleEmphasis"/>
          <w:rFonts w:cs="Times New Roman"/>
          <w:sz w:val="28"/>
          <w:szCs w:val="28"/>
        </w:rPr>
      </w:pPr>
      <w:r w:rsidRPr="00182902">
        <w:rPr>
          <w:rStyle w:val="SubtleEmphasis"/>
          <w:rFonts w:cs="Times New Roman"/>
          <w:b/>
          <w:sz w:val="28"/>
          <w:szCs w:val="28"/>
        </w:rPr>
        <w:lastRenderedPageBreak/>
        <w:t xml:space="preserve">Mục đích: </w:t>
      </w:r>
      <w:r w:rsidRPr="00182902">
        <w:rPr>
          <w:rStyle w:val="SubtleEmphasis"/>
          <w:rFonts w:cs="Times New Roman"/>
          <w:sz w:val="28"/>
          <w:szCs w:val="28"/>
        </w:rPr>
        <w:t xml:space="preserve">Giao diện tạo mới </w:t>
      </w:r>
      <w:r w:rsidR="00E86759" w:rsidRPr="00182902">
        <w:rPr>
          <w:rStyle w:val="SubtleEmphasis"/>
          <w:rFonts w:cs="Times New Roman"/>
          <w:sz w:val="28"/>
          <w:szCs w:val="28"/>
        </w:rPr>
        <w:t>một dự án</w:t>
      </w:r>
    </w:p>
    <w:p w:rsidR="00566D0D" w:rsidRPr="00182902" w:rsidRDefault="00E86759" w:rsidP="00E86759">
      <w:pPr>
        <w:pStyle w:val="ListParagraph"/>
        <w:keepNext/>
        <w:pBdr>
          <w:top w:val="nil"/>
          <w:left w:val="nil"/>
          <w:bottom w:val="nil"/>
          <w:right w:val="nil"/>
          <w:between w:val="nil"/>
        </w:pBdr>
        <w:spacing w:after="0" w:line="360" w:lineRule="auto"/>
        <w:ind w:left="1440" w:hanging="1440"/>
        <w:jc w:val="center"/>
        <w:rPr>
          <w:rFonts w:cs="Times New Roman"/>
          <w:szCs w:val="28"/>
        </w:rPr>
      </w:pPr>
      <w:del w:id="795" w:author="HAO" w:date="2018-04-29T22:35:00Z">
        <w:r w:rsidRPr="005A3E76" w:rsidDel="00952260">
          <w:rPr>
            <w:rFonts w:cs="Times New Roman"/>
            <w:noProof/>
            <w:szCs w:val="28"/>
            <w:lang w:eastAsia="ja-JP"/>
          </w:rPr>
          <w:drawing>
            <wp:inline distT="0" distB="0" distL="0" distR="0">
              <wp:extent cx="5308997" cy="3249295"/>
              <wp:effectExtent l="114300" t="114300" r="139700" b="141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D_TaoMoiDuAn.PNG"/>
                      <pic:cNvPicPr/>
                    </pic:nvPicPr>
                    <pic:blipFill>
                      <a:blip r:embed="rId21">
                        <a:extLst>
                          <a:ext uri="{28A0092B-C50C-407E-A947-70E740481C1C}">
                            <a14:useLocalDpi xmlns:a14="http://schemas.microsoft.com/office/drawing/2010/main" val="0"/>
                          </a:ext>
                        </a:extLst>
                      </a:blip>
                      <a:stretch>
                        <a:fillRect/>
                      </a:stretch>
                    </pic:blipFill>
                    <pic:spPr>
                      <a:xfrm>
                        <a:off x="0" y="0"/>
                        <a:ext cx="5318870" cy="325533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796" w:author="HAO" w:date="2018-04-29T22:35:00Z">
        <w:r w:rsidR="00952260">
          <w:rPr>
            <w:rFonts w:cs="Times New Roman"/>
            <w:noProof/>
            <w:szCs w:val="28"/>
            <w:lang w:eastAsia="ja-JP"/>
          </w:rPr>
          <w:drawing>
            <wp:inline distT="0" distB="0" distL="0" distR="0">
              <wp:extent cx="5761355" cy="3526155"/>
              <wp:effectExtent l="19050" t="19050" r="10795" b="1714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D_TaoMoiDuAn.PNG"/>
                      <pic:cNvPicPr/>
                    </pic:nvPicPr>
                    <pic:blipFill>
                      <a:blip r:embed="rId21">
                        <a:extLst>
                          <a:ext uri="{28A0092B-C50C-407E-A947-70E740481C1C}">
                            <a14:useLocalDpi xmlns:a14="http://schemas.microsoft.com/office/drawing/2010/main" val="0"/>
                          </a:ext>
                        </a:extLst>
                      </a:blip>
                      <a:stretch>
                        <a:fillRect/>
                      </a:stretch>
                    </pic:blipFill>
                    <pic:spPr>
                      <a:xfrm>
                        <a:off x="0" y="0"/>
                        <a:ext cx="5761355" cy="3526155"/>
                      </a:xfrm>
                      <a:prstGeom prst="rect">
                        <a:avLst/>
                      </a:prstGeom>
                      <a:ln>
                        <a:solidFill>
                          <a:schemeClr val="tx1"/>
                        </a:solidFill>
                      </a:ln>
                    </pic:spPr>
                  </pic:pic>
                </a:graphicData>
              </a:graphic>
            </wp:inline>
          </w:drawing>
        </w:r>
      </w:ins>
    </w:p>
    <w:p w:rsidR="00E72603" w:rsidRPr="00182902" w:rsidRDefault="00566D0D" w:rsidP="00A22A9F">
      <w:pPr>
        <w:pStyle w:val="Caption"/>
        <w:spacing w:line="360" w:lineRule="auto"/>
        <w:jc w:val="center"/>
        <w:rPr>
          <w:rFonts w:cs="Times New Roman"/>
          <w:sz w:val="28"/>
          <w:szCs w:val="28"/>
        </w:rPr>
      </w:pPr>
      <w:bookmarkStart w:id="797" w:name="_Toc512807189"/>
      <w:r w:rsidRPr="00182902">
        <w:rPr>
          <w:rFonts w:cs="Times New Roman"/>
          <w:sz w:val="28"/>
          <w:szCs w:val="28"/>
        </w:rPr>
        <w:t>Hình</w:t>
      </w:r>
      <w:r w:rsidR="00583BC3" w:rsidRPr="00182902">
        <w:rPr>
          <w:rFonts w:cs="Times New Roman"/>
          <w:sz w:val="28"/>
          <w:szCs w:val="28"/>
        </w:rPr>
        <w:t xml:space="preserve"> 10</w:t>
      </w:r>
      <w:r w:rsidRPr="00182902">
        <w:rPr>
          <w:rFonts w:cs="Times New Roman"/>
          <w:sz w:val="28"/>
          <w:szCs w:val="28"/>
        </w:rPr>
        <w:t>: Giao diện tạo mới dự án</w:t>
      </w:r>
      <w:bookmarkEnd w:id="797"/>
    </w:p>
    <w:p w:rsidR="00E86759" w:rsidRDefault="00E86759" w:rsidP="00A76070">
      <w:pPr>
        <w:pStyle w:val="ListParagraph"/>
        <w:numPr>
          <w:ilvl w:val="2"/>
          <w:numId w:val="25"/>
        </w:numPr>
        <w:pBdr>
          <w:top w:val="nil"/>
          <w:left w:val="nil"/>
          <w:bottom w:val="nil"/>
          <w:right w:val="nil"/>
          <w:between w:val="nil"/>
        </w:pBdr>
        <w:spacing w:after="0" w:line="360" w:lineRule="auto"/>
        <w:jc w:val="both"/>
        <w:outlineLvl w:val="2"/>
        <w:rPr>
          <w:ins w:id="798" w:author="HAO" w:date="2018-04-29T23:34:00Z"/>
          <w:rFonts w:cs="Times New Roman"/>
          <w:b/>
          <w:szCs w:val="28"/>
        </w:rPr>
      </w:pPr>
      <w:bookmarkStart w:id="799" w:name="_Toc512779528"/>
      <w:r w:rsidRPr="005A3E76">
        <w:rPr>
          <w:rFonts w:cs="Times New Roman"/>
          <w:b/>
          <w:szCs w:val="28"/>
        </w:rPr>
        <w:t>Giao diện trang chỉnh sửa dự án</w:t>
      </w:r>
      <w:bookmarkEnd w:id="799"/>
    </w:p>
    <w:p w:rsidR="009D490F" w:rsidRPr="005A3E76" w:rsidRDefault="009D490F">
      <w:pPr>
        <w:pBdr>
          <w:top w:val="nil"/>
          <w:left w:val="nil"/>
          <w:bottom w:val="nil"/>
          <w:right w:val="nil"/>
          <w:between w:val="nil"/>
        </w:pBdr>
        <w:spacing w:after="0" w:line="360" w:lineRule="auto"/>
        <w:ind w:left="720"/>
        <w:jc w:val="both"/>
        <w:outlineLvl w:val="2"/>
        <w:rPr>
          <w:ins w:id="800" w:author="HAO" w:date="2018-04-29T23:23:00Z"/>
          <w:rFonts w:cs="Times New Roman"/>
          <w:szCs w:val="28"/>
        </w:rPr>
        <w:pPrChange w:id="801" w:author="HAO" w:date="2018-04-29T23:34: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02" w:author="HAO" w:date="2018-04-29T23:34:00Z">
        <w:r>
          <w:rPr>
            <w:rFonts w:cs="Times New Roman"/>
            <w:b/>
            <w:szCs w:val="28"/>
          </w:rPr>
          <w:t xml:space="preserve">Mục đích: </w:t>
        </w:r>
        <w:r>
          <w:rPr>
            <w:rFonts w:cs="Times New Roman"/>
            <w:szCs w:val="28"/>
          </w:rPr>
          <w:t>Giao diện trang chỉnh sửa các thông tin trong một dự án</w:t>
        </w:r>
      </w:ins>
    </w:p>
    <w:p w:rsidR="00A22B19" w:rsidRPr="00A22B19" w:rsidDel="009D490F" w:rsidRDefault="00A22B19">
      <w:pPr>
        <w:pBdr>
          <w:top w:val="nil"/>
          <w:left w:val="nil"/>
          <w:bottom w:val="nil"/>
          <w:right w:val="nil"/>
          <w:between w:val="nil"/>
        </w:pBdr>
        <w:spacing w:after="0" w:line="360" w:lineRule="auto"/>
        <w:ind w:left="720"/>
        <w:jc w:val="both"/>
        <w:outlineLvl w:val="2"/>
        <w:rPr>
          <w:del w:id="803" w:author="HAO" w:date="2018-04-29T23:27:00Z"/>
          <w:rFonts w:cs="Times New Roman"/>
          <w:szCs w:val="28"/>
          <w:rPrChange w:id="804" w:author="HAO" w:date="2018-04-29T23:24:00Z">
            <w:rPr>
              <w:del w:id="805" w:author="HAO" w:date="2018-04-29T23:27:00Z"/>
              <w:b/>
            </w:rPr>
          </w:rPrChange>
        </w:rPr>
        <w:pPrChange w:id="806" w:author="HAO" w:date="2018-04-29T23:2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p>
    <w:p w:rsidR="00E86759" w:rsidRPr="00182902" w:rsidRDefault="005A0A4F" w:rsidP="005A0A4F">
      <w:pPr>
        <w:rPr>
          <w:rFonts w:cs="Times New Roman"/>
          <w:b/>
          <w:szCs w:val="28"/>
        </w:rPr>
      </w:pPr>
      <w:del w:id="807" w:author="HAO" w:date="2018-04-29T22:38:00Z">
        <w:r w:rsidRPr="00182902" w:rsidDel="00952260">
          <w:rPr>
            <w:rFonts w:cs="Times New Roman"/>
            <w:b/>
            <w:noProof/>
            <w:szCs w:val="28"/>
            <w:lang w:eastAsia="ja-JP"/>
          </w:rPr>
          <w:drawing>
            <wp:inline distT="0" distB="0" distL="0" distR="0">
              <wp:extent cx="5241862" cy="3190875"/>
              <wp:effectExtent l="114300" t="114300" r="149860" b="1428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D_EditProject.PNG"/>
                      <pic:cNvPicPr/>
                    </pic:nvPicPr>
                    <pic:blipFill>
                      <a:blip r:embed="rId22">
                        <a:extLst>
                          <a:ext uri="{28A0092B-C50C-407E-A947-70E740481C1C}">
                            <a14:useLocalDpi xmlns:a14="http://schemas.microsoft.com/office/drawing/2010/main" val="0"/>
                          </a:ext>
                        </a:extLst>
                      </a:blip>
                      <a:stretch>
                        <a:fillRect/>
                      </a:stretch>
                    </pic:blipFill>
                    <pic:spPr>
                      <a:xfrm>
                        <a:off x="0" y="0"/>
                        <a:ext cx="5248913" cy="31951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08" w:author="HAO" w:date="2018-04-29T23:03:00Z">
        <w:r w:rsidR="00AB7B74">
          <w:rPr>
            <w:rFonts w:cs="Times New Roman"/>
            <w:b/>
            <w:noProof/>
            <w:szCs w:val="28"/>
            <w:lang w:eastAsia="ja-JP"/>
          </w:rPr>
          <w:drawing>
            <wp:inline distT="0" distB="0" distL="0" distR="0">
              <wp:extent cx="5761355" cy="3465195"/>
              <wp:effectExtent l="19050" t="19050" r="10795" b="2095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GD_EditProject.PNG"/>
                      <pic:cNvPicPr/>
                    </pic:nvPicPr>
                    <pic:blipFill>
                      <a:blip r:embed="rId23">
                        <a:extLst>
                          <a:ext uri="{28A0092B-C50C-407E-A947-70E740481C1C}">
                            <a14:useLocalDpi xmlns:a14="http://schemas.microsoft.com/office/drawing/2010/main" val="0"/>
                          </a:ext>
                        </a:extLst>
                      </a:blip>
                      <a:stretch>
                        <a:fillRect/>
                      </a:stretch>
                    </pic:blipFill>
                    <pic:spPr>
                      <a:xfrm>
                        <a:off x="0" y="0"/>
                        <a:ext cx="5761355" cy="3465195"/>
                      </a:xfrm>
                      <a:prstGeom prst="rect">
                        <a:avLst/>
                      </a:prstGeom>
                      <a:ln>
                        <a:solidFill>
                          <a:schemeClr val="tx1"/>
                        </a:solidFill>
                      </a:ln>
                    </pic:spPr>
                  </pic:pic>
                </a:graphicData>
              </a:graphic>
            </wp:inline>
          </w:drawing>
        </w:r>
      </w:ins>
    </w:p>
    <w:p w:rsidR="005A0A4F" w:rsidRPr="00182902" w:rsidRDefault="005A0A4F" w:rsidP="006843A9">
      <w:pPr>
        <w:pStyle w:val="Caption"/>
        <w:spacing w:line="360" w:lineRule="auto"/>
        <w:jc w:val="center"/>
        <w:rPr>
          <w:rFonts w:cs="Times New Roman"/>
          <w:sz w:val="28"/>
          <w:szCs w:val="28"/>
        </w:rPr>
      </w:pPr>
      <w:bookmarkStart w:id="809" w:name="_Toc512807190"/>
      <w:r w:rsidRPr="00182902">
        <w:rPr>
          <w:rFonts w:cs="Times New Roman"/>
          <w:sz w:val="28"/>
          <w:szCs w:val="28"/>
        </w:rPr>
        <w:t>Hình</w:t>
      </w:r>
      <w:r w:rsidR="00583BC3" w:rsidRPr="009A0005">
        <w:rPr>
          <w:rFonts w:cs="Times New Roman"/>
          <w:sz w:val="28"/>
          <w:szCs w:val="28"/>
        </w:rPr>
        <w:t xml:space="preserve"> 11</w:t>
      </w:r>
      <w:r w:rsidRPr="009A0005">
        <w:rPr>
          <w:rFonts w:cs="Times New Roman"/>
          <w:sz w:val="28"/>
          <w:szCs w:val="28"/>
        </w:rPr>
        <w:t>: Giao diệ</w:t>
      </w:r>
      <w:r w:rsidRPr="00182902">
        <w:rPr>
          <w:rFonts w:cs="Times New Roman"/>
          <w:sz w:val="28"/>
          <w:szCs w:val="28"/>
        </w:rPr>
        <w:t>n chỉnh sửa dự án</w:t>
      </w:r>
      <w:bookmarkEnd w:id="809"/>
    </w:p>
    <w:p w:rsidR="00E86759" w:rsidRDefault="00E86759" w:rsidP="00A76070">
      <w:pPr>
        <w:pStyle w:val="ListParagraph"/>
        <w:numPr>
          <w:ilvl w:val="2"/>
          <w:numId w:val="25"/>
        </w:numPr>
        <w:pBdr>
          <w:top w:val="nil"/>
          <w:left w:val="nil"/>
          <w:bottom w:val="nil"/>
          <w:right w:val="nil"/>
          <w:between w:val="nil"/>
        </w:pBdr>
        <w:spacing w:after="0" w:line="360" w:lineRule="auto"/>
        <w:jc w:val="both"/>
        <w:outlineLvl w:val="2"/>
        <w:rPr>
          <w:ins w:id="810" w:author="HAO" w:date="2018-04-29T23:34:00Z"/>
          <w:rFonts w:cs="Times New Roman"/>
          <w:b/>
          <w:szCs w:val="28"/>
        </w:rPr>
      </w:pPr>
      <w:bookmarkStart w:id="811" w:name="_Toc512779529"/>
      <w:r w:rsidRPr="005A3E76">
        <w:rPr>
          <w:rFonts w:cs="Times New Roman"/>
          <w:b/>
          <w:szCs w:val="28"/>
        </w:rPr>
        <w:lastRenderedPageBreak/>
        <w:t>Giao diện trang xem chi tiết dự án</w:t>
      </w:r>
      <w:bookmarkEnd w:id="811"/>
    </w:p>
    <w:p w:rsidR="009D490F" w:rsidRPr="009D490F" w:rsidRDefault="009D490F">
      <w:pPr>
        <w:pBdr>
          <w:top w:val="nil"/>
          <w:left w:val="nil"/>
          <w:bottom w:val="nil"/>
          <w:right w:val="nil"/>
          <w:between w:val="nil"/>
        </w:pBdr>
        <w:spacing w:after="0" w:line="360" w:lineRule="auto"/>
        <w:ind w:left="720"/>
        <w:jc w:val="both"/>
        <w:outlineLvl w:val="2"/>
        <w:rPr>
          <w:rFonts w:cs="Times New Roman"/>
          <w:szCs w:val="28"/>
          <w:rPrChange w:id="812" w:author="HAO" w:date="2018-04-29T23:34:00Z">
            <w:rPr>
              <w:b/>
            </w:rPr>
          </w:rPrChange>
        </w:rPr>
        <w:pPrChange w:id="813" w:author="HAO" w:date="2018-04-29T23:34: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14" w:author="HAO" w:date="2018-04-29T23:34:00Z">
        <w:r>
          <w:rPr>
            <w:rFonts w:cs="Times New Roman"/>
            <w:b/>
            <w:szCs w:val="28"/>
          </w:rPr>
          <w:t xml:space="preserve">Mục đích: </w:t>
        </w:r>
        <w:r>
          <w:rPr>
            <w:rFonts w:cs="Times New Roman"/>
            <w:szCs w:val="28"/>
          </w:rPr>
          <w:t xml:space="preserve">Giao diện trang chi tiết dự án: Biểu đồ </w:t>
        </w:r>
      </w:ins>
      <w:ins w:id="815" w:author="HAO" w:date="2018-04-29T23:36:00Z">
        <w:r>
          <w:rPr>
            <w:rFonts w:cs="Times New Roman"/>
            <w:szCs w:val="28"/>
          </w:rPr>
          <w:t>thống kê trạng thái công việc trong dự án, các thông tin cơ bản của dự án, danh sách người tham gia vào dự án, danh sách các giai đoạn trong dự án</w:t>
        </w:r>
      </w:ins>
    </w:p>
    <w:p w:rsidR="00E86759" w:rsidRPr="005A3E76" w:rsidRDefault="005A0A4F" w:rsidP="005A0A4F">
      <w:pPr>
        <w:pStyle w:val="ListParagraph"/>
        <w:pBdr>
          <w:top w:val="nil"/>
          <w:left w:val="nil"/>
          <w:bottom w:val="nil"/>
          <w:right w:val="nil"/>
          <w:between w:val="nil"/>
        </w:pBdr>
        <w:spacing w:after="0" w:line="360" w:lineRule="auto"/>
        <w:ind w:left="0"/>
        <w:jc w:val="both"/>
        <w:rPr>
          <w:rFonts w:cs="Times New Roman"/>
          <w:b/>
          <w:szCs w:val="28"/>
        </w:rPr>
      </w:pPr>
      <w:del w:id="816" w:author="HAO" w:date="2018-04-29T22:39:00Z">
        <w:r w:rsidRPr="005A3E76" w:rsidDel="00952260">
          <w:rPr>
            <w:rFonts w:cs="Times New Roman"/>
            <w:b/>
            <w:noProof/>
            <w:szCs w:val="28"/>
            <w:lang w:eastAsia="ja-JP"/>
          </w:rPr>
          <w:drawing>
            <wp:inline distT="0" distB="0" distL="0" distR="0">
              <wp:extent cx="5354890" cy="3263809"/>
              <wp:effectExtent l="114300" t="114300" r="151130" b="1466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D_DetailProject.PNG"/>
                      <pic:cNvPicPr/>
                    </pic:nvPicPr>
                    <pic:blipFill>
                      <a:blip r:embed="rId24">
                        <a:extLst>
                          <a:ext uri="{28A0092B-C50C-407E-A947-70E740481C1C}">
                            <a14:useLocalDpi xmlns:a14="http://schemas.microsoft.com/office/drawing/2010/main" val="0"/>
                          </a:ext>
                        </a:extLst>
                      </a:blip>
                      <a:stretch>
                        <a:fillRect/>
                      </a:stretch>
                    </pic:blipFill>
                    <pic:spPr>
                      <a:xfrm>
                        <a:off x="0" y="0"/>
                        <a:ext cx="5362921" cy="326870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17" w:author="HAO" w:date="2018-04-29T23:01:00Z">
        <w:r w:rsidR="00AB7B74">
          <w:rPr>
            <w:rFonts w:cs="Times New Roman"/>
            <w:b/>
            <w:noProof/>
            <w:szCs w:val="28"/>
            <w:lang w:eastAsia="ja-JP"/>
          </w:rPr>
          <w:drawing>
            <wp:inline distT="0" distB="0" distL="0" distR="0">
              <wp:extent cx="5761355" cy="3233420"/>
              <wp:effectExtent l="19050" t="19050" r="10795" b="2413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GD_DetailProject.PNG"/>
                      <pic:cNvPicPr/>
                    </pic:nvPicPr>
                    <pic:blipFill>
                      <a:blip r:embed="rId25">
                        <a:extLst>
                          <a:ext uri="{28A0092B-C50C-407E-A947-70E740481C1C}">
                            <a14:useLocalDpi xmlns:a14="http://schemas.microsoft.com/office/drawing/2010/main" val="0"/>
                          </a:ext>
                        </a:extLst>
                      </a:blip>
                      <a:stretch>
                        <a:fillRect/>
                      </a:stretch>
                    </pic:blipFill>
                    <pic:spPr>
                      <a:xfrm>
                        <a:off x="0" y="0"/>
                        <a:ext cx="5761355" cy="3233420"/>
                      </a:xfrm>
                      <a:prstGeom prst="rect">
                        <a:avLst/>
                      </a:prstGeom>
                      <a:ln>
                        <a:solidFill>
                          <a:schemeClr val="tx1"/>
                        </a:solidFill>
                      </a:ln>
                    </pic:spPr>
                  </pic:pic>
                </a:graphicData>
              </a:graphic>
            </wp:inline>
          </w:drawing>
        </w:r>
      </w:ins>
    </w:p>
    <w:p w:rsidR="00E86759" w:rsidRPr="00182902" w:rsidRDefault="00E86759" w:rsidP="005A0A4F">
      <w:pPr>
        <w:pStyle w:val="Caption"/>
        <w:spacing w:line="360" w:lineRule="auto"/>
        <w:jc w:val="center"/>
        <w:rPr>
          <w:rFonts w:cs="Times New Roman"/>
          <w:sz w:val="28"/>
          <w:szCs w:val="28"/>
        </w:rPr>
      </w:pPr>
      <w:bookmarkStart w:id="818" w:name="_Toc512807191"/>
      <w:r w:rsidRPr="00182902">
        <w:rPr>
          <w:rFonts w:cs="Times New Roman"/>
          <w:sz w:val="28"/>
          <w:szCs w:val="28"/>
        </w:rPr>
        <w:t>Hình</w:t>
      </w:r>
      <w:r w:rsidR="00583BC3" w:rsidRPr="00182902">
        <w:rPr>
          <w:rFonts w:cs="Times New Roman"/>
          <w:sz w:val="28"/>
          <w:szCs w:val="28"/>
        </w:rPr>
        <w:t xml:space="preserve"> 12</w:t>
      </w:r>
      <w:r w:rsidRPr="00182902">
        <w:rPr>
          <w:rFonts w:cs="Times New Roman"/>
          <w:sz w:val="28"/>
          <w:szCs w:val="28"/>
        </w:rPr>
        <w:t xml:space="preserve">: Giao diện </w:t>
      </w:r>
      <w:r w:rsidR="005A0A4F" w:rsidRPr="00182902">
        <w:rPr>
          <w:rFonts w:cs="Times New Roman"/>
          <w:sz w:val="28"/>
          <w:szCs w:val="28"/>
        </w:rPr>
        <w:t>chi tiết</w:t>
      </w:r>
      <w:r w:rsidRPr="00182902">
        <w:rPr>
          <w:rFonts w:cs="Times New Roman"/>
          <w:sz w:val="28"/>
          <w:szCs w:val="28"/>
        </w:rPr>
        <w:t xml:space="preserve"> dự án</w:t>
      </w:r>
      <w:bookmarkEnd w:id="818"/>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819" w:author="HAO" w:date="2018-04-29T21:55:00Z">
            <w:rPr>
              <w:rStyle w:val="SubtleEmphasis"/>
              <w:rFonts w:cs="Times New Roman"/>
              <w:b/>
              <w:i/>
              <w:iCs w:val="0"/>
              <w:sz w:val="28"/>
              <w:szCs w:val="28"/>
            </w:rPr>
          </w:rPrChange>
        </w:rPr>
      </w:pPr>
      <w:r w:rsidRPr="00182902">
        <w:rPr>
          <w:rStyle w:val="SubtleEmphasis"/>
          <w:rFonts w:cs="Times New Roman"/>
          <w:b/>
          <w:sz w:val="28"/>
          <w:szCs w:val="28"/>
        </w:rPr>
        <w:t xml:space="preserve"> </w:t>
      </w:r>
      <w:bookmarkStart w:id="820" w:name="_Toc512779530"/>
      <w:r w:rsidRPr="00182902">
        <w:rPr>
          <w:rStyle w:val="SubtleEmphasis"/>
          <w:rFonts w:cs="Times New Roman"/>
          <w:b/>
          <w:sz w:val="28"/>
          <w:szCs w:val="28"/>
        </w:rPr>
        <w:t xml:space="preserve">Giao diện </w:t>
      </w:r>
      <w:r w:rsidR="00D92C83" w:rsidRPr="00182902">
        <w:rPr>
          <w:rStyle w:val="SubtleEmphasis"/>
          <w:rFonts w:cs="Times New Roman"/>
          <w:b/>
          <w:sz w:val="28"/>
          <w:szCs w:val="28"/>
        </w:rPr>
        <w:t>các trang liên quan đến giai đoạn</w:t>
      </w:r>
      <w:bookmarkEnd w:id="820"/>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21" w:author="HAO" w:date="2018-04-29T23:41:00Z"/>
          <w:rStyle w:val="SubtleEmphasis"/>
          <w:rFonts w:cs="Times New Roman"/>
          <w:b/>
          <w:sz w:val="28"/>
          <w:szCs w:val="28"/>
        </w:rPr>
      </w:pPr>
      <w:bookmarkStart w:id="822" w:name="_Toc512779531"/>
      <w:r w:rsidRPr="00182902">
        <w:rPr>
          <w:rStyle w:val="SubtleEmphasis"/>
          <w:rFonts w:cs="Times New Roman"/>
          <w:b/>
          <w:sz w:val="28"/>
          <w:szCs w:val="28"/>
        </w:rPr>
        <w:t>Giao diện trang tạo mới giai đoạn</w:t>
      </w:r>
      <w:bookmarkEnd w:id="822"/>
    </w:p>
    <w:p w:rsidR="009D490F" w:rsidRPr="009D490F" w:rsidRDefault="009D490F">
      <w:pPr>
        <w:pBdr>
          <w:top w:val="nil"/>
          <w:left w:val="nil"/>
          <w:bottom w:val="nil"/>
          <w:right w:val="nil"/>
          <w:between w:val="nil"/>
        </w:pBdr>
        <w:spacing w:after="0" w:line="360" w:lineRule="auto"/>
        <w:ind w:left="720"/>
        <w:jc w:val="both"/>
        <w:outlineLvl w:val="2"/>
        <w:rPr>
          <w:rFonts w:cs="Times New Roman"/>
          <w:iCs/>
          <w:szCs w:val="28"/>
          <w:rPrChange w:id="823" w:author="HAO" w:date="2018-04-29T23:41:00Z">
            <w:rPr>
              <w:rFonts w:cs="Times New Roman"/>
              <w:b/>
              <w:iCs/>
              <w:szCs w:val="28"/>
            </w:rPr>
          </w:rPrChange>
        </w:rPr>
        <w:pPrChange w:id="824" w:author="HAO" w:date="2018-04-29T23:41: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25" w:author="HAO" w:date="2018-04-29T23:41:00Z">
        <w:r>
          <w:rPr>
            <w:rFonts w:cs="Times New Roman"/>
            <w:b/>
            <w:iCs/>
            <w:szCs w:val="28"/>
          </w:rPr>
          <w:t xml:space="preserve">Mục đích: </w:t>
        </w:r>
        <w:r>
          <w:rPr>
            <w:rFonts w:cs="Times New Roman"/>
            <w:iCs/>
            <w:szCs w:val="28"/>
          </w:rPr>
          <w:t>Giao diện trang tạo mới một giai đoạn của dự án</w:t>
        </w:r>
      </w:ins>
    </w:p>
    <w:p w:rsidR="008531D7" w:rsidRPr="00182902" w:rsidRDefault="008531D7" w:rsidP="008531D7">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del w:id="826" w:author="HAO" w:date="2018-04-29T22:40:00Z">
        <w:r w:rsidRPr="00182902" w:rsidDel="00952260">
          <w:rPr>
            <w:rFonts w:cs="Times New Roman"/>
            <w:b/>
            <w:iCs/>
            <w:noProof/>
            <w:szCs w:val="28"/>
            <w:lang w:eastAsia="ja-JP"/>
            <w:rPrChange w:id="827" w:author="HAO" w:date="2018-04-29T21:55:00Z">
              <w:rPr>
                <w:rFonts w:cs="Times New Roman"/>
                <w:b/>
                <w:iCs/>
                <w:noProof/>
                <w:sz w:val="24"/>
                <w:szCs w:val="28"/>
                <w:lang w:eastAsia="ja-JP"/>
              </w:rPr>
            </w:rPrChange>
          </w:rPr>
          <w:lastRenderedPageBreak/>
          <w:drawing>
            <wp:inline distT="0" distB="0" distL="0" distR="0">
              <wp:extent cx="5335365" cy="3228975"/>
              <wp:effectExtent l="114300" t="114300" r="151130" b="1428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GD_TaoMoiGiaiDoan.PNG"/>
                      <pic:cNvPicPr/>
                    </pic:nvPicPr>
                    <pic:blipFill>
                      <a:blip r:embed="rId26">
                        <a:extLst>
                          <a:ext uri="{28A0092B-C50C-407E-A947-70E740481C1C}">
                            <a14:useLocalDpi xmlns:a14="http://schemas.microsoft.com/office/drawing/2010/main" val="0"/>
                          </a:ext>
                        </a:extLst>
                      </a:blip>
                      <a:stretch>
                        <a:fillRect/>
                      </a:stretch>
                    </pic:blipFill>
                    <pic:spPr>
                      <a:xfrm>
                        <a:off x="0" y="0"/>
                        <a:ext cx="5337170" cy="323006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28" w:author="HAO" w:date="2018-04-29T22:41:00Z">
        <w:r w:rsidR="00952260">
          <w:rPr>
            <w:rFonts w:cs="Times New Roman"/>
            <w:b/>
            <w:iCs/>
            <w:noProof/>
            <w:szCs w:val="28"/>
            <w:lang w:eastAsia="ja-JP"/>
          </w:rPr>
          <w:drawing>
            <wp:inline distT="0" distB="0" distL="0" distR="0">
              <wp:extent cx="5761355" cy="3486785"/>
              <wp:effectExtent l="19050" t="19050" r="10795" b="184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D_TaoMoiGiaiDoan.PNG"/>
                      <pic:cNvPicPr/>
                    </pic:nvPicPr>
                    <pic:blipFill>
                      <a:blip r:embed="rId26">
                        <a:extLst>
                          <a:ext uri="{28A0092B-C50C-407E-A947-70E740481C1C}">
                            <a14:useLocalDpi xmlns:a14="http://schemas.microsoft.com/office/drawing/2010/main" val="0"/>
                          </a:ext>
                        </a:extLst>
                      </a:blip>
                      <a:stretch>
                        <a:fillRect/>
                      </a:stretch>
                    </pic:blipFill>
                    <pic:spPr>
                      <a:xfrm>
                        <a:off x="0" y="0"/>
                        <a:ext cx="5761355" cy="3486785"/>
                      </a:xfrm>
                      <a:prstGeom prst="rect">
                        <a:avLst/>
                      </a:prstGeom>
                      <a:ln>
                        <a:solidFill>
                          <a:schemeClr val="tx1"/>
                        </a:solidFill>
                      </a:ln>
                    </pic:spPr>
                  </pic:pic>
                </a:graphicData>
              </a:graphic>
            </wp:inline>
          </w:drawing>
        </w:r>
      </w:ins>
    </w:p>
    <w:p w:rsidR="008531D7" w:rsidRPr="00182902" w:rsidDel="009D490F" w:rsidRDefault="008531D7" w:rsidP="008531D7">
      <w:pPr>
        <w:pStyle w:val="Caption"/>
        <w:spacing w:line="360" w:lineRule="auto"/>
        <w:jc w:val="center"/>
        <w:rPr>
          <w:del w:id="829" w:author="HAO" w:date="2018-04-29T23:41:00Z"/>
          <w:rFonts w:cs="Times New Roman"/>
          <w:sz w:val="28"/>
          <w:szCs w:val="28"/>
        </w:rPr>
      </w:pPr>
      <w:bookmarkStart w:id="830" w:name="_Toc512807192"/>
      <w:r w:rsidRPr="00182902">
        <w:rPr>
          <w:rFonts w:cs="Times New Roman"/>
          <w:i w:val="0"/>
          <w:iCs w:val="0"/>
          <w:szCs w:val="28"/>
        </w:rPr>
        <w:t>Hình</w:t>
      </w:r>
      <w:r w:rsidR="00583BC3" w:rsidRPr="00182902">
        <w:rPr>
          <w:rFonts w:cs="Times New Roman"/>
          <w:i w:val="0"/>
          <w:iCs w:val="0"/>
          <w:szCs w:val="28"/>
        </w:rPr>
        <w:t xml:space="preserve"> 13</w:t>
      </w:r>
      <w:r w:rsidRPr="00182902">
        <w:rPr>
          <w:rFonts w:cs="Times New Roman"/>
          <w:i w:val="0"/>
          <w:iCs w:val="0"/>
          <w:szCs w:val="28"/>
        </w:rPr>
        <w:t>: Giao diện trang tạo mới giai đoạn</w:t>
      </w:r>
      <w:bookmarkEnd w:id="830"/>
    </w:p>
    <w:p w:rsidR="008531D7" w:rsidRPr="005A3E76" w:rsidRDefault="008531D7">
      <w:pPr>
        <w:pStyle w:val="Caption"/>
        <w:spacing w:line="360" w:lineRule="auto"/>
        <w:jc w:val="center"/>
        <w:rPr>
          <w:rStyle w:val="SubtleEmphasis"/>
          <w:rFonts w:cs="Times New Roman"/>
          <w:b/>
          <w:sz w:val="28"/>
          <w:szCs w:val="28"/>
        </w:rPr>
        <w:pPrChange w:id="831" w:author="HAO" w:date="2018-04-29T23:41:00Z">
          <w:pPr>
            <w:pStyle w:val="ListParagraph"/>
            <w:pBdr>
              <w:top w:val="nil"/>
              <w:left w:val="nil"/>
              <w:bottom w:val="nil"/>
              <w:right w:val="nil"/>
              <w:between w:val="nil"/>
            </w:pBdr>
            <w:spacing w:after="0" w:line="360" w:lineRule="auto"/>
            <w:ind w:left="0"/>
            <w:jc w:val="both"/>
          </w:pPr>
        </w:pPrChange>
      </w:pPr>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32" w:author="HAO" w:date="2018-04-29T23:41:00Z"/>
          <w:rStyle w:val="SubtleEmphasis"/>
          <w:rFonts w:cs="Times New Roman"/>
          <w:b/>
          <w:sz w:val="28"/>
          <w:szCs w:val="28"/>
        </w:rPr>
      </w:pPr>
      <w:bookmarkStart w:id="833" w:name="_Toc512779532"/>
      <w:r w:rsidRPr="00182902">
        <w:rPr>
          <w:rStyle w:val="SubtleEmphasis"/>
          <w:rFonts w:cs="Times New Roman"/>
          <w:b/>
          <w:sz w:val="28"/>
          <w:szCs w:val="28"/>
        </w:rPr>
        <w:t>Giao diện trang chỉnh sửa giai đoạn</w:t>
      </w:r>
      <w:bookmarkEnd w:id="833"/>
    </w:p>
    <w:p w:rsidR="009D490F" w:rsidRPr="009D490F" w:rsidRDefault="009D490F">
      <w:pPr>
        <w:pBdr>
          <w:top w:val="nil"/>
          <w:left w:val="nil"/>
          <w:bottom w:val="nil"/>
          <w:right w:val="nil"/>
          <w:between w:val="nil"/>
        </w:pBdr>
        <w:spacing w:after="0" w:line="360" w:lineRule="auto"/>
        <w:ind w:left="720"/>
        <w:jc w:val="both"/>
        <w:outlineLvl w:val="2"/>
        <w:rPr>
          <w:rStyle w:val="SubtleEmphasis"/>
          <w:rFonts w:cs="Times New Roman"/>
          <w:sz w:val="28"/>
          <w:szCs w:val="28"/>
          <w:rPrChange w:id="834" w:author="HAO" w:date="2018-04-29T23:41:00Z">
            <w:rPr>
              <w:rStyle w:val="SubtleEmphasis"/>
              <w:rFonts w:cs="Times New Roman"/>
              <w:b/>
              <w:sz w:val="28"/>
              <w:szCs w:val="28"/>
            </w:rPr>
          </w:rPrChange>
        </w:rPr>
        <w:pPrChange w:id="835" w:author="HAO" w:date="2018-04-29T23:41: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36" w:author="HAO" w:date="2018-04-29T23:41:00Z">
        <w:r>
          <w:rPr>
            <w:rStyle w:val="SubtleEmphasis"/>
            <w:rFonts w:cs="Times New Roman"/>
            <w:b/>
            <w:sz w:val="28"/>
            <w:szCs w:val="28"/>
          </w:rPr>
          <w:t xml:space="preserve">Mục đích: </w:t>
        </w:r>
        <w:r>
          <w:rPr>
            <w:rStyle w:val="SubtleEmphasis"/>
            <w:rFonts w:cs="Times New Roman"/>
            <w:sz w:val="28"/>
            <w:szCs w:val="28"/>
          </w:rPr>
          <w:t>Giao diện chỉnh sửa thông tin của giai đoạn trong dự án</w:t>
        </w:r>
      </w:ins>
    </w:p>
    <w:p w:rsidR="008531D7" w:rsidRPr="00182902" w:rsidRDefault="008531D7" w:rsidP="008531D7">
      <w:pPr>
        <w:rPr>
          <w:rStyle w:val="SubtleEmphasis"/>
          <w:rFonts w:cs="Times New Roman"/>
          <w:b/>
          <w:sz w:val="28"/>
          <w:szCs w:val="28"/>
        </w:rPr>
      </w:pPr>
      <w:del w:id="837" w:author="HAO" w:date="2018-04-29T22:41:00Z">
        <w:r w:rsidRPr="00182902" w:rsidDel="00952260">
          <w:rPr>
            <w:rFonts w:cs="Times New Roman"/>
            <w:b/>
            <w:iCs/>
            <w:noProof/>
            <w:szCs w:val="28"/>
            <w:lang w:eastAsia="ja-JP"/>
          </w:rPr>
          <w:drawing>
            <wp:inline distT="0" distB="0" distL="0" distR="0">
              <wp:extent cx="5439480" cy="3305175"/>
              <wp:effectExtent l="114300" t="114300" r="142240" b="1428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D_ChinhSuaGiaiDoan.PNG"/>
                      <pic:cNvPicPr/>
                    </pic:nvPicPr>
                    <pic:blipFill>
                      <a:blip r:embed="rId27">
                        <a:extLst>
                          <a:ext uri="{28A0092B-C50C-407E-A947-70E740481C1C}">
                            <a14:useLocalDpi xmlns:a14="http://schemas.microsoft.com/office/drawing/2010/main" val="0"/>
                          </a:ext>
                        </a:extLst>
                      </a:blip>
                      <a:stretch>
                        <a:fillRect/>
                      </a:stretch>
                    </pic:blipFill>
                    <pic:spPr>
                      <a:xfrm>
                        <a:off x="0" y="0"/>
                        <a:ext cx="5440553" cy="330582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38" w:author="HAO" w:date="2018-04-29T22:41:00Z">
        <w:r w:rsidR="00952260">
          <w:rPr>
            <w:rFonts w:cs="Times New Roman"/>
            <w:b/>
            <w:iCs/>
            <w:noProof/>
            <w:szCs w:val="28"/>
            <w:lang w:eastAsia="ja-JP"/>
          </w:rPr>
          <w:drawing>
            <wp:inline distT="0" distB="0" distL="0" distR="0">
              <wp:extent cx="5761355" cy="3500755"/>
              <wp:effectExtent l="19050" t="19050" r="10795" b="2349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GD_ChinhSuaGiaiDoan.PNG"/>
                      <pic:cNvPicPr/>
                    </pic:nvPicPr>
                    <pic:blipFill>
                      <a:blip r:embed="rId27">
                        <a:extLst>
                          <a:ext uri="{28A0092B-C50C-407E-A947-70E740481C1C}">
                            <a14:useLocalDpi xmlns:a14="http://schemas.microsoft.com/office/drawing/2010/main" val="0"/>
                          </a:ext>
                        </a:extLst>
                      </a:blip>
                      <a:stretch>
                        <a:fillRect/>
                      </a:stretch>
                    </pic:blipFill>
                    <pic:spPr>
                      <a:xfrm>
                        <a:off x="0" y="0"/>
                        <a:ext cx="5761355" cy="3500755"/>
                      </a:xfrm>
                      <a:prstGeom prst="rect">
                        <a:avLst/>
                      </a:prstGeom>
                      <a:ln>
                        <a:solidFill>
                          <a:schemeClr val="tx1"/>
                        </a:solidFill>
                      </a:ln>
                    </pic:spPr>
                  </pic:pic>
                </a:graphicData>
              </a:graphic>
            </wp:inline>
          </w:drawing>
        </w:r>
      </w:ins>
    </w:p>
    <w:p w:rsidR="008531D7" w:rsidRPr="00182902" w:rsidRDefault="008531D7" w:rsidP="008531D7">
      <w:pPr>
        <w:pStyle w:val="Caption"/>
        <w:spacing w:line="360" w:lineRule="auto"/>
        <w:jc w:val="center"/>
        <w:rPr>
          <w:rStyle w:val="SubtleEmphasis"/>
          <w:rFonts w:cs="Times New Roman"/>
          <w:iCs/>
          <w:color w:val="44546A" w:themeColor="text2"/>
          <w:sz w:val="28"/>
          <w:szCs w:val="28"/>
          <w:rPrChange w:id="839" w:author="HAO" w:date="2018-04-29T21:55:00Z">
            <w:rPr>
              <w:rStyle w:val="SubtleEmphasis"/>
              <w:rFonts w:cs="Times New Roman"/>
              <w:i w:val="0"/>
              <w:iCs/>
              <w:color w:val="44546A" w:themeColor="text2"/>
              <w:sz w:val="28"/>
              <w:szCs w:val="28"/>
            </w:rPr>
          </w:rPrChange>
        </w:rPr>
      </w:pPr>
      <w:bookmarkStart w:id="840" w:name="_Toc512807193"/>
      <w:r w:rsidRPr="00182902">
        <w:rPr>
          <w:rFonts w:cs="Times New Roman"/>
          <w:sz w:val="28"/>
          <w:szCs w:val="28"/>
        </w:rPr>
        <w:t>Hình</w:t>
      </w:r>
      <w:r w:rsidR="00583BC3" w:rsidRPr="009A0005">
        <w:rPr>
          <w:rFonts w:cs="Times New Roman"/>
          <w:sz w:val="28"/>
          <w:szCs w:val="28"/>
        </w:rPr>
        <w:t xml:space="preserve"> 14</w:t>
      </w:r>
      <w:r w:rsidRPr="009A0005">
        <w:rPr>
          <w:rFonts w:cs="Times New Roman"/>
          <w:sz w:val="28"/>
          <w:szCs w:val="28"/>
        </w:rPr>
        <w:t>: Giao diệ</w:t>
      </w:r>
      <w:r w:rsidRPr="00182902">
        <w:rPr>
          <w:rFonts w:cs="Times New Roman"/>
          <w:sz w:val="28"/>
          <w:szCs w:val="28"/>
        </w:rPr>
        <w:t>n chỉnh sửa giai đoạn</w:t>
      </w:r>
      <w:bookmarkEnd w:id="840"/>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41" w:author="HAO" w:date="2018-04-29T23:46:00Z"/>
          <w:rStyle w:val="SubtleEmphasis"/>
          <w:rFonts w:cs="Times New Roman"/>
          <w:b/>
          <w:sz w:val="28"/>
          <w:szCs w:val="28"/>
        </w:rPr>
      </w:pPr>
      <w:bookmarkStart w:id="842" w:name="_Toc512779533"/>
      <w:r w:rsidRPr="00182902">
        <w:rPr>
          <w:rStyle w:val="SubtleEmphasis"/>
          <w:rFonts w:cs="Times New Roman"/>
          <w:b/>
          <w:sz w:val="28"/>
          <w:szCs w:val="28"/>
        </w:rPr>
        <w:t>Giao diện trang chi tiết giai đoạn</w:t>
      </w:r>
      <w:bookmarkEnd w:id="842"/>
    </w:p>
    <w:p w:rsidR="009D490F" w:rsidRPr="009D490F" w:rsidRDefault="009D490F">
      <w:pPr>
        <w:pBdr>
          <w:top w:val="nil"/>
          <w:left w:val="nil"/>
          <w:bottom w:val="nil"/>
          <w:right w:val="nil"/>
          <w:between w:val="nil"/>
        </w:pBdr>
        <w:spacing w:after="0" w:line="360" w:lineRule="auto"/>
        <w:ind w:left="720"/>
        <w:jc w:val="both"/>
        <w:outlineLvl w:val="2"/>
        <w:rPr>
          <w:rStyle w:val="SubtleEmphasis"/>
          <w:rFonts w:cs="Times New Roman"/>
          <w:sz w:val="28"/>
          <w:szCs w:val="28"/>
          <w:rPrChange w:id="843" w:author="HAO" w:date="2018-04-29T23:46:00Z">
            <w:rPr>
              <w:rStyle w:val="SubtleEmphasis"/>
              <w:rFonts w:cs="Times New Roman"/>
              <w:b/>
              <w:sz w:val="28"/>
              <w:szCs w:val="28"/>
            </w:rPr>
          </w:rPrChange>
        </w:rPr>
        <w:pPrChange w:id="844" w:author="HAO" w:date="2018-04-29T23:46: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45" w:author="HAO" w:date="2018-04-29T23:46:00Z">
        <w:r>
          <w:rPr>
            <w:rStyle w:val="SubtleEmphasis"/>
            <w:rFonts w:cs="Times New Roman"/>
            <w:b/>
            <w:sz w:val="28"/>
            <w:szCs w:val="28"/>
          </w:rPr>
          <w:lastRenderedPageBreak/>
          <w:t xml:space="preserve">Mục đích: </w:t>
        </w:r>
        <w:r>
          <w:rPr>
            <w:rStyle w:val="SubtleEmphasis"/>
            <w:rFonts w:cs="Times New Roman"/>
            <w:sz w:val="28"/>
            <w:szCs w:val="28"/>
          </w:rPr>
          <w:t>Giao diện trang chi tiết của một giai đoạn: những thông tin cơ bản của giai đoạn, danh sách các nhóm công việc trong giai đoạn</w:t>
        </w:r>
      </w:ins>
    </w:p>
    <w:p w:rsidR="00566D0D" w:rsidRPr="00182902" w:rsidRDefault="008531D7" w:rsidP="008531D7">
      <w:pPr>
        <w:keepNext/>
        <w:spacing w:line="360" w:lineRule="auto"/>
        <w:rPr>
          <w:rFonts w:cs="Times New Roman"/>
          <w:szCs w:val="28"/>
        </w:rPr>
      </w:pPr>
      <w:del w:id="846" w:author="HAO" w:date="2018-04-29T22:41:00Z">
        <w:r w:rsidRPr="00182902" w:rsidDel="005E0002">
          <w:rPr>
            <w:rFonts w:cs="Times New Roman"/>
            <w:noProof/>
            <w:szCs w:val="28"/>
            <w:lang w:eastAsia="ja-JP"/>
          </w:rPr>
          <w:drawing>
            <wp:inline distT="0" distB="0" distL="0" distR="0">
              <wp:extent cx="5114925" cy="3126570"/>
              <wp:effectExtent l="114300" t="114300" r="123825" b="1504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GD_DetailPhase.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118615" cy="31288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47" w:author="HAO" w:date="2018-04-29T22:41:00Z">
        <w:r w:rsidR="005E0002">
          <w:rPr>
            <w:rFonts w:cs="Times New Roman"/>
            <w:noProof/>
            <w:szCs w:val="28"/>
            <w:lang w:eastAsia="ja-JP"/>
          </w:rPr>
          <w:drawing>
            <wp:inline distT="0" distB="0" distL="0" distR="0">
              <wp:extent cx="5761355" cy="3521710"/>
              <wp:effectExtent l="19050" t="19050" r="10795" b="215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D_DetailPhase.PNG"/>
                      <pic:cNvPicPr/>
                    </pic:nvPicPr>
                    <pic:blipFill>
                      <a:blip r:embed="rId28">
                        <a:extLst>
                          <a:ext uri="{28A0092B-C50C-407E-A947-70E740481C1C}">
                            <a14:useLocalDpi xmlns:a14="http://schemas.microsoft.com/office/drawing/2010/main" val="0"/>
                          </a:ext>
                        </a:extLst>
                      </a:blip>
                      <a:stretch>
                        <a:fillRect/>
                      </a:stretch>
                    </pic:blipFill>
                    <pic:spPr>
                      <a:xfrm>
                        <a:off x="0" y="0"/>
                        <a:ext cx="5761355" cy="3521710"/>
                      </a:xfrm>
                      <a:prstGeom prst="rect">
                        <a:avLst/>
                      </a:prstGeom>
                      <a:ln>
                        <a:solidFill>
                          <a:schemeClr val="tx1"/>
                        </a:solidFill>
                      </a:ln>
                    </pic:spPr>
                  </pic:pic>
                </a:graphicData>
              </a:graphic>
            </wp:inline>
          </w:drawing>
        </w:r>
      </w:ins>
    </w:p>
    <w:p w:rsidR="00E72603" w:rsidRPr="00182902" w:rsidRDefault="00566D0D" w:rsidP="00A22A9F">
      <w:pPr>
        <w:pStyle w:val="Caption"/>
        <w:spacing w:line="360" w:lineRule="auto"/>
        <w:jc w:val="center"/>
        <w:rPr>
          <w:rStyle w:val="SubtleEmphasis"/>
          <w:rFonts w:cs="Times New Roman"/>
          <w:b/>
          <w:sz w:val="28"/>
          <w:szCs w:val="28"/>
          <w:rPrChange w:id="848" w:author="HAO" w:date="2018-04-29T21:55:00Z">
            <w:rPr>
              <w:rStyle w:val="SubtleEmphasis"/>
              <w:rFonts w:cs="Times New Roman"/>
              <w:b/>
              <w:i w:val="0"/>
              <w:iCs/>
              <w:sz w:val="28"/>
              <w:szCs w:val="28"/>
            </w:rPr>
          </w:rPrChange>
        </w:rPr>
      </w:pPr>
      <w:bookmarkStart w:id="849" w:name="_Toc512807194"/>
      <w:r w:rsidRPr="00182902">
        <w:rPr>
          <w:rFonts w:cs="Times New Roman"/>
          <w:sz w:val="28"/>
          <w:szCs w:val="28"/>
        </w:rPr>
        <w:t>Hình</w:t>
      </w:r>
      <w:r w:rsidR="00583BC3" w:rsidRPr="009A0005">
        <w:rPr>
          <w:rFonts w:cs="Times New Roman"/>
          <w:sz w:val="28"/>
          <w:szCs w:val="28"/>
        </w:rPr>
        <w:t xml:space="preserve"> 15</w:t>
      </w:r>
      <w:r w:rsidRPr="009A0005">
        <w:rPr>
          <w:rFonts w:cs="Times New Roman"/>
          <w:sz w:val="28"/>
          <w:szCs w:val="28"/>
        </w:rPr>
        <w:t>: Giao di</w:t>
      </w:r>
      <w:r w:rsidRPr="00182902">
        <w:rPr>
          <w:rFonts w:cs="Times New Roman"/>
          <w:sz w:val="28"/>
          <w:szCs w:val="28"/>
        </w:rPr>
        <w:t xml:space="preserve">ện </w:t>
      </w:r>
      <w:r w:rsidR="008531D7" w:rsidRPr="00182902">
        <w:rPr>
          <w:rFonts w:cs="Times New Roman"/>
          <w:sz w:val="28"/>
          <w:szCs w:val="28"/>
        </w:rPr>
        <w:t>trang chi tiết giai đoạn</w:t>
      </w:r>
      <w:bookmarkEnd w:id="849"/>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850" w:author="HAO" w:date="2018-04-29T21:55:00Z">
            <w:rPr>
              <w:rStyle w:val="SubtleEmphasis"/>
              <w:rFonts w:cs="Times New Roman"/>
              <w:b/>
              <w:i/>
              <w:iCs w:val="0"/>
              <w:sz w:val="28"/>
              <w:szCs w:val="28"/>
            </w:rPr>
          </w:rPrChange>
        </w:rPr>
      </w:pPr>
      <w:r w:rsidRPr="00182902">
        <w:rPr>
          <w:rStyle w:val="SubtleEmphasis"/>
          <w:rFonts w:cs="Times New Roman"/>
          <w:b/>
          <w:sz w:val="28"/>
          <w:szCs w:val="28"/>
        </w:rPr>
        <w:t xml:space="preserve"> </w:t>
      </w:r>
      <w:bookmarkStart w:id="851" w:name="_Toc512779534"/>
      <w:r w:rsidRPr="00182902">
        <w:rPr>
          <w:rStyle w:val="SubtleEmphasis"/>
          <w:rFonts w:cs="Times New Roman"/>
          <w:b/>
          <w:sz w:val="28"/>
          <w:szCs w:val="28"/>
        </w:rPr>
        <w:t xml:space="preserve">Giao diện </w:t>
      </w:r>
      <w:r w:rsidR="00D92C83" w:rsidRPr="00182902">
        <w:rPr>
          <w:rStyle w:val="SubtleEmphasis"/>
          <w:rFonts w:cs="Times New Roman"/>
          <w:b/>
          <w:sz w:val="28"/>
          <w:szCs w:val="28"/>
        </w:rPr>
        <w:t>các trang liên quan đến nhóm công việc</w:t>
      </w:r>
      <w:bookmarkEnd w:id="851"/>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52" w:author="HAO" w:date="2018-04-29T23:47:00Z"/>
          <w:rStyle w:val="SubtleEmphasis"/>
          <w:rFonts w:cs="Times New Roman"/>
          <w:b/>
          <w:sz w:val="28"/>
          <w:szCs w:val="28"/>
        </w:rPr>
      </w:pPr>
      <w:bookmarkStart w:id="853" w:name="_Toc512779535"/>
      <w:r w:rsidRPr="00182902">
        <w:rPr>
          <w:rStyle w:val="SubtleEmphasis"/>
          <w:rFonts w:cs="Times New Roman"/>
          <w:b/>
          <w:sz w:val="28"/>
          <w:szCs w:val="28"/>
        </w:rPr>
        <w:t>Giao diện trang tạo mới nhóm công việc</w:t>
      </w:r>
      <w:bookmarkEnd w:id="853"/>
    </w:p>
    <w:p w:rsidR="00072920" w:rsidRPr="00072920" w:rsidRDefault="00072920">
      <w:pPr>
        <w:pBdr>
          <w:top w:val="nil"/>
          <w:left w:val="nil"/>
          <w:bottom w:val="nil"/>
          <w:right w:val="nil"/>
          <w:between w:val="nil"/>
        </w:pBdr>
        <w:spacing w:after="0" w:line="360" w:lineRule="auto"/>
        <w:ind w:left="720"/>
        <w:jc w:val="both"/>
        <w:outlineLvl w:val="2"/>
        <w:rPr>
          <w:ins w:id="854" w:author="HAO" w:date="2018-04-29T23:47:00Z"/>
          <w:rStyle w:val="SubtleEmphasis"/>
          <w:rFonts w:cs="Times New Roman"/>
          <w:sz w:val="28"/>
          <w:szCs w:val="28"/>
          <w:rPrChange w:id="855" w:author="HAO" w:date="2018-04-29T23:47:00Z">
            <w:rPr>
              <w:ins w:id="856" w:author="HAO" w:date="2018-04-29T23:47:00Z"/>
              <w:rStyle w:val="SubtleEmphasis"/>
              <w:rFonts w:cs="Times New Roman"/>
              <w:b/>
              <w:sz w:val="28"/>
              <w:szCs w:val="28"/>
            </w:rPr>
          </w:rPrChange>
        </w:rPr>
        <w:pPrChange w:id="857" w:author="HAO" w:date="2018-04-29T23:47: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58" w:author="HAO" w:date="2018-04-29T23:47:00Z">
        <w:r>
          <w:rPr>
            <w:rStyle w:val="SubtleEmphasis"/>
            <w:rFonts w:cs="Times New Roman"/>
            <w:b/>
            <w:sz w:val="28"/>
            <w:szCs w:val="28"/>
          </w:rPr>
          <w:t xml:space="preserve">Mục đích: </w:t>
        </w:r>
        <w:r>
          <w:rPr>
            <w:rStyle w:val="SubtleEmphasis"/>
            <w:rFonts w:cs="Times New Roman"/>
            <w:sz w:val="28"/>
            <w:szCs w:val="28"/>
          </w:rPr>
          <w:t>Giao diện trang tạo mới một nhóm công việc</w:t>
        </w:r>
      </w:ins>
    </w:p>
    <w:p w:rsidR="00072920" w:rsidRPr="00182902" w:rsidDel="00072920" w:rsidRDefault="00072920" w:rsidP="00A76070">
      <w:pPr>
        <w:pStyle w:val="ListParagraph"/>
        <w:numPr>
          <w:ilvl w:val="2"/>
          <w:numId w:val="25"/>
        </w:numPr>
        <w:pBdr>
          <w:top w:val="nil"/>
          <w:left w:val="nil"/>
          <w:bottom w:val="nil"/>
          <w:right w:val="nil"/>
          <w:between w:val="nil"/>
        </w:pBdr>
        <w:spacing w:after="0" w:line="360" w:lineRule="auto"/>
        <w:jc w:val="both"/>
        <w:outlineLvl w:val="2"/>
        <w:rPr>
          <w:del w:id="859" w:author="HAO" w:date="2018-04-29T23:47:00Z"/>
          <w:rStyle w:val="SubtleEmphasis"/>
          <w:rFonts w:cs="Times New Roman"/>
          <w:b/>
          <w:sz w:val="28"/>
          <w:szCs w:val="28"/>
        </w:rPr>
      </w:pPr>
    </w:p>
    <w:p w:rsidR="00566D0D" w:rsidRPr="00182902" w:rsidRDefault="00916DF8" w:rsidP="00916DF8">
      <w:pPr>
        <w:pStyle w:val="ListParagraph"/>
        <w:keepNext/>
        <w:pBdr>
          <w:top w:val="nil"/>
          <w:left w:val="nil"/>
          <w:bottom w:val="nil"/>
          <w:right w:val="nil"/>
          <w:between w:val="nil"/>
        </w:pBdr>
        <w:spacing w:after="0" w:line="360" w:lineRule="auto"/>
        <w:ind w:left="792" w:right="568" w:hanging="792"/>
        <w:jc w:val="both"/>
        <w:rPr>
          <w:rFonts w:cs="Times New Roman"/>
          <w:szCs w:val="28"/>
        </w:rPr>
      </w:pPr>
      <w:del w:id="860" w:author="HAO" w:date="2018-04-29T22:42:00Z">
        <w:r w:rsidRPr="00182902" w:rsidDel="005E0002">
          <w:rPr>
            <w:rFonts w:cs="Times New Roman"/>
            <w:noProof/>
            <w:szCs w:val="28"/>
            <w:lang w:eastAsia="ja-JP"/>
            <w:rPrChange w:id="861" w:author="HAO" w:date="2018-04-29T21:55:00Z">
              <w:rPr>
                <w:rFonts w:cs="Times New Roman"/>
                <w:iCs/>
                <w:noProof/>
                <w:sz w:val="24"/>
                <w:szCs w:val="28"/>
                <w:lang w:eastAsia="ja-JP"/>
              </w:rPr>
            </w:rPrChange>
          </w:rPr>
          <w:drawing>
            <wp:inline distT="0" distB="0" distL="0" distR="0">
              <wp:extent cx="5276850" cy="3160410"/>
              <wp:effectExtent l="114300" t="114300" r="152400" b="15430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D_CreateSpint.PNG"/>
                      <pic:cNvPicPr/>
                    </pic:nvPicPr>
                    <pic:blipFill>
                      <a:blip r:embed="rId29">
                        <a:extLst>
                          <a:ext uri="{28A0092B-C50C-407E-A947-70E740481C1C}">
                            <a14:useLocalDpi xmlns:a14="http://schemas.microsoft.com/office/drawing/2010/main" val="0"/>
                          </a:ext>
                        </a:extLst>
                      </a:blip>
                      <a:stretch>
                        <a:fillRect/>
                      </a:stretch>
                    </pic:blipFill>
                    <pic:spPr>
                      <a:xfrm>
                        <a:off x="0" y="0"/>
                        <a:ext cx="5291154" cy="316897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62" w:author="HAO" w:date="2018-04-29T22:42:00Z">
        <w:r w:rsidR="005E0002">
          <w:rPr>
            <w:rFonts w:cs="Times New Roman"/>
            <w:noProof/>
            <w:szCs w:val="28"/>
            <w:lang w:eastAsia="ja-JP"/>
          </w:rPr>
          <w:drawing>
            <wp:inline distT="0" distB="0" distL="0" distR="0">
              <wp:extent cx="5761355" cy="3450590"/>
              <wp:effectExtent l="19050" t="19050" r="10795" b="1651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GD_CreateSpint.PNG"/>
                      <pic:cNvPicPr/>
                    </pic:nvPicPr>
                    <pic:blipFill>
                      <a:blip r:embed="rId29">
                        <a:extLst>
                          <a:ext uri="{28A0092B-C50C-407E-A947-70E740481C1C}">
                            <a14:useLocalDpi xmlns:a14="http://schemas.microsoft.com/office/drawing/2010/main" val="0"/>
                          </a:ext>
                        </a:extLst>
                      </a:blip>
                      <a:stretch>
                        <a:fillRect/>
                      </a:stretch>
                    </pic:blipFill>
                    <pic:spPr>
                      <a:xfrm>
                        <a:off x="0" y="0"/>
                        <a:ext cx="5761355" cy="3450590"/>
                      </a:xfrm>
                      <a:prstGeom prst="rect">
                        <a:avLst/>
                      </a:prstGeom>
                      <a:ln>
                        <a:solidFill>
                          <a:schemeClr val="tx1"/>
                        </a:solidFill>
                      </a:ln>
                    </pic:spPr>
                  </pic:pic>
                </a:graphicData>
              </a:graphic>
            </wp:inline>
          </w:drawing>
        </w:r>
      </w:ins>
    </w:p>
    <w:p w:rsidR="00570B07" w:rsidRPr="00182902" w:rsidRDefault="00566D0D" w:rsidP="00A22A9F">
      <w:pPr>
        <w:pStyle w:val="Caption"/>
        <w:spacing w:line="360" w:lineRule="auto"/>
        <w:jc w:val="center"/>
        <w:rPr>
          <w:rFonts w:cs="Times New Roman"/>
          <w:sz w:val="28"/>
          <w:szCs w:val="28"/>
        </w:rPr>
      </w:pPr>
      <w:bookmarkStart w:id="863" w:name="_Toc512807195"/>
      <w:r w:rsidRPr="00182902">
        <w:rPr>
          <w:rFonts w:cs="Times New Roman"/>
          <w:sz w:val="28"/>
          <w:szCs w:val="28"/>
        </w:rPr>
        <w:t>Hình</w:t>
      </w:r>
      <w:r w:rsidR="00583BC3" w:rsidRPr="00182902">
        <w:rPr>
          <w:rFonts w:cs="Times New Roman"/>
          <w:sz w:val="28"/>
          <w:szCs w:val="28"/>
        </w:rPr>
        <w:t xml:space="preserve"> 16</w:t>
      </w:r>
      <w:r w:rsidRPr="00182902">
        <w:rPr>
          <w:rFonts w:cs="Times New Roman"/>
          <w:sz w:val="28"/>
          <w:szCs w:val="28"/>
        </w:rPr>
        <w:t xml:space="preserve">: Giao diện tạo mới </w:t>
      </w:r>
      <w:r w:rsidR="008531D7" w:rsidRPr="00182902">
        <w:rPr>
          <w:rFonts w:cs="Times New Roman"/>
          <w:sz w:val="28"/>
          <w:szCs w:val="28"/>
        </w:rPr>
        <w:t>nhóm công việc</w:t>
      </w:r>
      <w:bookmarkEnd w:id="863"/>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64" w:author="HAO" w:date="2018-04-29T23:47:00Z"/>
          <w:rFonts w:cs="Times New Roman"/>
          <w:b/>
          <w:szCs w:val="28"/>
        </w:rPr>
      </w:pPr>
      <w:bookmarkStart w:id="865" w:name="_Toc512779536"/>
      <w:r w:rsidRPr="005A3E76">
        <w:rPr>
          <w:rFonts w:cs="Times New Roman"/>
          <w:b/>
          <w:szCs w:val="28"/>
        </w:rPr>
        <w:t>Giao diện chỉnh sửa nhóm công việc</w:t>
      </w:r>
      <w:bookmarkEnd w:id="865"/>
    </w:p>
    <w:p w:rsidR="00072920" w:rsidRPr="00072920" w:rsidRDefault="00072920">
      <w:pPr>
        <w:pBdr>
          <w:top w:val="nil"/>
          <w:left w:val="nil"/>
          <w:bottom w:val="nil"/>
          <w:right w:val="nil"/>
          <w:between w:val="nil"/>
        </w:pBdr>
        <w:spacing w:after="0" w:line="360" w:lineRule="auto"/>
        <w:ind w:left="720"/>
        <w:jc w:val="both"/>
        <w:outlineLvl w:val="2"/>
        <w:rPr>
          <w:rFonts w:cs="Times New Roman"/>
          <w:szCs w:val="28"/>
          <w:rPrChange w:id="866" w:author="HAO" w:date="2018-04-29T23:47:00Z">
            <w:rPr>
              <w:b/>
            </w:rPr>
          </w:rPrChange>
        </w:rPr>
        <w:pPrChange w:id="867" w:author="HAO" w:date="2018-04-29T23:47: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68" w:author="HAO" w:date="2018-04-29T23:47:00Z">
        <w:r>
          <w:rPr>
            <w:rFonts w:cs="Times New Roman"/>
            <w:b/>
            <w:szCs w:val="28"/>
          </w:rPr>
          <w:t xml:space="preserve">Mục đích: </w:t>
        </w:r>
        <w:r>
          <w:rPr>
            <w:rFonts w:cs="Times New Roman"/>
            <w:szCs w:val="28"/>
          </w:rPr>
          <w:t>Giao diện trang chỉnh sửa một nhóm công việc</w:t>
        </w:r>
      </w:ins>
    </w:p>
    <w:p w:rsidR="008531D7" w:rsidRPr="00182902" w:rsidRDefault="00916DF8" w:rsidP="008531D7">
      <w:pPr>
        <w:rPr>
          <w:rFonts w:cs="Times New Roman"/>
          <w:szCs w:val="28"/>
        </w:rPr>
      </w:pPr>
      <w:del w:id="869" w:author="HAO" w:date="2018-04-29T22:44:00Z">
        <w:r w:rsidRPr="00182902" w:rsidDel="005E0002">
          <w:rPr>
            <w:rFonts w:cs="Times New Roman"/>
            <w:noProof/>
            <w:szCs w:val="28"/>
            <w:lang w:eastAsia="ja-JP"/>
          </w:rPr>
          <w:drawing>
            <wp:inline distT="0" distB="0" distL="0" distR="0">
              <wp:extent cx="5266263" cy="3181350"/>
              <wp:effectExtent l="114300" t="114300" r="144145" b="1524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D_EditSprint.PNG"/>
                      <pic:cNvPicPr/>
                    </pic:nvPicPr>
                    <pic:blipFill>
                      <a:blip r:embed="rId30">
                        <a:extLst>
                          <a:ext uri="{28A0092B-C50C-407E-A947-70E740481C1C}">
                            <a14:useLocalDpi xmlns:a14="http://schemas.microsoft.com/office/drawing/2010/main" val="0"/>
                          </a:ext>
                        </a:extLst>
                      </a:blip>
                      <a:stretch>
                        <a:fillRect/>
                      </a:stretch>
                    </pic:blipFill>
                    <pic:spPr>
                      <a:xfrm>
                        <a:off x="0" y="0"/>
                        <a:ext cx="5270996" cy="31842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70" w:author="HAO" w:date="2018-04-29T22:44:00Z">
        <w:r w:rsidR="005E0002">
          <w:rPr>
            <w:rFonts w:cs="Times New Roman"/>
            <w:noProof/>
            <w:szCs w:val="28"/>
            <w:lang w:eastAsia="ja-JP"/>
          </w:rPr>
          <w:drawing>
            <wp:inline distT="0" distB="0" distL="0" distR="0">
              <wp:extent cx="5761355" cy="3480435"/>
              <wp:effectExtent l="19050" t="19050" r="10795" b="2476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GD_EditSprint.PNG"/>
                      <pic:cNvPicPr/>
                    </pic:nvPicPr>
                    <pic:blipFill>
                      <a:blip r:embed="rId30">
                        <a:extLst>
                          <a:ext uri="{28A0092B-C50C-407E-A947-70E740481C1C}">
                            <a14:useLocalDpi xmlns:a14="http://schemas.microsoft.com/office/drawing/2010/main" val="0"/>
                          </a:ext>
                        </a:extLst>
                      </a:blip>
                      <a:stretch>
                        <a:fillRect/>
                      </a:stretch>
                    </pic:blipFill>
                    <pic:spPr>
                      <a:xfrm>
                        <a:off x="0" y="0"/>
                        <a:ext cx="5761355" cy="3480435"/>
                      </a:xfrm>
                      <a:prstGeom prst="rect">
                        <a:avLst/>
                      </a:prstGeom>
                      <a:ln>
                        <a:solidFill>
                          <a:schemeClr val="tx1"/>
                        </a:solidFill>
                      </a:ln>
                    </pic:spPr>
                  </pic:pic>
                </a:graphicData>
              </a:graphic>
            </wp:inline>
          </w:drawing>
        </w:r>
      </w:ins>
    </w:p>
    <w:p w:rsidR="008531D7" w:rsidRPr="00182902" w:rsidRDefault="008531D7" w:rsidP="008531D7">
      <w:pPr>
        <w:pStyle w:val="Caption"/>
        <w:spacing w:line="360" w:lineRule="auto"/>
        <w:jc w:val="center"/>
        <w:rPr>
          <w:rStyle w:val="SubtleEmphasis"/>
          <w:rFonts w:cs="Times New Roman"/>
          <w:b/>
          <w:sz w:val="28"/>
          <w:szCs w:val="28"/>
          <w:rPrChange w:id="871" w:author="HAO" w:date="2018-04-29T21:55:00Z">
            <w:rPr>
              <w:rStyle w:val="SubtleEmphasis"/>
              <w:rFonts w:cs="Times New Roman"/>
              <w:b/>
              <w:i w:val="0"/>
              <w:iCs/>
              <w:sz w:val="28"/>
              <w:szCs w:val="28"/>
            </w:rPr>
          </w:rPrChange>
        </w:rPr>
      </w:pPr>
      <w:bookmarkStart w:id="872" w:name="_Toc512807196"/>
      <w:r w:rsidRPr="00182902">
        <w:rPr>
          <w:rFonts w:cs="Times New Roman"/>
          <w:sz w:val="28"/>
          <w:szCs w:val="28"/>
        </w:rPr>
        <w:t>Hình</w:t>
      </w:r>
      <w:r w:rsidR="00583BC3" w:rsidRPr="009A0005">
        <w:rPr>
          <w:rFonts w:cs="Times New Roman"/>
          <w:sz w:val="28"/>
          <w:szCs w:val="28"/>
        </w:rPr>
        <w:t xml:space="preserve"> 17</w:t>
      </w:r>
      <w:r w:rsidRPr="009A0005">
        <w:rPr>
          <w:rFonts w:cs="Times New Roman"/>
          <w:sz w:val="28"/>
          <w:szCs w:val="28"/>
        </w:rPr>
        <w:t>: Giao diệ</w:t>
      </w:r>
      <w:r w:rsidRPr="00182902">
        <w:rPr>
          <w:rFonts w:cs="Times New Roman"/>
          <w:sz w:val="28"/>
          <w:szCs w:val="28"/>
        </w:rPr>
        <w:t>n chỉnh sửa nhóm công việc</w:t>
      </w:r>
      <w:bookmarkEnd w:id="872"/>
    </w:p>
    <w:p w:rsidR="008531D7" w:rsidRDefault="008531D7" w:rsidP="00A76070">
      <w:pPr>
        <w:pStyle w:val="ListParagraph"/>
        <w:numPr>
          <w:ilvl w:val="2"/>
          <w:numId w:val="25"/>
        </w:numPr>
        <w:pBdr>
          <w:top w:val="nil"/>
          <w:left w:val="nil"/>
          <w:bottom w:val="nil"/>
          <w:right w:val="nil"/>
          <w:between w:val="nil"/>
        </w:pBdr>
        <w:spacing w:after="0" w:line="360" w:lineRule="auto"/>
        <w:jc w:val="both"/>
        <w:outlineLvl w:val="2"/>
        <w:rPr>
          <w:ins w:id="873" w:author="HAO" w:date="2018-04-30T00:09:00Z"/>
          <w:rFonts w:cs="Times New Roman"/>
          <w:b/>
          <w:szCs w:val="28"/>
        </w:rPr>
      </w:pPr>
      <w:bookmarkStart w:id="874" w:name="_Toc512779537"/>
      <w:r w:rsidRPr="005A3E76">
        <w:rPr>
          <w:rFonts w:cs="Times New Roman"/>
          <w:b/>
          <w:szCs w:val="28"/>
        </w:rPr>
        <w:t>Giao diện trang chi tiết nhóm công việc</w:t>
      </w:r>
      <w:bookmarkEnd w:id="874"/>
    </w:p>
    <w:p w:rsidR="00221862" w:rsidRPr="00221862" w:rsidRDefault="00221862">
      <w:pPr>
        <w:pBdr>
          <w:top w:val="nil"/>
          <w:left w:val="nil"/>
          <w:bottom w:val="nil"/>
          <w:right w:val="nil"/>
          <w:between w:val="nil"/>
        </w:pBdr>
        <w:spacing w:after="0" w:line="360" w:lineRule="auto"/>
        <w:ind w:left="720"/>
        <w:jc w:val="both"/>
        <w:outlineLvl w:val="2"/>
        <w:rPr>
          <w:rFonts w:cs="Times New Roman"/>
          <w:szCs w:val="28"/>
          <w:rPrChange w:id="875" w:author="HAO" w:date="2018-04-30T00:09:00Z">
            <w:rPr>
              <w:b/>
            </w:rPr>
          </w:rPrChange>
        </w:rPr>
        <w:pPrChange w:id="876" w:author="HAO" w:date="2018-04-30T00:09: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77" w:author="HAO" w:date="2018-04-30T00:09:00Z">
        <w:r>
          <w:rPr>
            <w:rFonts w:cs="Times New Roman"/>
            <w:b/>
            <w:szCs w:val="28"/>
          </w:rPr>
          <w:lastRenderedPageBreak/>
          <w:t xml:space="preserve">Mục đích: </w:t>
        </w:r>
        <w:r>
          <w:rPr>
            <w:rFonts w:cs="Times New Roman"/>
            <w:szCs w:val="28"/>
          </w:rPr>
          <w:t>Giao diện trang chi tiết nhóm công việc: Các thông tin cơ bản của một nhóm công việc, danh sách các công việc trong nhóm</w:t>
        </w:r>
      </w:ins>
      <w:ins w:id="878" w:author="HAO" w:date="2018-04-30T00:15:00Z">
        <w:r>
          <w:rPr>
            <w:rFonts w:cs="Times New Roman"/>
            <w:szCs w:val="28"/>
          </w:rPr>
          <w:t>.</w:t>
        </w:r>
      </w:ins>
    </w:p>
    <w:p w:rsidR="008531D7" w:rsidRPr="005A3E76" w:rsidRDefault="00916DF8" w:rsidP="00B26A5B">
      <w:pPr>
        <w:pStyle w:val="ListParagraph"/>
        <w:pBdr>
          <w:top w:val="nil"/>
          <w:left w:val="nil"/>
          <w:bottom w:val="nil"/>
          <w:right w:val="nil"/>
          <w:between w:val="nil"/>
        </w:pBdr>
        <w:spacing w:after="0" w:line="360" w:lineRule="auto"/>
        <w:ind w:left="0"/>
        <w:jc w:val="both"/>
        <w:rPr>
          <w:rFonts w:cs="Times New Roman"/>
          <w:szCs w:val="28"/>
        </w:rPr>
      </w:pPr>
      <w:del w:id="879" w:author="HAO" w:date="2018-04-29T22:44:00Z">
        <w:r w:rsidRPr="005A3E76" w:rsidDel="005E0002">
          <w:rPr>
            <w:rFonts w:cs="Times New Roman"/>
            <w:noProof/>
            <w:szCs w:val="28"/>
            <w:lang w:eastAsia="ja-JP"/>
          </w:rPr>
          <w:drawing>
            <wp:inline distT="0" distB="0" distL="0" distR="0">
              <wp:extent cx="5284640" cy="3209925"/>
              <wp:effectExtent l="171450" t="171450" r="182880" b="2000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D_DetailSprint.PNG"/>
                      <pic:cNvPicPr/>
                    </pic:nvPicPr>
                    <pic:blipFill>
                      <a:blip r:embed="rId31">
                        <a:extLst>
                          <a:ext uri="{28A0092B-C50C-407E-A947-70E740481C1C}">
                            <a14:useLocalDpi xmlns:a14="http://schemas.microsoft.com/office/drawing/2010/main" val="0"/>
                          </a:ext>
                        </a:extLst>
                      </a:blip>
                      <a:stretch>
                        <a:fillRect/>
                      </a:stretch>
                    </pic:blipFill>
                    <pic:spPr>
                      <a:xfrm>
                        <a:off x="0" y="0"/>
                        <a:ext cx="5285459" cy="3210422"/>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inline>
          </w:drawing>
        </w:r>
      </w:del>
      <w:ins w:id="880" w:author="HAO" w:date="2018-04-29T22:44:00Z">
        <w:r w:rsidR="005E0002">
          <w:rPr>
            <w:rFonts w:cs="Times New Roman"/>
            <w:noProof/>
            <w:szCs w:val="28"/>
            <w:lang w:eastAsia="ja-JP"/>
          </w:rPr>
          <w:drawing>
            <wp:inline distT="0" distB="0" distL="0" distR="0">
              <wp:extent cx="5761355" cy="3499485"/>
              <wp:effectExtent l="19050" t="19050" r="10795" b="2476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GD_DetailSprint.PNG"/>
                      <pic:cNvPicPr/>
                    </pic:nvPicPr>
                    <pic:blipFill>
                      <a:blip r:embed="rId31">
                        <a:extLst>
                          <a:ext uri="{28A0092B-C50C-407E-A947-70E740481C1C}">
                            <a14:useLocalDpi xmlns:a14="http://schemas.microsoft.com/office/drawing/2010/main" val="0"/>
                          </a:ext>
                        </a:extLst>
                      </a:blip>
                      <a:stretch>
                        <a:fillRect/>
                      </a:stretch>
                    </pic:blipFill>
                    <pic:spPr>
                      <a:xfrm>
                        <a:off x="0" y="0"/>
                        <a:ext cx="5761355" cy="3499485"/>
                      </a:xfrm>
                      <a:prstGeom prst="rect">
                        <a:avLst/>
                      </a:prstGeom>
                      <a:ln>
                        <a:solidFill>
                          <a:schemeClr val="tx1"/>
                        </a:solidFill>
                      </a:ln>
                    </pic:spPr>
                  </pic:pic>
                </a:graphicData>
              </a:graphic>
            </wp:inline>
          </w:drawing>
        </w:r>
      </w:ins>
    </w:p>
    <w:p w:rsidR="008531D7" w:rsidRPr="00182902" w:rsidRDefault="008531D7" w:rsidP="00916DF8">
      <w:pPr>
        <w:pStyle w:val="Caption"/>
        <w:spacing w:line="360" w:lineRule="auto"/>
        <w:jc w:val="center"/>
        <w:rPr>
          <w:rFonts w:cs="Times New Roman"/>
          <w:b/>
          <w:iCs w:val="0"/>
          <w:color w:val="auto"/>
          <w:sz w:val="28"/>
          <w:szCs w:val="28"/>
        </w:rPr>
      </w:pPr>
      <w:bookmarkStart w:id="881" w:name="_Toc512807197"/>
      <w:r w:rsidRPr="00182902">
        <w:rPr>
          <w:rFonts w:cs="Times New Roman"/>
          <w:sz w:val="28"/>
          <w:szCs w:val="28"/>
        </w:rPr>
        <w:t>Hình</w:t>
      </w:r>
      <w:r w:rsidR="00583BC3" w:rsidRPr="00182902">
        <w:rPr>
          <w:rFonts w:cs="Times New Roman"/>
          <w:sz w:val="28"/>
          <w:szCs w:val="28"/>
        </w:rPr>
        <w:t xml:space="preserve"> 18</w:t>
      </w:r>
      <w:r w:rsidRPr="00182902">
        <w:rPr>
          <w:rFonts w:cs="Times New Roman"/>
          <w:sz w:val="28"/>
          <w:szCs w:val="28"/>
        </w:rPr>
        <w:t>: Giao diện tạo chi tiết nhóm công việc</w:t>
      </w:r>
      <w:bookmarkEnd w:id="881"/>
    </w:p>
    <w:p w:rsidR="00152558" w:rsidRPr="00182902" w:rsidRDefault="00152558" w:rsidP="00A76070">
      <w:pPr>
        <w:pStyle w:val="ListParagraph"/>
        <w:numPr>
          <w:ilvl w:val="1"/>
          <w:numId w:val="25"/>
        </w:numPr>
        <w:pBdr>
          <w:top w:val="nil"/>
          <w:left w:val="nil"/>
          <w:bottom w:val="nil"/>
          <w:right w:val="nil"/>
          <w:between w:val="nil"/>
        </w:pBdr>
        <w:spacing w:after="0" w:line="360" w:lineRule="auto"/>
        <w:jc w:val="both"/>
        <w:outlineLvl w:val="1"/>
        <w:rPr>
          <w:rStyle w:val="SubtleEmphasis"/>
          <w:rFonts w:cs="Times New Roman"/>
          <w:b/>
          <w:sz w:val="28"/>
          <w:szCs w:val="28"/>
          <w:rPrChange w:id="882" w:author="HAO" w:date="2018-04-29T21:55:00Z">
            <w:rPr>
              <w:rStyle w:val="SubtleEmphasis"/>
              <w:rFonts w:cs="Times New Roman"/>
              <w:b/>
              <w:i/>
              <w:iCs w:val="0"/>
              <w:sz w:val="28"/>
              <w:szCs w:val="28"/>
            </w:rPr>
          </w:rPrChange>
        </w:rPr>
      </w:pPr>
      <w:r w:rsidRPr="00182902">
        <w:rPr>
          <w:rStyle w:val="SubtleEmphasis"/>
          <w:rFonts w:cs="Times New Roman"/>
          <w:b/>
          <w:sz w:val="28"/>
          <w:szCs w:val="28"/>
        </w:rPr>
        <w:t xml:space="preserve"> </w:t>
      </w:r>
      <w:bookmarkStart w:id="883" w:name="_Toc512779538"/>
      <w:r w:rsidRPr="00182902">
        <w:rPr>
          <w:rStyle w:val="SubtleEmphasis"/>
          <w:rFonts w:cs="Times New Roman"/>
          <w:b/>
          <w:sz w:val="28"/>
          <w:szCs w:val="28"/>
        </w:rPr>
        <w:t xml:space="preserve">Giao diện trang </w:t>
      </w:r>
      <w:r w:rsidR="00D92C83" w:rsidRPr="00182902">
        <w:rPr>
          <w:rStyle w:val="SubtleEmphasis"/>
          <w:rFonts w:cs="Times New Roman"/>
          <w:b/>
          <w:sz w:val="28"/>
          <w:szCs w:val="28"/>
        </w:rPr>
        <w:t>liên quan đến công việc</w:t>
      </w:r>
      <w:bookmarkEnd w:id="883"/>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ins w:id="884" w:author="HAO" w:date="2018-04-30T00:15:00Z"/>
          <w:rStyle w:val="SubtleEmphasis"/>
          <w:rFonts w:cs="Times New Roman"/>
          <w:b/>
          <w:sz w:val="28"/>
          <w:szCs w:val="28"/>
        </w:rPr>
      </w:pPr>
      <w:bookmarkStart w:id="885" w:name="_Toc512779539"/>
      <w:r w:rsidRPr="00182902">
        <w:rPr>
          <w:rStyle w:val="SubtleEmphasis"/>
          <w:rFonts w:cs="Times New Roman"/>
          <w:b/>
          <w:sz w:val="28"/>
          <w:szCs w:val="28"/>
        </w:rPr>
        <w:t>Giao diện tạo mới công việc</w:t>
      </w:r>
      <w:bookmarkEnd w:id="885"/>
    </w:p>
    <w:p w:rsidR="00221862" w:rsidRPr="00221862" w:rsidRDefault="00221862">
      <w:pPr>
        <w:rPr>
          <w:rStyle w:val="SubtleEmphasis"/>
          <w:rFonts w:cs="Times New Roman"/>
          <w:sz w:val="28"/>
          <w:szCs w:val="28"/>
          <w:rPrChange w:id="886" w:author="HAO" w:date="2018-04-30T00:15:00Z">
            <w:rPr>
              <w:rStyle w:val="SubtleEmphasis"/>
              <w:rFonts w:cs="Times New Roman"/>
              <w:b/>
              <w:sz w:val="28"/>
              <w:szCs w:val="28"/>
            </w:rPr>
          </w:rPrChange>
        </w:rPr>
        <w:pPrChange w:id="887" w:author="HAO" w:date="2018-04-30T00:3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888" w:author="HAO" w:date="2018-04-30T00:15:00Z">
        <w:r>
          <w:rPr>
            <w:rStyle w:val="SubtleEmphasis"/>
            <w:rFonts w:cs="Times New Roman"/>
            <w:b/>
            <w:sz w:val="28"/>
            <w:szCs w:val="28"/>
          </w:rPr>
          <w:t xml:space="preserve">Mục đích: </w:t>
        </w:r>
        <w:r>
          <w:rPr>
            <w:rStyle w:val="SubtleEmphasis"/>
            <w:rFonts w:cs="Times New Roman"/>
            <w:sz w:val="28"/>
            <w:szCs w:val="28"/>
          </w:rPr>
          <w:t>Giao diện trang tạo mới công việc</w:t>
        </w:r>
      </w:ins>
    </w:p>
    <w:p w:rsidR="00B26A5B" w:rsidRPr="00182902" w:rsidRDefault="00B26A5B" w:rsidP="00243A2C">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del w:id="889" w:author="HAO" w:date="2018-04-29T22:46:00Z">
        <w:r w:rsidRPr="00182902" w:rsidDel="005E0002">
          <w:rPr>
            <w:rFonts w:cs="Times New Roman"/>
            <w:b/>
            <w:iCs/>
            <w:noProof/>
            <w:szCs w:val="28"/>
            <w:lang w:eastAsia="ja-JP"/>
            <w:rPrChange w:id="890" w:author="HAO" w:date="2018-04-29T21:55:00Z">
              <w:rPr>
                <w:rFonts w:cs="Times New Roman"/>
                <w:b/>
                <w:iCs/>
                <w:noProof/>
                <w:sz w:val="24"/>
                <w:szCs w:val="28"/>
                <w:lang w:eastAsia="ja-JP"/>
              </w:rPr>
            </w:rPrChange>
          </w:rPr>
          <w:lastRenderedPageBreak/>
          <w:drawing>
            <wp:inline distT="0" distB="0" distL="0" distR="0">
              <wp:extent cx="4926649" cy="2990850"/>
              <wp:effectExtent l="114300" t="114300" r="140970" b="1524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D_CreateTask.PNG"/>
                      <pic:cNvPicPr/>
                    </pic:nvPicPr>
                    <pic:blipFill>
                      <a:blip r:embed="rId32" cstate="print">
                        <a:extLst>
                          <a:ext uri="{28A0092B-C50C-407E-A947-70E740481C1C}">
                            <a14:useLocalDpi xmlns:a14="http://schemas.microsoft.com/office/drawing/2010/main" val="0"/>
                          </a:ext>
                        </a:extLst>
                      </a:blip>
                      <a:stretch>
                        <a:fillRect/>
                      </a:stretch>
                    </pic:blipFill>
                    <pic:spPr>
                      <a:xfrm>
                        <a:off x="0" y="0"/>
                        <a:ext cx="4928558" cy="299200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891" w:author="HAO" w:date="2018-04-29T22:46:00Z">
        <w:r w:rsidR="005E0002">
          <w:rPr>
            <w:rFonts w:cs="Times New Roman"/>
            <w:b/>
            <w:iCs/>
            <w:noProof/>
            <w:szCs w:val="28"/>
            <w:lang w:eastAsia="ja-JP"/>
          </w:rPr>
          <w:drawing>
            <wp:inline distT="0" distB="0" distL="0" distR="0">
              <wp:extent cx="5761355" cy="3497580"/>
              <wp:effectExtent l="19050" t="19050" r="10795" b="2667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D_CreateTask.PNG"/>
                      <pic:cNvPicPr/>
                    </pic:nvPicPr>
                    <pic:blipFill>
                      <a:blip r:embed="rId32">
                        <a:extLst>
                          <a:ext uri="{28A0092B-C50C-407E-A947-70E740481C1C}">
                            <a14:useLocalDpi xmlns:a14="http://schemas.microsoft.com/office/drawing/2010/main" val="0"/>
                          </a:ext>
                        </a:extLst>
                      </a:blip>
                      <a:stretch>
                        <a:fillRect/>
                      </a:stretch>
                    </pic:blipFill>
                    <pic:spPr>
                      <a:xfrm>
                        <a:off x="0" y="0"/>
                        <a:ext cx="5761355" cy="3497580"/>
                      </a:xfrm>
                      <a:prstGeom prst="rect">
                        <a:avLst/>
                      </a:prstGeom>
                      <a:ln>
                        <a:solidFill>
                          <a:schemeClr val="tx1"/>
                        </a:solidFill>
                      </a:ln>
                    </pic:spPr>
                  </pic:pic>
                </a:graphicData>
              </a:graphic>
            </wp:inline>
          </w:drawing>
        </w:r>
      </w:ins>
    </w:p>
    <w:p w:rsidR="00B26A5B" w:rsidRPr="00182902" w:rsidDel="00221862" w:rsidRDefault="00B26A5B" w:rsidP="00B26A5B">
      <w:pPr>
        <w:pStyle w:val="Caption"/>
        <w:spacing w:line="360" w:lineRule="auto"/>
        <w:jc w:val="center"/>
        <w:rPr>
          <w:del w:id="892" w:author="HAO" w:date="2018-04-30T00:15:00Z"/>
          <w:rFonts w:cs="Times New Roman"/>
          <w:b/>
          <w:iCs w:val="0"/>
          <w:color w:val="auto"/>
          <w:sz w:val="28"/>
          <w:szCs w:val="28"/>
        </w:rPr>
      </w:pPr>
      <w:bookmarkStart w:id="893" w:name="_Toc512807198"/>
      <w:r w:rsidRPr="00182902">
        <w:rPr>
          <w:rFonts w:cs="Times New Roman"/>
          <w:i w:val="0"/>
          <w:iCs w:val="0"/>
          <w:szCs w:val="28"/>
        </w:rPr>
        <w:t>Hình</w:t>
      </w:r>
      <w:r w:rsidR="00583BC3" w:rsidRPr="00182902">
        <w:rPr>
          <w:rFonts w:cs="Times New Roman"/>
          <w:i w:val="0"/>
          <w:iCs w:val="0"/>
          <w:szCs w:val="28"/>
        </w:rPr>
        <w:t xml:space="preserve"> 19</w:t>
      </w:r>
      <w:r w:rsidRPr="00182902">
        <w:rPr>
          <w:rFonts w:cs="Times New Roman"/>
          <w:i w:val="0"/>
          <w:iCs w:val="0"/>
          <w:szCs w:val="28"/>
        </w:rPr>
        <w:t xml:space="preserve">: Giao diện tạo </w:t>
      </w:r>
      <w:ins w:id="894" w:author="HAO" w:date="2018-04-29T22:47:00Z">
        <w:r w:rsidR="005E0002">
          <w:rPr>
            <w:rFonts w:cs="Times New Roman"/>
            <w:sz w:val="28"/>
            <w:szCs w:val="28"/>
          </w:rPr>
          <w:t xml:space="preserve">mới </w:t>
        </w:r>
      </w:ins>
      <w:del w:id="895" w:author="HAO" w:date="2018-04-29T22:47:00Z">
        <w:r w:rsidRPr="00182902" w:rsidDel="005E0002">
          <w:rPr>
            <w:rFonts w:cs="Times New Roman"/>
            <w:i w:val="0"/>
            <w:iCs w:val="0"/>
            <w:szCs w:val="28"/>
          </w:rPr>
          <w:delText xml:space="preserve">chi tiết nhóm </w:delText>
        </w:r>
      </w:del>
      <w:r w:rsidRPr="00182902">
        <w:rPr>
          <w:rFonts w:cs="Times New Roman"/>
          <w:i w:val="0"/>
          <w:iCs w:val="0"/>
          <w:szCs w:val="28"/>
        </w:rPr>
        <w:t>công việc</w:t>
      </w:r>
      <w:bookmarkEnd w:id="893"/>
    </w:p>
    <w:p w:rsidR="00B26A5B" w:rsidRPr="005A3E76" w:rsidRDefault="00B26A5B">
      <w:pPr>
        <w:pStyle w:val="Caption"/>
        <w:spacing w:line="360" w:lineRule="auto"/>
        <w:jc w:val="center"/>
        <w:rPr>
          <w:rStyle w:val="SubtleEmphasis"/>
          <w:rFonts w:cs="Times New Roman"/>
          <w:b/>
          <w:sz w:val="28"/>
          <w:szCs w:val="28"/>
        </w:rPr>
        <w:pPrChange w:id="896" w:author="HAO" w:date="2018-04-30T00:15:00Z">
          <w:pPr>
            <w:pStyle w:val="ListParagraph"/>
            <w:pBdr>
              <w:top w:val="nil"/>
              <w:left w:val="nil"/>
              <w:bottom w:val="nil"/>
              <w:right w:val="nil"/>
              <w:between w:val="nil"/>
            </w:pBdr>
            <w:spacing w:after="0" w:line="360" w:lineRule="auto"/>
            <w:ind w:left="0"/>
            <w:jc w:val="both"/>
          </w:pPr>
        </w:pPrChange>
      </w:pPr>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ins w:id="897" w:author="HAO" w:date="2018-04-30T00:15:00Z"/>
          <w:rStyle w:val="SubtleEmphasis"/>
          <w:rFonts w:cs="Times New Roman"/>
          <w:b/>
          <w:sz w:val="28"/>
          <w:szCs w:val="28"/>
        </w:rPr>
      </w:pPr>
      <w:bookmarkStart w:id="898" w:name="_Toc512779540"/>
      <w:r w:rsidRPr="00182902">
        <w:rPr>
          <w:rStyle w:val="SubtleEmphasis"/>
          <w:rFonts w:cs="Times New Roman"/>
          <w:b/>
          <w:sz w:val="28"/>
          <w:szCs w:val="28"/>
        </w:rPr>
        <w:t>Giao diện chỉnh sửa công việc</w:t>
      </w:r>
      <w:bookmarkEnd w:id="898"/>
    </w:p>
    <w:p w:rsidR="00221862" w:rsidRPr="00221862" w:rsidRDefault="00221862">
      <w:pPr>
        <w:rPr>
          <w:rStyle w:val="SubtleEmphasis"/>
          <w:rFonts w:cs="Times New Roman"/>
          <w:sz w:val="28"/>
          <w:szCs w:val="28"/>
          <w:rPrChange w:id="899" w:author="HAO" w:date="2018-04-30T00:15:00Z">
            <w:rPr>
              <w:rStyle w:val="SubtleEmphasis"/>
              <w:rFonts w:cs="Times New Roman"/>
              <w:b/>
              <w:sz w:val="28"/>
              <w:szCs w:val="28"/>
            </w:rPr>
          </w:rPrChange>
        </w:rPr>
        <w:pPrChange w:id="900" w:author="HAO" w:date="2018-04-30T00:3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901" w:author="HAO" w:date="2018-04-30T00:15:00Z">
        <w:r>
          <w:rPr>
            <w:rStyle w:val="SubtleEmphasis"/>
            <w:rFonts w:cs="Times New Roman"/>
            <w:b/>
            <w:sz w:val="28"/>
            <w:szCs w:val="28"/>
          </w:rPr>
          <w:t xml:space="preserve">Mục đích: </w:t>
        </w:r>
        <w:r>
          <w:rPr>
            <w:rStyle w:val="SubtleEmphasis"/>
            <w:rFonts w:cs="Times New Roman"/>
            <w:sz w:val="28"/>
            <w:szCs w:val="28"/>
          </w:rPr>
          <w:t>Giao diện trang chỉnh sửa một công việc</w:t>
        </w:r>
      </w:ins>
    </w:p>
    <w:p w:rsidR="00B26A5B" w:rsidRPr="00182902" w:rsidRDefault="00243A2C" w:rsidP="00243A2C">
      <w:pPr>
        <w:pStyle w:val="ListParagraph"/>
        <w:pBdr>
          <w:top w:val="nil"/>
          <w:left w:val="nil"/>
          <w:bottom w:val="nil"/>
          <w:right w:val="nil"/>
          <w:between w:val="nil"/>
        </w:pBdr>
        <w:spacing w:after="0" w:line="360" w:lineRule="auto"/>
        <w:ind w:left="0"/>
        <w:jc w:val="both"/>
        <w:rPr>
          <w:rStyle w:val="SubtleEmphasis"/>
          <w:rFonts w:cs="Times New Roman"/>
          <w:b/>
          <w:sz w:val="28"/>
          <w:szCs w:val="28"/>
        </w:rPr>
      </w:pPr>
      <w:del w:id="902" w:author="HAO" w:date="2018-04-29T22:47:00Z">
        <w:r w:rsidRPr="00182902" w:rsidDel="005E0002">
          <w:rPr>
            <w:rFonts w:cs="Times New Roman"/>
            <w:b/>
            <w:iCs/>
            <w:noProof/>
            <w:szCs w:val="28"/>
            <w:lang w:eastAsia="ja-JP"/>
            <w:rPrChange w:id="903" w:author="HAO" w:date="2018-04-29T21:55:00Z">
              <w:rPr>
                <w:rFonts w:cs="Times New Roman"/>
                <w:b/>
                <w:iCs/>
                <w:noProof/>
                <w:sz w:val="24"/>
                <w:szCs w:val="28"/>
                <w:lang w:eastAsia="ja-JP"/>
              </w:rPr>
            </w:rPrChange>
          </w:rPr>
          <w:drawing>
            <wp:inline distT="0" distB="0" distL="0" distR="0">
              <wp:extent cx="5150048" cy="3124200"/>
              <wp:effectExtent l="114300" t="114300" r="107950" b="1524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D_EditTask.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5153486" cy="31262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904" w:author="HAO" w:date="2018-04-29T22:47:00Z">
        <w:r w:rsidR="005E0002">
          <w:rPr>
            <w:rFonts w:cs="Times New Roman"/>
            <w:b/>
            <w:iCs/>
            <w:noProof/>
            <w:szCs w:val="28"/>
            <w:lang w:eastAsia="ja-JP"/>
          </w:rPr>
          <w:drawing>
            <wp:inline distT="0" distB="0" distL="0" distR="0">
              <wp:extent cx="5761355" cy="3495040"/>
              <wp:effectExtent l="19050" t="19050" r="10795" b="1016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D_EditTask.PNG"/>
                      <pic:cNvPicPr/>
                    </pic:nvPicPr>
                    <pic:blipFill>
                      <a:blip r:embed="rId33">
                        <a:extLst>
                          <a:ext uri="{28A0092B-C50C-407E-A947-70E740481C1C}">
                            <a14:useLocalDpi xmlns:a14="http://schemas.microsoft.com/office/drawing/2010/main" val="0"/>
                          </a:ext>
                        </a:extLst>
                      </a:blip>
                      <a:stretch>
                        <a:fillRect/>
                      </a:stretch>
                    </pic:blipFill>
                    <pic:spPr>
                      <a:xfrm>
                        <a:off x="0" y="0"/>
                        <a:ext cx="5761355" cy="3495040"/>
                      </a:xfrm>
                      <a:prstGeom prst="rect">
                        <a:avLst/>
                      </a:prstGeom>
                      <a:ln>
                        <a:solidFill>
                          <a:schemeClr val="tx1"/>
                        </a:solidFill>
                      </a:ln>
                    </pic:spPr>
                  </pic:pic>
                </a:graphicData>
              </a:graphic>
            </wp:inline>
          </w:drawing>
        </w:r>
      </w:ins>
    </w:p>
    <w:p w:rsidR="00B26A5B" w:rsidRPr="00182902" w:rsidRDefault="00B26A5B" w:rsidP="00243A2C">
      <w:pPr>
        <w:pStyle w:val="Caption"/>
        <w:spacing w:line="360" w:lineRule="auto"/>
        <w:ind w:left="360"/>
        <w:jc w:val="center"/>
        <w:rPr>
          <w:rStyle w:val="SubtleEmphasis"/>
          <w:rFonts w:cs="Times New Roman"/>
          <w:b/>
          <w:sz w:val="28"/>
          <w:szCs w:val="28"/>
          <w:rPrChange w:id="905" w:author="HAO" w:date="2018-04-29T21:55:00Z">
            <w:rPr>
              <w:rStyle w:val="SubtleEmphasis"/>
              <w:rFonts w:cs="Times New Roman"/>
              <w:b/>
              <w:i w:val="0"/>
              <w:iCs/>
              <w:sz w:val="28"/>
              <w:szCs w:val="28"/>
            </w:rPr>
          </w:rPrChange>
        </w:rPr>
      </w:pPr>
      <w:bookmarkStart w:id="906" w:name="_Toc512807199"/>
      <w:r w:rsidRPr="00182902">
        <w:rPr>
          <w:rFonts w:cs="Times New Roman"/>
          <w:sz w:val="28"/>
          <w:szCs w:val="28"/>
          <w:rPrChange w:id="907" w:author="HAO" w:date="2018-04-29T21:55:00Z">
            <w:rPr>
              <w:rFonts w:cs="Times New Roman"/>
              <w:iCs w:val="0"/>
              <w:color w:val="auto"/>
              <w:sz w:val="28"/>
              <w:szCs w:val="28"/>
            </w:rPr>
          </w:rPrChange>
        </w:rPr>
        <w:t>Hình</w:t>
      </w:r>
      <w:r w:rsidR="00583BC3" w:rsidRPr="00182902">
        <w:rPr>
          <w:rFonts w:cs="Times New Roman"/>
          <w:sz w:val="28"/>
          <w:szCs w:val="28"/>
        </w:rPr>
        <w:t xml:space="preserve"> 20</w:t>
      </w:r>
      <w:r w:rsidRPr="00182902">
        <w:rPr>
          <w:rFonts w:cs="Times New Roman"/>
          <w:sz w:val="28"/>
          <w:szCs w:val="28"/>
        </w:rPr>
        <w:t xml:space="preserve">: Giao diện tạo </w:t>
      </w:r>
      <w:r w:rsidR="00243A2C" w:rsidRPr="00182902">
        <w:rPr>
          <w:rFonts w:cs="Times New Roman"/>
          <w:sz w:val="28"/>
          <w:szCs w:val="28"/>
        </w:rPr>
        <w:t>chỉnh sửa công việc</w:t>
      </w:r>
      <w:bookmarkEnd w:id="906"/>
    </w:p>
    <w:p w:rsidR="00B26A5B" w:rsidRDefault="00B26A5B" w:rsidP="00A76070">
      <w:pPr>
        <w:pStyle w:val="ListParagraph"/>
        <w:numPr>
          <w:ilvl w:val="2"/>
          <w:numId w:val="25"/>
        </w:numPr>
        <w:pBdr>
          <w:top w:val="nil"/>
          <w:left w:val="nil"/>
          <w:bottom w:val="nil"/>
          <w:right w:val="nil"/>
          <w:between w:val="nil"/>
        </w:pBdr>
        <w:spacing w:after="0" w:line="360" w:lineRule="auto"/>
        <w:jc w:val="both"/>
        <w:outlineLvl w:val="2"/>
        <w:rPr>
          <w:ins w:id="908" w:author="HAO" w:date="2018-04-30T00:17:00Z"/>
          <w:rStyle w:val="SubtleEmphasis"/>
          <w:rFonts w:cs="Times New Roman"/>
          <w:b/>
          <w:sz w:val="28"/>
          <w:szCs w:val="28"/>
        </w:rPr>
      </w:pPr>
      <w:bookmarkStart w:id="909" w:name="_Toc512779541"/>
      <w:r w:rsidRPr="00182902">
        <w:rPr>
          <w:rStyle w:val="SubtleEmphasis"/>
          <w:rFonts w:cs="Times New Roman"/>
          <w:b/>
          <w:sz w:val="28"/>
          <w:szCs w:val="28"/>
        </w:rPr>
        <w:lastRenderedPageBreak/>
        <w:t>Giao diện chi tiết công việc</w:t>
      </w:r>
      <w:bookmarkEnd w:id="909"/>
    </w:p>
    <w:p w:rsidR="00221862" w:rsidRPr="00221862" w:rsidRDefault="00221862">
      <w:pPr>
        <w:rPr>
          <w:rStyle w:val="SubtleEmphasis"/>
          <w:rFonts w:cs="Times New Roman"/>
          <w:sz w:val="28"/>
          <w:szCs w:val="28"/>
          <w:rPrChange w:id="910" w:author="HAO" w:date="2018-04-30T00:17:00Z">
            <w:rPr>
              <w:rStyle w:val="SubtleEmphasis"/>
              <w:rFonts w:cs="Times New Roman"/>
              <w:b/>
              <w:i/>
              <w:iCs w:val="0"/>
              <w:sz w:val="28"/>
              <w:szCs w:val="28"/>
            </w:rPr>
          </w:rPrChange>
        </w:rPr>
        <w:pPrChange w:id="911" w:author="HAO" w:date="2018-04-30T00:33:00Z">
          <w:pPr>
            <w:pStyle w:val="ListParagraph"/>
            <w:numPr>
              <w:ilvl w:val="2"/>
              <w:numId w:val="25"/>
            </w:numPr>
            <w:pBdr>
              <w:top w:val="nil"/>
              <w:left w:val="nil"/>
              <w:bottom w:val="nil"/>
              <w:right w:val="nil"/>
              <w:between w:val="nil"/>
            </w:pBdr>
            <w:spacing w:after="0" w:line="360" w:lineRule="auto"/>
            <w:ind w:left="1224" w:hanging="504"/>
            <w:jc w:val="both"/>
            <w:outlineLvl w:val="2"/>
          </w:pPr>
        </w:pPrChange>
      </w:pPr>
      <w:ins w:id="912" w:author="HAO" w:date="2018-04-30T00:17:00Z">
        <w:r>
          <w:rPr>
            <w:rStyle w:val="SubtleEmphasis"/>
            <w:rFonts w:cs="Times New Roman"/>
            <w:b/>
            <w:sz w:val="28"/>
            <w:szCs w:val="28"/>
          </w:rPr>
          <w:t xml:space="preserve">Mục đích: </w:t>
        </w:r>
        <w:r>
          <w:rPr>
            <w:rStyle w:val="SubtleEmphasis"/>
            <w:rFonts w:cs="Times New Roman"/>
            <w:sz w:val="28"/>
            <w:szCs w:val="28"/>
          </w:rPr>
          <w:t xml:space="preserve">Giao diện trang </w:t>
        </w:r>
      </w:ins>
      <w:ins w:id="913" w:author="HAO" w:date="2018-04-30T00:31:00Z">
        <w:r w:rsidR="00E01E6B">
          <w:rPr>
            <w:rStyle w:val="SubtleEmphasis"/>
            <w:rFonts w:cs="Times New Roman"/>
            <w:sz w:val="28"/>
            <w:szCs w:val="28"/>
          </w:rPr>
          <w:t>chi tiết công việc: Thông tin cơ bản của một công việc, thời gian thực hiện và thời gian dự kiến còn lại</w:t>
        </w:r>
      </w:ins>
      <w:ins w:id="914" w:author="HAO" w:date="2018-04-30T00:32:00Z">
        <w:r w:rsidR="00E01E6B">
          <w:rPr>
            <w:rStyle w:val="SubtleEmphasis"/>
            <w:rFonts w:cs="Times New Roman"/>
            <w:sz w:val="28"/>
            <w:szCs w:val="28"/>
          </w:rPr>
          <w:t>, công việc đã thực hiện</w:t>
        </w:r>
      </w:ins>
    </w:p>
    <w:p w:rsidR="00566D0D" w:rsidRPr="00182902" w:rsidRDefault="00B26A5B" w:rsidP="00A22A9F">
      <w:pPr>
        <w:keepNext/>
        <w:spacing w:line="360" w:lineRule="auto"/>
        <w:rPr>
          <w:rFonts w:cs="Times New Roman"/>
          <w:szCs w:val="28"/>
        </w:rPr>
      </w:pPr>
      <w:del w:id="915" w:author="HAO" w:date="2018-04-29T22:48:00Z">
        <w:r w:rsidRPr="005A3E76" w:rsidDel="005E0002">
          <w:rPr>
            <w:rFonts w:cs="Times New Roman"/>
            <w:noProof/>
            <w:szCs w:val="28"/>
            <w:lang w:eastAsia="ja-JP"/>
          </w:rPr>
          <w:drawing>
            <wp:inline distT="0" distB="0" distL="0" distR="0">
              <wp:extent cx="5118754" cy="3095625"/>
              <wp:effectExtent l="114300" t="114300" r="120015" b="142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D_DetailTask.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5120527" cy="3096697"/>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916" w:author="HAO" w:date="2018-04-29T22:49:00Z">
        <w:r w:rsidR="005E0002">
          <w:rPr>
            <w:rFonts w:cs="Times New Roman"/>
            <w:noProof/>
            <w:szCs w:val="28"/>
            <w:lang w:eastAsia="ja-JP"/>
          </w:rPr>
          <w:drawing>
            <wp:inline distT="0" distB="0" distL="0" distR="0">
              <wp:extent cx="5761355" cy="3484245"/>
              <wp:effectExtent l="19050" t="19050" r="10795" b="2095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GD_DetailTask.PNG"/>
                      <pic:cNvPicPr/>
                    </pic:nvPicPr>
                    <pic:blipFill>
                      <a:blip r:embed="rId34">
                        <a:extLst>
                          <a:ext uri="{28A0092B-C50C-407E-A947-70E740481C1C}">
                            <a14:useLocalDpi xmlns:a14="http://schemas.microsoft.com/office/drawing/2010/main" val="0"/>
                          </a:ext>
                        </a:extLst>
                      </a:blip>
                      <a:stretch>
                        <a:fillRect/>
                      </a:stretch>
                    </pic:blipFill>
                    <pic:spPr>
                      <a:xfrm>
                        <a:off x="0" y="0"/>
                        <a:ext cx="5761355" cy="3484245"/>
                      </a:xfrm>
                      <a:prstGeom prst="rect">
                        <a:avLst/>
                      </a:prstGeom>
                      <a:ln>
                        <a:solidFill>
                          <a:schemeClr val="tx1"/>
                        </a:solidFill>
                      </a:ln>
                    </pic:spPr>
                  </pic:pic>
                </a:graphicData>
              </a:graphic>
            </wp:inline>
          </w:drawing>
        </w:r>
      </w:ins>
    </w:p>
    <w:p w:rsidR="00570B07" w:rsidRPr="00182902" w:rsidRDefault="00566D0D" w:rsidP="00A22A9F">
      <w:pPr>
        <w:pStyle w:val="Caption"/>
        <w:spacing w:line="360" w:lineRule="auto"/>
        <w:jc w:val="center"/>
        <w:rPr>
          <w:rStyle w:val="SubtleEmphasis"/>
          <w:rFonts w:cs="Times New Roman"/>
          <w:b/>
          <w:sz w:val="28"/>
          <w:szCs w:val="28"/>
          <w:rPrChange w:id="917" w:author="HAO" w:date="2018-04-29T21:55:00Z">
            <w:rPr>
              <w:rStyle w:val="SubtleEmphasis"/>
              <w:rFonts w:cs="Times New Roman"/>
              <w:b/>
              <w:i w:val="0"/>
              <w:iCs/>
              <w:sz w:val="28"/>
              <w:szCs w:val="28"/>
            </w:rPr>
          </w:rPrChange>
        </w:rPr>
      </w:pPr>
      <w:bookmarkStart w:id="918" w:name="_Toc512807200"/>
      <w:r w:rsidRPr="00182902">
        <w:rPr>
          <w:rFonts w:cs="Times New Roman"/>
          <w:sz w:val="28"/>
          <w:szCs w:val="28"/>
          <w:rPrChange w:id="919" w:author="HAO" w:date="2018-04-29T21:55:00Z">
            <w:rPr>
              <w:rFonts w:cs="Times New Roman"/>
              <w:iCs w:val="0"/>
              <w:color w:val="auto"/>
              <w:sz w:val="28"/>
              <w:szCs w:val="28"/>
            </w:rPr>
          </w:rPrChange>
        </w:rPr>
        <w:t xml:space="preserve">Hình </w:t>
      </w:r>
      <w:r w:rsidR="00583BC3" w:rsidRPr="00182902">
        <w:rPr>
          <w:rFonts w:cs="Times New Roman"/>
          <w:sz w:val="28"/>
          <w:szCs w:val="28"/>
        </w:rPr>
        <w:t>21</w:t>
      </w:r>
      <w:r w:rsidRPr="00182902">
        <w:rPr>
          <w:rFonts w:cs="Times New Roman"/>
          <w:sz w:val="28"/>
          <w:szCs w:val="28"/>
        </w:rPr>
        <w:t xml:space="preserve">: Giao diện </w:t>
      </w:r>
      <w:r w:rsidR="00243A2C" w:rsidRPr="00182902">
        <w:rPr>
          <w:rFonts w:cs="Times New Roman"/>
          <w:sz w:val="28"/>
          <w:szCs w:val="28"/>
        </w:rPr>
        <w:t>chi tiết công việc</w:t>
      </w:r>
      <w:bookmarkEnd w:id="918"/>
    </w:p>
    <w:p w:rsidR="00566D0D" w:rsidRPr="00E01E6B" w:rsidRDefault="00152558" w:rsidP="00A76070">
      <w:pPr>
        <w:pStyle w:val="ListParagraph"/>
        <w:keepNext/>
        <w:numPr>
          <w:ilvl w:val="1"/>
          <w:numId w:val="25"/>
        </w:numPr>
        <w:pBdr>
          <w:top w:val="nil"/>
          <w:left w:val="nil"/>
          <w:bottom w:val="nil"/>
          <w:right w:val="nil"/>
          <w:between w:val="nil"/>
        </w:pBdr>
        <w:spacing w:after="0" w:line="360" w:lineRule="auto"/>
        <w:outlineLvl w:val="1"/>
        <w:rPr>
          <w:ins w:id="920" w:author="HAO" w:date="2018-04-30T00:32:00Z"/>
          <w:rStyle w:val="SubtleEmphasis"/>
          <w:rFonts w:cs="Times New Roman"/>
          <w:iCs w:val="0"/>
          <w:sz w:val="28"/>
          <w:szCs w:val="28"/>
          <w:rPrChange w:id="921" w:author="HAO" w:date="2018-04-30T00:32:00Z">
            <w:rPr>
              <w:ins w:id="922" w:author="HAO" w:date="2018-04-30T00:32:00Z"/>
              <w:rStyle w:val="SubtleEmphasis"/>
              <w:rFonts w:cs="Times New Roman"/>
              <w:b/>
              <w:i/>
              <w:iCs w:val="0"/>
              <w:sz w:val="28"/>
              <w:szCs w:val="28"/>
            </w:rPr>
          </w:rPrChange>
        </w:rPr>
      </w:pPr>
      <w:r w:rsidRPr="00182902">
        <w:rPr>
          <w:rStyle w:val="SubtleEmphasis"/>
          <w:rFonts w:cs="Times New Roman"/>
          <w:b/>
          <w:sz w:val="28"/>
          <w:szCs w:val="28"/>
        </w:rPr>
        <w:t xml:space="preserve"> </w:t>
      </w:r>
      <w:bookmarkStart w:id="923" w:name="_Toc512779542"/>
      <w:r w:rsidRPr="00182902">
        <w:rPr>
          <w:rStyle w:val="SubtleEmphasis"/>
          <w:rFonts w:cs="Times New Roman"/>
          <w:b/>
          <w:sz w:val="28"/>
          <w:szCs w:val="28"/>
        </w:rPr>
        <w:t>Giao</w:t>
      </w:r>
      <w:r w:rsidR="00243A2C" w:rsidRPr="00182902">
        <w:rPr>
          <w:rStyle w:val="SubtleEmphasis"/>
          <w:rFonts w:cs="Times New Roman"/>
          <w:b/>
          <w:sz w:val="28"/>
          <w:szCs w:val="28"/>
        </w:rPr>
        <w:t xml:space="preserve"> diện trang logwork</w:t>
      </w:r>
      <w:bookmarkEnd w:id="923"/>
      <w:r w:rsidR="00243A2C" w:rsidRPr="00182902">
        <w:rPr>
          <w:rStyle w:val="SubtleEmphasis"/>
          <w:rFonts w:cs="Times New Roman"/>
          <w:b/>
          <w:sz w:val="28"/>
          <w:szCs w:val="28"/>
        </w:rPr>
        <w:t xml:space="preserve"> </w:t>
      </w:r>
      <w:r w:rsidRPr="00182902">
        <w:rPr>
          <w:rStyle w:val="SubtleEmphasis"/>
          <w:rFonts w:cs="Times New Roman"/>
          <w:b/>
          <w:sz w:val="28"/>
          <w:szCs w:val="28"/>
        </w:rPr>
        <w:t xml:space="preserve"> </w:t>
      </w:r>
    </w:p>
    <w:p w:rsidR="00E01E6B" w:rsidRPr="00E01E6B" w:rsidRDefault="00E01E6B">
      <w:pPr>
        <w:rPr>
          <w:rStyle w:val="SubtleEmphasis"/>
          <w:rFonts w:cs="Times New Roman"/>
          <w:i/>
          <w:iCs w:val="0"/>
          <w:sz w:val="28"/>
          <w:szCs w:val="28"/>
        </w:rPr>
        <w:pPrChange w:id="924" w:author="HAO" w:date="2018-04-30T00:33:00Z">
          <w:pPr>
            <w:pStyle w:val="ListParagraph"/>
            <w:keepNext/>
            <w:numPr>
              <w:ilvl w:val="1"/>
              <w:numId w:val="25"/>
            </w:numPr>
            <w:pBdr>
              <w:top w:val="nil"/>
              <w:left w:val="nil"/>
              <w:bottom w:val="nil"/>
              <w:right w:val="nil"/>
              <w:between w:val="nil"/>
            </w:pBdr>
            <w:spacing w:after="0" w:line="360" w:lineRule="auto"/>
            <w:ind w:left="792" w:hanging="432"/>
            <w:outlineLvl w:val="1"/>
          </w:pPr>
        </w:pPrChange>
      </w:pPr>
      <w:ins w:id="925" w:author="HAO" w:date="2018-04-30T00:32:00Z">
        <w:r w:rsidRPr="00E01E6B">
          <w:rPr>
            <w:rStyle w:val="SubtleEmphasis"/>
            <w:rFonts w:cs="Times New Roman"/>
            <w:b/>
            <w:iCs w:val="0"/>
            <w:sz w:val="28"/>
            <w:szCs w:val="28"/>
            <w:rPrChange w:id="926" w:author="HAO" w:date="2018-04-30T00:33:00Z">
              <w:rPr>
                <w:rStyle w:val="SubtleEmphasis"/>
                <w:rFonts w:cs="Times New Roman"/>
                <w:iCs w:val="0"/>
                <w:sz w:val="28"/>
                <w:szCs w:val="28"/>
              </w:rPr>
            </w:rPrChange>
          </w:rPr>
          <w:t>Mục đích:</w:t>
        </w:r>
        <w:r>
          <w:rPr>
            <w:rStyle w:val="SubtleEmphasis"/>
            <w:rFonts w:cs="Times New Roman"/>
            <w:iCs w:val="0"/>
            <w:sz w:val="28"/>
            <w:szCs w:val="28"/>
          </w:rPr>
          <w:t xml:space="preserve"> Giao diện tạo mới khai báo một kết quả công việc theo ngày</w:t>
        </w:r>
      </w:ins>
    </w:p>
    <w:p w:rsidR="00243A2C" w:rsidRPr="00182902" w:rsidRDefault="00243A2C" w:rsidP="009F65BF">
      <w:pPr>
        <w:pStyle w:val="ListParagraph"/>
        <w:keepNext/>
        <w:pBdr>
          <w:top w:val="nil"/>
          <w:left w:val="nil"/>
          <w:bottom w:val="nil"/>
          <w:right w:val="nil"/>
          <w:between w:val="nil"/>
        </w:pBdr>
        <w:spacing w:after="0" w:line="360" w:lineRule="auto"/>
        <w:ind w:left="0"/>
        <w:rPr>
          <w:rFonts w:cs="Times New Roman"/>
          <w:szCs w:val="28"/>
        </w:rPr>
      </w:pPr>
      <w:del w:id="927" w:author="HAO" w:date="2018-04-29T22:49:00Z">
        <w:r w:rsidRPr="005A3E76" w:rsidDel="005E0002">
          <w:rPr>
            <w:rFonts w:cs="Times New Roman"/>
            <w:noProof/>
            <w:szCs w:val="28"/>
            <w:lang w:eastAsia="ja-JP"/>
          </w:rPr>
          <w:lastRenderedPageBreak/>
          <w:drawing>
            <wp:inline distT="0" distB="0" distL="0" distR="0">
              <wp:extent cx="5276850" cy="3198795"/>
              <wp:effectExtent l="114300" t="114300" r="152400" b="1543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D_Logwork.PNG"/>
                      <pic:cNvPicPr/>
                    </pic:nvPicPr>
                    <pic:blipFill>
                      <a:blip r:embed="rId35">
                        <a:extLst>
                          <a:ext uri="{28A0092B-C50C-407E-A947-70E740481C1C}">
                            <a14:useLocalDpi xmlns:a14="http://schemas.microsoft.com/office/drawing/2010/main" val="0"/>
                          </a:ext>
                        </a:extLst>
                      </a:blip>
                      <a:stretch>
                        <a:fillRect/>
                      </a:stretch>
                    </pic:blipFill>
                    <pic:spPr>
                      <a:xfrm>
                        <a:off x="0" y="0"/>
                        <a:ext cx="5288387" cy="32057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del>
      <w:ins w:id="928" w:author="HAO" w:date="2018-04-29T22:49:00Z">
        <w:r w:rsidR="005E0002">
          <w:rPr>
            <w:rFonts w:cs="Times New Roman"/>
            <w:noProof/>
            <w:szCs w:val="28"/>
            <w:lang w:eastAsia="ja-JP"/>
          </w:rPr>
          <w:drawing>
            <wp:inline distT="0" distB="0" distL="0" distR="0">
              <wp:extent cx="5761355" cy="3492500"/>
              <wp:effectExtent l="19050" t="19050" r="10795" b="1270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GD_Logwork.PNG"/>
                      <pic:cNvPicPr/>
                    </pic:nvPicPr>
                    <pic:blipFill>
                      <a:blip r:embed="rId35">
                        <a:extLst>
                          <a:ext uri="{28A0092B-C50C-407E-A947-70E740481C1C}">
                            <a14:useLocalDpi xmlns:a14="http://schemas.microsoft.com/office/drawing/2010/main" val="0"/>
                          </a:ext>
                        </a:extLst>
                      </a:blip>
                      <a:stretch>
                        <a:fillRect/>
                      </a:stretch>
                    </pic:blipFill>
                    <pic:spPr>
                      <a:xfrm>
                        <a:off x="0" y="0"/>
                        <a:ext cx="5761355" cy="3492500"/>
                      </a:xfrm>
                      <a:prstGeom prst="rect">
                        <a:avLst/>
                      </a:prstGeom>
                      <a:ln>
                        <a:solidFill>
                          <a:schemeClr val="tx1"/>
                        </a:solidFill>
                      </a:ln>
                    </pic:spPr>
                  </pic:pic>
                </a:graphicData>
              </a:graphic>
            </wp:inline>
          </w:drawing>
        </w:r>
      </w:ins>
    </w:p>
    <w:p w:rsidR="00243A2C" w:rsidRPr="00182902" w:rsidRDefault="00566D0D" w:rsidP="00243A2C">
      <w:pPr>
        <w:pStyle w:val="Caption"/>
        <w:spacing w:line="360" w:lineRule="auto"/>
        <w:jc w:val="center"/>
        <w:rPr>
          <w:rFonts w:cs="Times New Roman"/>
          <w:sz w:val="28"/>
          <w:szCs w:val="28"/>
        </w:rPr>
      </w:pPr>
      <w:bookmarkStart w:id="929" w:name="_Toc512807201"/>
      <w:r w:rsidRPr="00182902">
        <w:rPr>
          <w:rFonts w:cs="Times New Roman"/>
          <w:sz w:val="28"/>
          <w:szCs w:val="28"/>
        </w:rPr>
        <w:t xml:space="preserve">Hình </w:t>
      </w:r>
      <w:r w:rsidR="00583BC3" w:rsidRPr="00182902">
        <w:rPr>
          <w:rFonts w:cs="Times New Roman"/>
          <w:sz w:val="28"/>
          <w:szCs w:val="28"/>
        </w:rPr>
        <w:t>22</w:t>
      </w:r>
      <w:r w:rsidRPr="00182902">
        <w:rPr>
          <w:rFonts w:cs="Times New Roman"/>
          <w:sz w:val="28"/>
          <w:szCs w:val="28"/>
        </w:rPr>
        <w:t>: Giao diện</w:t>
      </w:r>
      <w:r w:rsidR="00243A2C" w:rsidRPr="00182902">
        <w:rPr>
          <w:rFonts w:cs="Times New Roman"/>
          <w:sz w:val="28"/>
          <w:szCs w:val="28"/>
        </w:rPr>
        <w:t xml:space="preserve"> logwork</w:t>
      </w:r>
      <w:bookmarkEnd w:id="929"/>
    </w:p>
    <w:p w:rsidR="00FB566D" w:rsidRPr="00182902" w:rsidRDefault="00FB566D">
      <w:pPr>
        <w:spacing w:after="160" w:line="259" w:lineRule="auto"/>
        <w:rPr>
          <w:ins w:id="930" w:author="hien nguyen" w:date="2018-04-29T20:30:00Z"/>
          <w:rFonts w:eastAsiaTheme="majorEastAsia" w:cs="Times New Roman"/>
          <w:b/>
          <w:color w:val="000000" w:themeColor="text1"/>
          <w:szCs w:val="28"/>
          <w:lang w:val="vi-VN"/>
        </w:rPr>
      </w:pPr>
      <w:bookmarkStart w:id="931" w:name="_Toc512779543"/>
      <w:ins w:id="932" w:author="hien nguyen" w:date="2018-04-29T20:30:00Z">
        <w:r w:rsidRPr="00182902">
          <w:rPr>
            <w:rFonts w:cs="Times New Roman"/>
            <w:b/>
            <w:color w:val="000000" w:themeColor="text1"/>
            <w:szCs w:val="28"/>
            <w:lang w:val="vi-VN"/>
          </w:rPr>
          <w:br w:type="page"/>
        </w:r>
      </w:ins>
    </w:p>
    <w:p w:rsidR="00A25681" w:rsidRPr="00182902" w:rsidRDefault="00EA64F1">
      <w:pPr>
        <w:pStyle w:val="Heading1"/>
        <w:spacing w:line="360" w:lineRule="auto"/>
        <w:jc w:val="center"/>
        <w:rPr>
          <w:rFonts w:ascii="Times New Roman" w:hAnsi="Times New Roman" w:cs="Times New Roman"/>
          <w:b/>
          <w:color w:val="000000" w:themeColor="text1"/>
          <w:sz w:val="28"/>
          <w:szCs w:val="28"/>
          <w:lang w:val="vi-VN"/>
        </w:rPr>
        <w:pPrChange w:id="933" w:author="HAO" w:date="2018-04-29T21:39:00Z">
          <w:pPr>
            <w:pStyle w:val="Heading1"/>
            <w:spacing w:line="360" w:lineRule="auto"/>
          </w:pPr>
        </w:pPrChange>
      </w:pPr>
      <w:r w:rsidRPr="00182902">
        <w:rPr>
          <w:rFonts w:ascii="Times New Roman" w:hAnsi="Times New Roman" w:cs="Times New Roman"/>
          <w:b/>
          <w:color w:val="000000" w:themeColor="text1"/>
          <w:sz w:val="28"/>
          <w:szCs w:val="28"/>
          <w:lang w:val="vi-VN"/>
        </w:rPr>
        <w:lastRenderedPageBreak/>
        <w:t>CHƯƠNG IV</w:t>
      </w:r>
      <w:r w:rsidR="00A25681" w:rsidRPr="00182902">
        <w:rPr>
          <w:rFonts w:ascii="Times New Roman" w:hAnsi="Times New Roman" w:cs="Times New Roman"/>
          <w:b/>
          <w:color w:val="000000" w:themeColor="text1"/>
          <w:sz w:val="28"/>
          <w:szCs w:val="28"/>
          <w:lang w:val="vi-VN"/>
        </w:rPr>
        <w:t xml:space="preserve">: </w:t>
      </w:r>
      <w:r w:rsidR="00786E18" w:rsidRPr="00182902">
        <w:rPr>
          <w:rFonts w:ascii="Times New Roman" w:hAnsi="Times New Roman" w:cs="Times New Roman"/>
          <w:b/>
          <w:color w:val="000000" w:themeColor="text1"/>
          <w:sz w:val="28"/>
          <w:szCs w:val="28"/>
          <w:lang w:val="vi-VN"/>
        </w:rPr>
        <w:t>KẾT LUẬN VÀ HƯỚNG PHÁT TRIỂN</w:t>
      </w:r>
      <w:bookmarkEnd w:id="931"/>
    </w:p>
    <w:p w:rsidR="00FB062E" w:rsidRPr="005A3E76" w:rsidRDefault="00FB062E" w:rsidP="00A76070">
      <w:pPr>
        <w:pStyle w:val="ListParagraph"/>
        <w:numPr>
          <w:ilvl w:val="0"/>
          <w:numId w:val="26"/>
        </w:numPr>
        <w:outlineLvl w:val="1"/>
        <w:rPr>
          <w:rFonts w:cs="Times New Roman"/>
          <w:b/>
          <w:szCs w:val="28"/>
          <w:lang w:val="vi-VN"/>
        </w:rPr>
      </w:pPr>
      <w:bookmarkStart w:id="934" w:name="_Toc512779544"/>
      <w:r w:rsidRPr="005A3E76">
        <w:rPr>
          <w:rFonts w:cs="Times New Roman"/>
          <w:b/>
          <w:szCs w:val="28"/>
        </w:rPr>
        <w:t>Kết luận</w:t>
      </w:r>
      <w:bookmarkEnd w:id="934"/>
    </w:p>
    <w:p w:rsidR="00FB062E" w:rsidRPr="005A3E76" w:rsidRDefault="00FB062E" w:rsidP="008E6661">
      <w:pPr>
        <w:pStyle w:val="ListParagraph"/>
        <w:ind w:left="360"/>
        <w:jc w:val="both"/>
        <w:rPr>
          <w:rFonts w:cs="Times New Roman"/>
          <w:szCs w:val="28"/>
          <w:lang w:val="vi-VN"/>
        </w:rPr>
      </w:pPr>
      <w:r w:rsidRPr="005A3E76">
        <w:rPr>
          <w:rFonts w:cs="Times New Roman"/>
          <w:szCs w:val="28"/>
          <w:lang w:val="vi-VN"/>
        </w:rPr>
        <w:t>Sau thời gian nghiên cứu cùng với sự giúp đỡ của thầy cô giáo</w:t>
      </w:r>
      <w:r w:rsidR="00C044AD" w:rsidRPr="005A3E76">
        <w:rPr>
          <w:rFonts w:cs="Times New Roman"/>
          <w:szCs w:val="28"/>
          <w:lang w:val="vi-VN"/>
        </w:rPr>
        <w:t xml:space="preserve">, </w:t>
      </w:r>
      <w:r w:rsidR="00977748" w:rsidRPr="005A3E76">
        <w:rPr>
          <w:rFonts w:cs="Times New Roman"/>
          <w:szCs w:val="28"/>
          <w:lang w:val="vi-VN"/>
        </w:rPr>
        <w:t>tôi</w:t>
      </w:r>
      <w:r w:rsidR="00C044AD" w:rsidRPr="005A3E76">
        <w:rPr>
          <w:rFonts w:cs="Times New Roman"/>
          <w:szCs w:val="28"/>
          <w:lang w:val="vi-VN"/>
        </w:rPr>
        <w:t xml:space="preserve"> đã hoàn thành báo cáo đồ</w:t>
      </w:r>
      <w:r w:rsidR="00977748" w:rsidRPr="005A3E76">
        <w:rPr>
          <w:rFonts w:cs="Times New Roman"/>
          <w:szCs w:val="28"/>
          <w:lang w:val="vi-VN"/>
        </w:rPr>
        <w:t xml:space="preserve"> án</w:t>
      </w:r>
      <w:r w:rsidR="00C044AD" w:rsidRPr="005A3E76">
        <w:rPr>
          <w:rFonts w:cs="Times New Roman"/>
          <w:szCs w:val="28"/>
          <w:lang w:val="vi-VN"/>
        </w:rPr>
        <w:t xml:space="preserve"> với đề tài: Xây dựng ứng dụng quản lý dự án phần mềm. Qua đó, nắm bắt được quá trình và các kỹ năng cần thiết để xây dựng một ứng dụng phần mềm. Ứng dụng quản lý dự án phần mềm có những chức năng chính sau đây:</w:t>
      </w:r>
    </w:p>
    <w:p w:rsidR="00C044AD" w:rsidRPr="005A3E76" w:rsidRDefault="00C044AD" w:rsidP="00A76070">
      <w:pPr>
        <w:pStyle w:val="ListParagraph"/>
        <w:numPr>
          <w:ilvl w:val="0"/>
          <w:numId w:val="27"/>
        </w:numPr>
        <w:jc w:val="both"/>
        <w:rPr>
          <w:rFonts w:cs="Times New Roman"/>
          <w:szCs w:val="28"/>
        </w:rPr>
      </w:pPr>
      <w:r w:rsidRPr="005A3E76">
        <w:rPr>
          <w:rFonts w:cs="Times New Roman"/>
          <w:szCs w:val="28"/>
          <w:lang w:val="vi-VN"/>
        </w:rPr>
        <w:t>Quản lý con người</w:t>
      </w:r>
    </w:p>
    <w:p w:rsidR="00C044AD" w:rsidRPr="005A3E76" w:rsidRDefault="00C044AD" w:rsidP="00A76070">
      <w:pPr>
        <w:pStyle w:val="ListParagraph"/>
        <w:numPr>
          <w:ilvl w:val="1"/>
          <w:numId w:val="27"/>
        </w:numPr>
        <w:jc w:val="both"/>
        <w:rPr>
          <w:rFonts w:cs="Times New Roman"/>
          <w:szCs w:val="28"/>
        </w:rPr>
      </w:pPr>
      <w:r w:rsidRPr="005A3E76">
        <w:rPr>
          <w:rFonts w:cs="Times New Roman"/>
          <w:szCs w:val="28"/>
        </w:rPr>
        <w:t>Quản lý danh sách người dùng</w:t>
      </w:r>
    </w:p>
    <w:p w:rsidR="00C044AD" w:rsidRPr="005A3E76" w:rsidRDefault="00C044AD" w:rsidP="00A76070">
      <w:pPr>
        <w:pStyle w:val="ListParagraph"/>
        <w:numPr>
          <w:ilvl w:val="1"/>
          <w:numId w:val="27"/>
        </w:numPr>
        <w:jc w:val="both"/>
        <w:rPr>
          <w:rFonts w:cs="Times New Roman"/>
          <w:szCs w:val="28"/>
        </w:rPr>
      </w:pPr>
      <w:r w:rsidRPr="005A3E76">
        <w:rPr>
          <w:rFonts w:cs="Times New Roman"/>
          <w:szCs w:val="28"/>
        </w:rPr>
        <w:t>Phân quyề</w:t>
      </w:r>
      <w:r w:rsidR="00FA45F0" w:rsidRPr="005A3E76">
        <w:rPr>
          <w:rFonts w:cs="Times New Roman"/>
          <w:szCs w:val="28"/>
        </w:rPr>
        <w:t>n cho người sử dụng</w:t>
      </w:r>
    </w:p>
    <w:p w:rsidR="00C044AD" w:rsidRPr="005A3E76" w:rsidRDefault="00C044AD" w:rsidP="00A76070">
      <w:pPr>
        <w:pStyle w:val="ListParagraph"/>
        <w:numPr>
          <w:ilvl w:val="0"/>
          <w:numId w:val="27"/>
        </w:numPr>
        <w:jc w:val="both"/>
        <w:rPr>
          <w:rFonts w:cs="Times New Roman"/>
          <w:szCs w:val="28"/>
        </w:rPr>
      </w:pPr>
      <w:r w:rsidRPr="005A3E76">
        <w:rPr>
          <w:rFonts w:cs="Times New Roman"/>
          <w:szCs w:val="28"/>
        </w:rPr>
        <w:t xml:space="preserve">Quản lý thời gian: </w:t>
      </w:r>
    </w:p>
    <w:p w:rsidR="00C044AD" w:rsidRPr="005A3E76" w:rsidRDefault="00C044AD" w:rsidP="00A76070">
      <w:pPr>
        <w:pStyle w:val="ListParagraph"/>
        <w:numPr>
          <w:ilvl w:val="1"/>
          <w:numId w:val="27"/>
        </w:numPr>
        <w:jc w:val="both"/>
        <w:rPr>
          <w:rFonts w:cs="Times New Roman"/>
          <w:szCs w:val="28"/>
        </w:rPr>
      </w:pPr>
      <w:r w:rsidRPr="005A3E76">
        <w:rPr>
          <w:rFonts w:cs="Times New Roman"/>
          <w:szCs w:val="28"/>
        </w:rPr>
        <w:t>Thiết lậ</w:t>
      </w:r>
      <w:r w:rsidR="00FA45F0" w:rsidRPr="005A3E76">
        <w:rPr>
          <w:rFonts w:cs="Times New Roman"/>
          <w:szCs w:val="28"/>
        </w:rPr>
        <w:t>p</w:t>
      </w:r>
      <w:r w:rsidR="00100975" w:rsidRPr="005A3E76">
        <w:rPr>
          <w:rFonts w:cs="Times New Roman"/>
          <w:szCs w:val="28"/>
        </w:rPr>
        <w:t xml:space="preserve"> thời gian</w:t>
      </w:r>
      <w:r w:rsidR="00FA45F0" w:rsidRPr="005A3E76">
        <w:rPr>
          <w:rFonts w:cs="Times New Roman"/>
          <w:szCs w:val="28"/>
        </w:rPr>
        <w:t xml:space="preserve"> trong dự án</w:t>
      </w:r>
    </w:p>
    <w:p w:rsidR="00C044AD" w:rsidRPr="005A3E76" w:rsidRDefault="00FA45F0" w:rsidP="00A76070">
      <w:pPr>
        <w:pStyle w:val="ListParagraph"/>
        <w:numPr>
          <w:ilvl w:val="1"/>
          <w:numId w:val="27"/>
        </w:numPr>
        <w:jc w:val="both"/>
        <w:rPr>
          <w:rFonts w:cs="Times New Roman"/>
          <w:szCs w:val="28"/>
        </w:rPr>
      </w:pPr>
      <w:r w:rsidRPr="005A3E76">
        <w:rPr>
          <w:rFonts w:cs="Times New Roman"/>
          <w:szCs w:val="28"/>
        </w:rPr>
        <w:t>Khai báo thời gian thực hiện công việc của</w:t>
      </w:r>
      <w:r w:rsidR="00C044AD" w:rsidRPr="005A3E76">
        <w:rPr>
          <w:rFonts w:cs="Times New Roman"/>
          <w:szCs w:val="28"/>
        </w:rPr>
        <w:t xml:space="preserve"> từng người</w:t>
      </w:r>
    </w:p>
    <w:p w:rsidR="00C044AD" w:rsidRPr="005A3E76" w:rsidRDefault="00C044AD" w:rsidP="00A76070">
      <w:pPr>
        <w:pStyle w:val="ListParagraph"/>
        <w:numPr>
          <w:ilvl w:val="0"/>
          <w:numId w:val="27"/>
        </w:numPr>
        <w:jc w:val="both"/>
        <w:rPr>
          <w:rStyle w:val="SubtleEmphasis"/>
          <w:rFonts w:cs="Times New Roman"/>
          <w:iCs w:val="0"/>
          <w:sz w:val="28"/>
          <w:szCs w:val="28"/>
        </w:rPr>
      </w:pPr>
      <w:r w:rsidRPr="00182902">
        <w:rPr>
          <w:rFonts w:cs="Times New Roman"/>
          <w:szCs w:val="28"/>
          <w:rPrChange w:id="935" w:author="HAO" w:date="2018-04-29T21:55:00Z">
            <w:rPr>
              <w:iCs/>
              <w:sz w:val="24"/>
            </w:rPr>
          </w:rPrChange>
        </w:rPr>
        <w:t>Quản lý công việc</w:t>
      </w:r>
    </w:p>
    <w:p w:rsidR="00C044AD" w:rsidRPr="00182902" w:rsidRDefault="00C044AD" w:rsidP="00A76070">
      <w:pPr>
        <w:pStyle w:val="ListParagraph"/>
        <w:numPr>
          <w:ilvl w:val="1"/>
          <w:numId w:val="27"/>
        </w:numPr>
        <w:pBdr>
          <w:between w:val="nil"/>
        </w:pBdr>
        <w:spacing w:after="0" w:line="360" w:lineRule="auto"/>
        <w:jc w:val="both"/>
        <w:rPr>
          <w:rStyle w:val="SubtleEmphasis"/>
          <w:rFonts w:cs="Times New Roman"/>
          <w:b/>
          <w:iCs w:val="0"/>
          <w:color w:val="000000"/>
          <w:sz w:val="28"/>
          <w:szCs w:val="28"/>
          <w:lang w:val="vi-VN"/>
        </w:rPr>
      </w:pPr>
      <w:r w:rsidRPr="00182902">
        <w:rPr>
          <w:rStyle w:val="SubtleEmphasis"/>
          <w:rFonts w:cs="Times New Roman"/>
          <w:sz w:val="28"/>
          <w:szCs w:val="28"/>
          <w:lang w:val="vi-VN"/>
        </w:rPr>
        <w:t xml:space="preserve">Quản lý </w:t>
      </w:r>
      <w:r w:rsidR="00FA45F0" w:rsidRPr="00182902">
        <w:rPr>
          <w:rStyle w:val="SubtleEmphasis"/>
          <w:rFonts w:cs="Times New Roman"/>
          <w:sz w:val="28"/>
          <w:szCs w:val="28"/>
          <w:lang w:val="vi-VN"/>
        </w:rPr>
        <w:t xml:space="preserve">các </w:t>
      </w:r>
      <w:r w:rsidR="00FA45F0" w:rsidRPr="00182902">
        <w:rPr>
          <w:rStyle w:val="SubtleEmphasis"/>
          <w:rFonts w:cs="Times New Roman"/>
          <w:sz w:val="28"/>
          <w:szCs w:val="28"/>
        </w:rPr>
        <w:t>công việc</w:t>
      </w:r>
      <w:r w:rsidRPr="00182902">
        <w:rPr>
          <w:rStyle w:val="SubtleEmphasis"/>
          <w:rFonts w:cs="Times New Roman"/>
          <w:sz w:val="28"/>
          <w:szCs w:val="28"/>
          <w:lang w:val="vi-VN"/>
        </w:rPr>
        <w:t xml:space="preserve"> của dự án</w:t>
      </w:r>
    </w:p>
    <w:p w:rsidR="00C044AD" w:rsidRPr="00182902" w:rsidRDefault="00C044AD" w:rsidP="00A76070">
      <w:pPr>
        <w:pStyle w:val="ListParagraph"/>
        <w:numPr>
          <w:ilvl w:val="1"/>
          <w:numId w:val="27"/>
        </w:numPr>
        <w:pBdr>
          <w:between w:val="nil"/>
        </w:pBdr>
        <w:spacing w:after="0" w:line="360" w:lineRule="auto"/>
        <w:jc w:val="both"/>
        <w:rPr>
          <w:rFonts w:cs="Times New Roman"/>
          <w:szCs w:val="28"/>
        </w:rPr>
      </w:pPr>
      <w:r w:rsidRPr="00182902">
        <w:rPr>
          <w:rFonts w:cs="Times New Roman"/>
          <w:szCs w:val="28"/>
        </w:rPr>
        <w:t>Xem tổng quan dự án</w:t>
      </w:r>
    </w:p>
    <w:p w:rsidR="00FA45F0" w:rsidRPr="00182902" w:rsidRDefault="00FA45F0" w:rsidP="00A76070">
      <w:pPr>
        <w:pStyle w:val="ListParagraph"/>
        <w:numPr>
          <w:ilvl w:val="1"/>
          <w:numId w:val="27"/>
        </w:numPr>
        <w:pBdr>
          <w:between w:val="nil"/>
        </w:pBdr>
        <w:spacing w:after="0" w:line="360" w:lineRule="auto"/>
        <w:jc w:val="both"/>
        <w:rPr>
          <w:rFonts w:cs="Times New Roman"/>
          <w:szCs w:val="28"/>
        </w:rPr>
      </w:pPr>
      <w:r w:rsidRPr="00182902">
        <w:rPr>
          <w:rFonts w:cs="Times New Roman"/>
          <w:szCs w:val="28"/>
        </w:rPr>
        <w:t>Quản lý kết quả thực hiện công việc của từng người</w:t>
      </w:r>
    </w:p>
    <w:p w:rsidR="00FB062E" w:rsidRPr="005A3E76" w:rsidRDefault="00FB062E" w:rsidP="00A76070">
      <w:pPr>
        <w:pStyle w:val="ListParagraph"/>
        <w:numPr>
          <w:ilvl w:val="0"/>
          <w:numId w:val="26"/>
        </w:numPr>
        <w:jc w:val="both"/>
        <w:outlineLvl w:val="1"/>
        <w:rPr>
          <w:rFonts w:cs="Times New Roman"/>
          <w:b/>
          <w:szCs w:val="28"/>
          <w:lang w:val="vi-VN"/>
        </w:rPr>
      </w:pPr>
      <w:bookmarkStart w:id="936" w:name="_Toc512779545"/>
      <w:r w:rsidRPr="005A3E76">
        <w:rPr>
          <w:rFonts w:cs="Times New Roman"/>
          <w:b/>
          <w:szCs w:val="28"/>
        </w:rPr>
        <w:t>Hướng phát triển</w:t>
      </w:r>
      <w:bookmarkEnd w:id="936"/>
    </w:p>
    <w:p w:rsidR="00C044AD" w:rsidRPr="005A3E76" w:rsidRDefault="00C044AD" w:rsidP="008E6661">
      <w:pPr>
        <w:pStyle w:val="ListParagraph"/>
        <w:ind w:left="360"/>
        <w:jc w:val="both"/>
        <w:rPr>
          <w:rFonts w:cs="Times New Roman"/>
          <w:szCs w:val="28"/>
          <w:lang w:val="vi-VN"/>
        </w:rPr>
      </w:pPr>
      <w:r w:rsidRPr="005A3E76">
        <w:rPr>
          <w:rFonts w:cs="Times New Roman"/>
          <w:szCs w:val="28"/>
          <w:lang w:val="vi-VN"/>
        </w:rPr>
        <w:t>Hướng phát triển của đề tài:</w:t>
      </w:r>
    </w:p>
    <w:p w:rsidR="00C044AD" w:rsidRPr="005A3E76" w:rsidRDefault="00C044AD" w:rsidP="00A76070">
      <w:pPr>
        <w:pStyle w:val="ListParagraph"/>
        <w:numPr>
          <w:ilvl w:val="0"/>
          <w:numId w:val="28"/>
        </w:numPr>
        <w:jc w:val="both"/>
        <w:rPr>
          <w:rFonts w:cs="Times New Roman"/>
          <w:szCs w:val="28"/>
          <w:lang w:val="vi-VN"/>
        </w:rPr>
      </w:pPr>
      <w:r w:rsidRPr="005A3E76">
        <w:rPr>
          <w:rFonts w:cs="Times New Roman"/>
          <w:szCs w:val="28"/>
          <w:lang w:val="vi-VN"/>
        </w:rPr>
        <w:t>Quản lý tài liệu, kết quả của dự án</w:t>
      </w:r>
    </w:p>
    <w:p w:rsidR="00C044AD" w:rsidRPr="005A3E76" w:rsidRDefault="008E6661" w:rsidP="00A76070">
      <w:pPr>
        <w:pStyle w:val="ListParagraph"/>
        <w:numPr>
          <w:ilvl w:val="0"/>
          <w:numId w:val="28"/>
        </w:numPr>
        <w:jc w:val="both"/>
        <w:rPr>
          <w:rFonts w:cs="Times New Roman"/>
          <w:szCs w:val="28"/>
          <w:lang w:val="vi-VN"/>
        </w:rPr>
      </w:pPr>
      <w:r w:rsidRPr="005A3E76">
        <w:rPr>
          <w:rFonts w:cs="Times New Roman"/>
          <w:szCs w:val="28"/>
          <w:lang w:val="vi-VN"/>
        </w:rPr>
        <w:t>Quản lý chi phí thực hiện dự án, công việc.</w:t>
      </w:r>
    </w:p>
    <w:p w:rsidR="00A25681" w:rsidRPr="00182902" w:rsidRDefault="00A25681" w:rsidP="00A22A9F">
      <w:pPr>
        <w:pStyle w:val="Heading1"/>
        <w:spacing w:line="360" w:lineRule="auto"/>
        <w:rPr>
          <w:rFonts w:ascii="Times New Roman" w:hAnsi="Times New Roman" w:cs="Times New Roman"/>
          <w:b/>
          <w:color w:val="000000" w:themeColor="text1"/>
          <w:sz w:val="28"/>
          <w:szCs w:val="28"/>
        </w:rPr>
      </w:pPr>
      <w:bookmarkStart w:id="937" w:name="_Toc512779546"/>
      <w:r w:rsidRPr="00182902">
        <w:rPr>
          <w:rFonts w:ascii="Times New Roman" w:hAnsi="Times New Roman" w:cs="Times New Roman"/>
          <w:b/>
          <w:color w:val="000000" w:themeColor="text1"/>
          <w:sz w:val="28"/>
          <w:szCs w:val="28"/>
        </w:rPr>
        <w:t>Tài liệu tham khảo</w:t>
      </w:r>
      <w:bookmarkEnd w:id="937"/>
    </w:p>
    <w:p w:rsidR="00A25681" w:rsidRPr="00182902"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lang w:val="vi-VN"/>
        </w:rPr>
      </w:pPr>
      <w:r w:rsidRPr="00182902">
        <w:rPr>
          <w:rFonts w:cs="Times New Roman"/>
          <w:szCs w:val="28"/>
          <w:lang w:val="vi-VN"/>
        </w:rPr>
        <w:t xml:space="preserve"> [1] Định nghĩa về quản lý dự án phần mềm của wikipedia được đăng trên website https://vi.wikipedia.org/wiki/quản_lý_dự_án_phần_mềm</w:t>
      </w:r>
    </w:p>
    <w:p w:rsidR="00B84FC4" w:rsidRPr="00182902"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182902">
        <w:rPr>
          <w:rFonts w:cs="Times New Roman"/>
          <w:szCs w:val="28"/>
        </w:rPr>
        <w:t xml:space="preserve">[2] </w:t>
      </w:r>
      <w:r w:rsidR="00D9097D" w:rsidRPr="00182902">
        <w:rPr>
          <w:rFonts w:cs="Times New Roman"/>
          <w:szCs w:val="28"/>
        </w:rPr>
        <w:t>The Standish Group Report CHAOS năm 2014</w:t>
      </w:r>
    </w:p>
    <w:p w:rsidR="00E175B7" w:rsidRPr="00182902" w:rsidRDefault="00A25681" w:rsidP="00A22A9F">
      <w:pPr>
        <w:pStyle w:val="ListParagraph"/>
        <w:numPr>
          <w:ilvl w:val="0"/>
          <w:numId w:val="1"/>
        </w:numPr>
        <w:pBdr>
          <w:top w:val="nil"/>
          <w:left w:val="nil"/>
          <w:bottom w:val="nil"/>
          <w:right w:val="nil"/>
          <w:between w:val="nil"/>
        </w:pBdr>
        <w:spacing w:after="0" w:line="360" w:lineRule="auto"/>
        <w:jc w:val="both"/>
        <w:rPr>
          <w:rFonts w:cs="Times New Roman"/>
          <w:szCs w:val="28"/>
        </w:rPr>
      </w:pPr>
      <w:r w:rsidRPr="00182902">
        <w:rPr>
          <w:rFonts w:cs="Times New Roman"/>
          <w:szCs w:val="28"/>
        </w:rPr>
        <w:t>[3] E.J. Chikofsky. Changing your endgame strategy. IEEE Software, Nov. 1990</w:t>
      </w:r>
    </w:p>
    <w:p w:rsidR="00FB566D" w:rsidRPr="00182902" w:rsidRDefault="00FB566D">
      <w:pPr>
        <w:spacing w:after="160" w:line="259" w:lineRule="auto"/>
        <w:rPr>
          <w:ins w:id="938" w:author="hien nguyen" w:date="2018-04-29T20:30:00Z"/>
          <w:rFonts w:cs="Times New Roman"/>
          <w:szCs w:val="28"/>
        </w:rPr>
      </w:pPr>
      <w:ins w:id="939" w:author="hien nguyen" w:date="2018-04-29T20:30:00Z">
        <w:r w:rsidRPr="00182902">
          <w:rPr>
            <w:rFonts w:cs="Times New Roman"/>
            <w:szCs w:val="28"/>
          </w:rPr>
          <w:br w:type="page"/>
        </w:r>
      </w:ins>
    </w:p>
    <w:p w:rsidR="0038503C" w:rsidRPr="00182902" w:rsidRDefault="0038503C" w:rsidP="0038503C">
      <w:pPr>
        <w:pStyle w:val="ListParagraph"/>
        <w:pBdr>
          <w:top w:val="nil"/>
          <w:left w:val="nil"/>
          <w:bottom w:val="nil"/>
          <w:right w:val="nil"/>
          <w:between w:val="nil"/>
        </w:pBdr>
        <w:spacing w:after="0" w:line="360" w:lineRule="auto"/>
        <w:ind w:left="360"/>
        <w:jc w:val="both"/>
        <w:rPr>
          <w:rFonts w:cs="Times New Roman"/>
          <w:szCs w:val="28"/>
        </w:rPr>
      </w:pPr>
    </w:p>
    <w:p w:rsidR="0038503C" w:rsidRPr="00182902" w:rsidRDefault="0038503C" w:rsidP="0038503C">
      <w:pPr>
        <w:pStyle w:val="ListParagraph"/>
        <w:pBdr>
          <w:top w:val="nil"/>
          <w:left w:val="nil"/>
          <w:bottom w:val="nil"/>
          <w:right w:val="nil"/>
          <w:between w:val="nil"/>
        </w:pBdr>
        <w:spacing w:after="0" w:line="360" w:lineRule="auto"/>
        <w:ind w:left="360"/>
        <w:jc w:val="both"/>
        <w:rPr>
          <w:rFonts w:cs="Times New Roman"/>
          <w:szCs w:val="28"/>
        </w:rPr>
      </w:pPr>
    </w:p>
    <w:p w:rsidR="008E6661" w:rsidRPr="00182902" w:rsidRDefault="008E6661" w:rsidP="00A22A9F">
      <w:pPr>
        <w:spacing w:line="360" w:lineRule="auto"/>
        <w:jc w:val="both"/>
        <w:rPr>
          <w:rFonts w:cs="Times New Roman"/>
          <w:b/>
          <w:szCs w:val="28"/>
        </w:rPr>
      </w:pPr>
      <w:r w:rsidRPr="00182902">
        <w:rPr>
          <w:rFonts w:cs="Times New Roman"/>
          <w:b/>
          <w:szCs w:val="28"/>
        </w:rPr>
        <w:t>NHẬN XÉT ĐÁNH GIÁ CỦA GIÁO VIÊN HƯỚNG DẪN</w:t>
      </w:r>
    </w:p>
    <w:p w:rsidR="008E6661" w:rsidRPr="00182902" w:rsidRDefault="008E6661" w:rsidP="00A22A9F">
      <w:pPr>
        <w:spacing w:line="360" w:lineRule="auto"/>
        <w:jc w:val="both"/>
        <w:rPr>
          <w:rFonts w:cs="Times New Roman"/>
          <w:b/>
          <w:szCs w:val="28"/>
        </w:rPr>
      </w:pPr>
      <w:r w:rsidRPr="00182902">
        <w:rPr>
          <w:rFonts w:cs="Times New Roman"/>
          <w:b/>
          <w:szCs w:val="28"/>
        </w:rPr>
        <w:t>………………………………………………………………………………………………………………………………………………………………………………………………………………………………………………………………………………………………………………………………………………………………………………………………………………………………………………………………………………………………………………………………………………………………………………………………………………………………………………………………………………………………………………………………………………………………………………………………………………………………………………………………………………………………………………………………………………………………………………………………………………………………………………………………………………………………..</w:t>
      </w:r>
    </w:p>
    <w:p w:rsidR="008E6661" w:rsidRPr="00182902" w:rsidRDefault="008E6661" w:rsidP="00A22A9F">
      <w:pPr>
        <w:spacing w:line="360" w:lineRule="auto"/>
        <w:jc w:val="both"/>
        <w:rPr>
          <w:rFonts w:cs="Times New Roman"/>
          <w:b/>
          <w:szCs w:val="28"/>
        </w:rPr>
      </w:pPr>
      <w:r w:rsidRPr="00182902">
        <w:rPr>
          <w:rFonts w:cs="Times New Roman"/>
          <w:b/>
          <w:szCs w:val="28"/>
        </w:rPr>
        <w:t xml:space="preserve">Điểm đánh giá báo cáo của giáo viên hướng dẫn: </w:t>
      </w:r>
    </w:p>
    <w:p w:rsidR="008E6661" w:rsidRPr="00182902" w:rsidRDefault="008E6661" w:rsidP="00A22A9F">
      <w:pPr>
        <w:spacing w:line="360" w:lineRule="auto"/>
        <w:jc w:val="both"/>
        <w:rPr>
          <w:rFonts w:cs="Times New Roman"/>
          <w:b/>
          <w:szCs w:val="28"/>
        </w:rPr>
      </w:pP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r>
      <w:r w:rsidRPr="00182902">
        <w:rPr>
          <w:rFonts w:cs="Times New Roman"/>
          <w:b/>
          <w:szCs w:val="28"/>
        </w:rPr>
        <w:tab/>
        <w:t>GVHD ký và ghi rõ họ tên</w:t>
      </w:r>
    </w:p>
    <w:sectPr w:rsidR="008E6661" w:rsidRPr="00182902" w:rsidSect="009F0A54">
      <w:footerReference w:type="default" r:id="rId36"/>
      <w:type w:val="continuous"/>
      <w:pgSz w:w="11909" w:h="16834" w:code="9"/>
      <w:pgMar w:top="1418" w:right="851" w:bottom="1134" w:left="1985" w:header="720" w:footer="720" w:gutter="0"/>
      <w:pgNumType w:start="1"/>
      <w:cols w:space="720"/>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97478" w:rsidRDefault="00997478" w:rsidP="00315BA3">
      <w:pPr>
        <w:spacing w:after="0" w:line="240" w:lineRule="auto"/>
      </w:pPr>
      <w:r>
        <w:separator/>
      </w:r>
    </w:p>
  </w:endnote>
  <w:endnote w:type="continuationSeparator" w:id="0">
    <w:p w:rsidR="00997478" w:rsidRDefault="00997478" w:rsidP="00315B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90BCE" w:rsidRDefault="00790BCE">
    <w:pPr>
      <w:pStyle w:val="Footer"/>
      <w:jc w:val="center"/>
    </w:pPr>
  </w:p>
  <w:p w:rsidR="00790BCE" w:rsidRDefault="00790BC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94483069"/>
      <w:docPartObj>
        <w:docPartGallery w:val="Page Numbers (Bottom of Page)"/>
        <w:docPartUnique/>
      </w:docPartObj>
    </w:sdtPr>
    <w:sdtEndPr>
      <w:rPr>
        <w:noProof/>
      </w:rPr>
    </w:sdtEndPr>
    <w:sdtContent>
      <w:p w:rsidR="00790BCE" w:rsidRDefault="00790BCE">
        <w:pPr>
          <w:pStyle w:val="Footer"/>
          <w:jc w:val="center"/>
        </w:pPr>
        <w:r>
          <w:fldChar w:fldCharType="begin"/>
        </w:r>
        <w:r>
          <w:instrText xml:space="preserve"> PAGE   \* MERGEFORMAT </w:instrText>
        </w:r>
        <w:r>
          <w:fldChar w:fldCharType="separate"/>
        </w:r>
        <w:r w:rsidR="009F3291">
          <w:rPr>
            <w:noProof/>
          </w:rPr>
          <w:t>9</w:t>
        </w:r>
        <w:r>
          <w:rPr>
            <w:noProof/>
          </w:rPr>
          <w:fldChar w:fldCharType="end"/>
        </w:r>
      </w:p>
    </w:sdtContent>
  </w:sdt>
  <w:p w:rsidR="00790BCE" w:rsidRDefault="00790BC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97478" w:rsidRDefault="00997478" w:rsidP="00315BA3">
      <w:pPr>
        <w:spacing w:after="0" w:line="240" w:lineRule="auto"/>
      </w:pPr>
      <w:r>
        <w:separator/>
      </w:r>
    </w:p>
  </w:footnote>
  <w:footnote w:type="continuationSeparator" w:id="0">
    <w:p w:rsidR="00997478" w:rsidRDefault="00997478" w:rsidP="00315B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86484643"/>
      <w:docPartObj>
        <w:docPartGallery w:val="Page Numbers (Top of Page)"/>
        <w:docPartUnique/>
      </w:docPartObj>
    </w:sdtPr>
    <w:sdtEndPr>
      <w:rPr>
        <w:noProof/>
      </w:rPr>
    </w:sdtEndPr>
    <w:sdtContent>
      <w:p w:rsidR="00790BCE" w:rsidRDefault="00790BCE">
        <w:pPr>
          <w:pStyle w:val="Header"/>
          <w:jc w:val="center"/>
        </w:pPr>
      </w:p>
    </w:sdtContent>
  </w:sdt>
  <w:p w:rsidR="00790BCE" w:rsidRDefault="00790BC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360"/>
        </w:tabs>
        <w:ind w:left="360" w:hanging="360"/>
      </w:pPr>
      <w:rPr>
        <w:rFonts w:ascii="Symbol" w:hAnsi="Symbol"/>
      </w:rPr>
    </w:lvl>
  </w:abstractNum>
  <w:abstractNum w:abstractNumId="1" w15:restartNumberingAfterBreak="0">
    <w:nsid w:val="01DD19A7"/>
    <w:multiLevelType w:val="hybridMultilevel"/>
    <w:tmpl w:val="97F89994"/>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F77D9"/>
    <w:multiLevelType w:val="hybridMultilevel"/>
    <w:tmpl w:val="42F2C198"/>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AB23FF"/>
    <w:multiLevelType w:val="hybridMultilevel"/>
    <w:tmpl w:val="7EBEC948"/>
    <w:lvl w:ilvl="0" w:tplc="21E811A0">
      <w:start w:val="1"/>
      <w:numFmt w:val="bullet"/>
      <w:lvlText w:val=""/>
      <w:lvlJc w:val="left"/>
      <w:pPr>
        <w:ind w:left="1015" w:hanging="360"/>
      </w:pPr>
      <w:rPr>
        <w:rFonts w:ascii="Wingdings" w:hAnsi="Wingdings" w:hint="default"/>
      </w:rPr>
    </w:lvl>
    <w:lvl w:ilvl="1" w:tplc="04090003" w:tentative="1">
      <w:start w:val="1"/>
      <w:numFmt w:val="bullet"/>
      <w:lvlText w:val="o"/>
      <w:lvlJc w:val="left"/>
      <w:pPr>
        <w:ind w:left="1735" w:hanging="360"/>
      </w:pPr>
      <w:rPr>
        <w:rFonts w:ascii="Courier New" w:hAnsi="Courier New" w:cs="Courier New" w:hint="default"/>
      </w:rPr>
    </w:lvl>
    <w:lvl w:ilvl="2" w:tplc="04090005" w:tentative="1">
      <w:start w:val="1"/>
      <w:numFmt w:val="bullet"/>
      <w:lvlText w:val=""/>
      <w:lvlJc w:val="left"/>
      <w:pPr>
        <w:ind w:left="2455" w:hanging="360"/>
      </w:pPr>
      <w:rPr>
        <w:rFonts w:ascii="Wingdings" w:hAnsi="Wingdings" w:hint="default"/>
      </w:rPr>
    </w:lvl>
    <w:lvl w:ilvl="3" w:tplc="04090001" w:tentative="1">
      <w:start w:val="1"/>
      <w:numFmt w:val="bullet"/>
      <w:lvlText w:val=""/>
      <w:lvlJc w:val="left"/>
      <w:pPr>
        <w:ind w:left="3175" w:hanging="360"/>
      </w:pPr>
      <w:rPr>
        <w:rFonts w:ascii="Symbol" w:hAnsi="Symbol" w:hint="default"/>
      </w:rPr>
    </w:lvl>
    <w:lvl w:ilvl="4" w:tplc="04090003" w:tentative="1">
      <w:start w:val="1"/>
      <w:numFmt w:val="bullet"/>
      <w:lvlText w:val="o"/>
      <w:lvlJc w:val="left"/>
      <w:pPr>
        <w:ind w:left="3895" w:hanging="360"/>
      </w:pPr>
      <w:rPr>
        <w:rFonts w:ascii="Courier New" w:hAnsi="Courier New" w:cs="Courier New" w:hint="default"/>
      </w:rPr>
    </w:lvl>
    <w:lvl w:ilvl="5" w:tplc="04090005" w:tentative="1">
      <w:start w:val="1"/>
      <w:numFmt w:val="bullet"/>
      <w:lvlText w:val=""/>
      <w:lvlJc w:val="left"/>
      <w:pPr>
        <w:ind w:left="4615" w:hanging="360"/>
      </w:pPr>
      <w:rPr>
        <w:rFonts w:ascii="Wingdings" w:hAnsi="Wingdings" w:hint="default"/>
      </w:rPr>
    </w:lvl>
    <w:lvl w:ilvl="6" w:tplc="04090001" w:tentative="1">
      <w:start w:val="1"/>
      <w:numFmt w:val="bullet"/>
      <w:lvlText w:val=""/>
      <w:lvlJc w:val="left"/>
      <w:pPr>
        <w:ind w:left="5335" w:hanging="360"/>
      </w:pPr>
      <w:rPr>
        <w:rFonts w:ascii="Symbol" w:hAnsi="Symbol" w:hint="default"/>
      </w:rPr>
    </w:lvl>
    <w:lvl w:ilvl="7" w:tplc="04090003" w:tentative="1">
      <w:start w:val="1"/>
      <w:numFmt w:val="bullet"/>
      <w:lvlText w:val="o"/>
      <w:lvlJc w:val="left"/>
      <w:pPr>
        <w:ind w:left="6055" w:hanging="360"/>
      </w:pPr>
      <w:rPr>
        <w:rFonts w:ascii="Courier New" w:hAnsi="Courier New" w:cs="Courier New" w:hint="default"/>
      </w:rPr>
    </w:lvl>
    <w:lvl w:ilvl="8" w:tplc="04090005" w:tentative="1">
      <w:start w:val="1"/>
      <w:numFmt w:val="bullet"/>
      <w:lvlText w:val=""/>
      <w:lvlJc w:val="left"/>
      <w:pPr>
        <w:ind w:left="6775" w:hanging="360"/>
      </w:pPr>
      <w:rPr>
        <w:rFonts w:ascii="Wingdings" w:hAnsi="Wingdings" w:hint="default"/>
      </w:rPr>
    </w:lvl>
  </w:abstractNum>
  <w:abstractNum w:abstractNumId="4" w15:restartNumberingAfterBreak="0">
    <w:nsid w:val="166377A9"/>
    <w:multiLevelType w:val="hybridMultilevel"/>
    <w:tmpl w:val="9AE2489C"/>
    <w:lvl w:ilvl="0" w:tplc="A596DC34">
      <w:start w:val="1"/>
      <w:numFmt w:val="bullet"/>
      <w:lvlText w:val="-"/>
      <w:lvlJc w:val="left"/>
      <w:pPr>
        <w:ind w:left="655" w:hanging="360"/>
      </w:pPr>
      <w:rPr>
        <w:rFonts w:ascii="Times New Roman" w:eastAsia="Times New Roman" w:hAnsi="Times New Roman" w:hint="default"/>
      </w:rPr>
    </w:lvl>
    <w:lvl w:ilvl="1" w:tplc="04090003" w:tentative="1">
      <w:start w:val="1"/>
      <w:numFmt w:val="bullet"/>
      <w:lvlText w:val="o"/>
      <w:lvlJc w:val="left"/>
      <w:pPr>
        <w:ind w:left="1375" w:hanging="360"/>
      </w:pPr>
      <w:rPr>
        <w:rFonts w:ascii="Courier New" w:hAnsi="Courier New" w:cs="Courier New" w:hint="default"/>
      </w:rPr>
    </w:lvl>
    <w:lvl w:ilvl="2" w:tplc="04090005" w:tentative="1">
      <w:start w:val="1"/>
      <w:numFmt w:val="bullet"/>
      <w:lvlText w:val=""/>
      <w:lvlJc w:val="left"/>
      <w:pPr>
        <w:ind w:left="2095" w:hanging="360"/>
      </w:pPr>
      <w:rPr>
        <w:rFonts w:ascii="Wingdings" w:hAnsi="Wingdings" w:hint="default"/>
      </w:rPr>
    </w:lvl>
    <w:lvl w:ilvl="3" w:tplc="04090001" w:tentative="1">
      <w:start w:val="1"/>
      <w:numFmt w:val="bullet"/>
      <w:lvlText w:val=""/>
      <w:lvlJc w:val="left"/>
      <w:pPr>
        <w:ind w:left="2815" w:hanging="360"/>
      </w:pPr>
      <w:rPr>
        <w:rFonts w:ascii="Symbol" w:hAnsi="Symbol" w:hint="default"/>
      </w:rPr>
    </w:lvl>
    <w:lvl w:ilvl="4" w:tplc="04090003" w:tentative="1">
      <w:start w:val="1"/>
      <w:numFmt w:val="bullet"/>
      <w:lvlText w:val="o"/>
      <w:lvlJc w:val="left"/>
      <w:pPr>
        <w:ind w:left="3535" w:hanging="360"/>
      </w:pPr>
      <w:rPr>
        <w:rFonts w:ascii="Courier New" w:hAnsi="Courier New" w:cs="Courier New" w:hint="default"/>
      </w:rPr>
    </w:lvl>
    <w:lvl w:ilvl="5" w:tplc="04090005" w:tentative="1">
      <w:start w:val="1"/>
      <w:numFmt w:val="bullet"/>
      <w:lvlText w:val=""/>
      <w:lvlJc w:val="left"/>
      <w:pPr>
        <w:ind w:left="4255" w:hanging="360"/>
      </w:pPr>
      <w:rPr>
        <w:rFonts w:ascii="Wingdings" w:hAnsi="Wingdings" w:hint="default"/>
      </w:rPr>
    </w:lvl>
    <w:lvl w:ilvl="6" w:tplc="04090001" w:tentative="1">
      <w:start w:val="1"/>
      <w:numFmt w:val="bullet"/>
      <w:lvlText w:val=""/>
      <w:lvlJc w:val="left"/>
      <w:pPr>
        <w:ind w:left="4975" w:hanging="360"/>
      </w:pPr>
      <w:rPr>
        <w:rFonts w:ascii="Symbol" w:hAnsi="Symbol" w:hint="default"/>
      </w:rPr>
    </w:lvl>
    <w:lvl w:ilvl="7" w:tplc="04090003" w:tentative="1">
      <w:start w:val="1"/>
      <w:numFmt w:val="bullet"/>
      <w:lvlText w:val="o"/>
      <w:lvlJc w:val="left"/>
      <w:pPr>
        <w:ind w:left="5695" w:hanging="360"/>
      </w:pPr>
      <w:rPr>
        <w:rFonts w:ascii="Courier New" w:hAnsi="Courier New" w:cs="Courier New" w:hint="default"/>
      </w:rPr>
    </w:lvl>
    <w:lvl w:ilvl="8" w:tplc="04090005" w:tentative="1">
      <w:start w:val="1"/>
      <w:numFmt w:val="bullet"/>
      <w:lvlText w:val=""/>
      <w:lvlJc w:val="left"/>
      <w:pPr>
        <w:ind w:left="6415" w:hanging="360"/>
      </w:pPr>
      <w:rPr>
        <w:rFonts w:ascii="Wingdings" w:hAnsi="Wingdings" w:hint="default"/>
      </w:rPr>
    </w:lvl>
  </w:abstractNum>
  <w:abstractNum w:abstractNumId="5" w15:restartNumberingAfterBreak="0">
    <w:nsid w:val="174906D5"/>
    <w:multiLevelType w:val="hybridMultilevel"/>
    <w:tmpl w:val="80EAFCE8"/>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81345E"/>
    <w:multiLevelType w:val="hybridMultilevel"/>
    <w:tmpl w:val="9120017E"/>
    <w:lvl w:ilvl="0" w:tplc="F4727722">
      <w:start w:val="2"/>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F300796"/>
    <w:multiLevelType w:val="multilevel"/>
    <w:tmpl w:val="F95621B4"/>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F5D3059"/>
    <w:multiLevelType w:val="hybridMultilevel"/>
    <w:tmpl w:val="EBFA7AB0"/>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2D67AD5"/>
    <w:multiLevelType w:val="hybridMultilevel"/>
    <w:tmpl w:val="0E122D4C"/>
    <w:lvl w:ilvl="0" w:tplc="04090001">
      <w:start w:val="1"/>
      <w:numFmt w:val="bullet"/>
      <w:lvlText w:val=""/>
      <w:lvlJc w:val="left"/>
      <w:pPr>
        <w:ind w:left="1735" w:hanging="360"/>
      </w:pPr>
      <w:rPr>
        <w:rFonts w:ascii="Symbol" w:hAnsi="Symbol" w:hint="default"/>
      </w:rPr>
    </w:lvl>
    <w:lvl w:ilvl="1" w:tplc="04090003" w:tentative="1">
      <w:start w:val="1"/>
      <w:numFmt w:val="bullet"/>
      <w:lvlText w:val="o"/>
      <w:lvlJc w:val="left"/>
      <w:pPr>
        <w:ind w:left="2455" w:hanging="360"/>
      </w:pPr>
      <w:rPr>
        <w:rFonts w:ascii="Courier New" w:hAnsi="Courier New" w:cs="Courier New" w:hint="default"/>
      </w:rPr>
    </w:lvl>
    <w:lvl w:ilvl="2" w:tplc="04090005" w:tentative="1">
      <w:start w:val="1"/>
      <w:numFmt w:val="bullet"/>
      <w:lvlText w:val=""/>
      <w:lvlJc w:val="left"/>
      <w:pPr>
        <w:ind w:left="3175" w:hanging="360"/>
      </w:pPr>
      <w:rPr>
        <w:rFonts w:ascii="Wingdings" w:hAnsi="Wingdings" w:hint="default"/>
      </w:rPr>
    </w:lvl>
    <w:lvl w:ilvl="3" w:tplc="04090001" w:tentative="1">
      <w:start w:val="1"/>
      <w:numFmt w:val="bullet"/>
      <w:lvlText w:val=""/>
      <w:lvlJc w:val="left"/>
      <w:pPr>
        <w:ind w:left="3895" w:hanging="360"/>
      </w:pPr>
      <w:rPr>
        <w:rFonts w:ascii="Symbol" w:hAnsi="Symbol" w:hint="default"/>
      </w:rPr>
    </w:lvl>
    <w:lvl w:ilvl="4" w:tplc="04090003" w:tentative="1">
      <w:start w:val="1"/>
      <w:numFmt w:val="bullet"/>
      <w:lvlText w:val="o"/>
      <w:lvlJc w:val="left"/>
      <w:pPr>
        <w:ind w:left="4615" w:hanging="360"/>
      </w:pPr>
      <w:rPr>
        <w:rFonts w:ascii="Courier New" w:hAnsi="Courier New" w:cs="Courier New" w:hint="default"/>
      </w:rPr>
    </w:lvl>
    <w:lvl w:ilvl="5" w:tplc="04090005" w:tentative="1">
      <w:start w:val="1"/>
      <w:numFmt w:val="bullet"/>
      <w:lvlText w:val=""/>
      <w:lvlJc w:val="left"/>
      <w:pPr>
        <w:ind w:left="5335" w:hanging="360"/>
      </w:pPr>
      <w:rPr>
        <w:rFonts w:ascii="Wingdings" w:hAnsi="Wingdings" w:hint="default"/>
      </w:rPr>
    </w:lvl>
    <w:lvl w:ilvl="6" w:tplc="04090001" w:tentative="1">
      <w:start w:val="1"/>
      <w:numFmt w:val="bullet"/>
      <w:lvlText w:val=""/>
      <w:lvlJc w:val="left"/>
      <w:pPr>
        <w:ind w:left="6055" w:hanging="360"/>
      </w:pPr>
      <w:rPr>
        <w:rFonts w:ascii="Symbol" w:hAnsi="Symbol" w:hint="default"/>
      </w:rPr>
    </w:lvl>
    <w:lvl w:ilvl="7" w:tplc="04090003" w:tentative="1">
      <w:start w:val="1"/>
      <w:numFmt w:val="bullet"/>
      <w:lvlText w:val="o"/>
      <w:lvlJc w:val="left"/>
      <w:pPr>
        <w:ind w:left="6775" w:hanging="360"/>
      </w:pPr>
      <w:rPr>
        <w:rFonts w:ascii="Courier New" w:hAnsi="Courier New" w:cs="Courier New" w:hint="default"/>
      </w:rPr>
    </w:lvl>
    <w:lvl w:ilvl="8" w:tplc="04090005" w:tentative="1">
      <w:start w:val="1"/>
      <w:numFmt w:val="bullet"/>
      <w:lvlText w:val=""/>
      <w:lvlJc w:val="left"/>
      <w:pPr>
        <w:ind w:left="7495" w:hanging="360"/>
      </w:pPr>
      <w:rPr>
        <w:rFonts w:ascii="Wingdings" w:hAnsi="Wingdings" w:hint="default"/>
      </w:rPr>
    </w:lvl>
  </w:abstractNum>
  <w:abstractNum w:abstractNumId="10" w15:restartNumberingAfterBreak="0">
    <w:nsid w:val="362A31F6"/>
    <w:multiLevelType w:val="hybridMultilevel"/>
    <w:tmpl w:val="B07AE90A"/>
    <w:lvl w:ilvl="0" w:tplc="D89A1B06">
      <w:start w:val="1"/>
      <w:numFmt w:val="bullet"/>
      <w:lvlText w:val=""/>
      <w:lvlJc w:val="left"/>
      <w:pPr>
        <w:ind w:left="360" w:hanging="360"/>
      </w:pPr>
      <w:rPr>
        <w:rFonts w:ascii="Wingdings" w:hAnsi="Wingdings" w:hint="default"/>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3EC26A40"/>
    <w:multiLevelType w:val="hybridMultilevel"/>
    <w:tmpl w:val="D010742E"/>
    <w:lvl w:ilvl="0" w:tplc="24948B90">
      <w:start w:val="1"/>
      <w:numFmt w:val="bullet"/>
      <w:lvlText w:val="-"/>
      <w:lvlJc w:val="left"/>
      <w:pPr>
        <w:ind w:left="927" w:hanging="360"/>
      </w:pPr>
      <w:rPr>
        <w:rFonts w:ascii="Calibri" w:eastAsiaTheme="minorEastAsia" w:hAnsi="Calibri" w:cstheme="minorBidi"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12" w15:restartNumberingAfterBreak="0">
    <w:nsid w:val="4249374B"/>
    <w:multiLevelType w:val="hybridMultilevel"/>
    <w:tmpl w:val="BD863476"/>
    <w:lvl w:ilvl="0" w:tplc="F4727722">
      <w:start w:val="2"/>
      <w:numFmt w:val="bullet"/>
      <w:lvlText w:val="-"/>
      <w:lvlJc w:val="left"/>
      <w:pPr>
        <w:ind w:left="1080" w:hanging="360"/>
      </w:pPr>
      <w:rPr>
        <w:rFonts w:ascii="Times New Roman" w:eastAsiaTheme="minorEastAsia" w:hAnsi="Times New Roman" w:cs="Times New Roman" w:hint="default"/>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4871FF1"/>
    <w:multiLevelType w:val="hybridMultilevel"/>
    <w:tmpl w:val="3904C8DE"/>
    <w:lvl w:ilvl="0" w:tplc="A596DC34">
      <w:start w:val="1"/>
      <w:numFmt w:val="bullet"/>
      <w:lvlText w:val="-"/>
      <w:lvlJc w:val="left"/>
      <w:pPr>
        <w:ind w:left="1440" w:hanging="360"/>
      </w:pPr>
      <w:rPr>
        <w:rFonts w:ascii="Times New Roman" w:eastAsia="Times New Roman" w:hAnsi="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977F80"/>
    <w:multiLevelType w:val="hybridMultilevel"/>
    <w:tmpl w:val="433E3152"/>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96D2735"/>
    <w:multiLevelType w:val="hybridMultilevel"/>
    <w:tmpl w:val="F19A54CE"/>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EE104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D1F58A7"/>
    <w:multiLevelType w:val="hybridMultilevel"/>
    <w:tmpl w:val="138AFF66"/>
    <w:lvl w:ilvl="0" w:tplc="04090001">
      <w:start w:val="1"/>
      <w:numFmt w:val="bullet"/>
      <w:lvlText w:val=""/>
      <w:lvlJc w:val="left"/>
      <w:pPr>
        <w:ind w:left="785" w:hanging="360"/>
      </w:pPr>
      <w:rPr>
        <w:rFonts w:ascii="Symbol" w:hAnsi="Symbol" w:hint="default"/>
      </w:rPr>
    </w:lvl>
    <w:lvl w:ilvl="1" w:tplc="04090003" w:tentative="1">
      <w:start w:val="1"/>
      <w:numFmt w:val="bullet"/>
      <w:lvlText w:val="o"/>
      <w:lvlJc w:val="left"/>
      <w:pPr>
        <w:ind w:left="1145" w:hanging="360"/>
      </w:pPr>
      <w:rPr>
        <w:rFonts w:ascii="Courier New" w:hAnsi="Courier New" w:cs="Courier New" w:hint="default"/>
      </w:rPr>
    </w:lvl>
    <w:lvl w:ilvl="2" w:tplc="04090005" w:tentative="1">
      <w:start w:val="1"/>
      <w:numFmt w:val="bullet"/>
      <w:lvlText w:val=""/>
      <w:lvlJc w:val="left"/>
      <w:pPr>
        <w:ind w:left="1865" w:hanging="360"/>
      </w:pPr>
      <w:rPr>
        <w:rFonts w:ascii="Wingdings" w:hAnsi="Wingdings" w:hint="default"/>
      </w:rPr>
    </w:lvl>
    <w:lvl w:ilvl="3" w:tplc="04090001" w:tentative="1">
      <w:start w:val="1"/>
      <w:numFmt w:val="bullet"/>
      <w:lvlText w:val=""/>
      <w:lvlJc w:val="left"/>
      <w:pPr>
        <w:ind w:left="2585" w:hanging="360"/>
      </w:pPr>
      <w:rPr>
        <w:rFonts w:ascii="Symbol" w:hAnsi="Symbol" w:hint="default"/>
      </w:rPr>
    </w:lvl>
    <w:lvl w:ilvl="4" w:tplc="04090003" w:tentative="1">
      <w:start w:val="1"/>
      <w:numFmt w:val="bullet"/>
      <w:lvlText w:val="o"/>
      <w:lvlJc w:val="left"/>
      <w:pPr>
        <w:ind w:left="3305" w:hanging="360"/>
      </w:pPr>
      <w:rPr>
        <w:rFonts w:ascii="Courier New" w:hAnsi="Courier New" w:cs="Courier New" w:hint="default"/>
      </w:rPr>
    </w:lvl>
    <w:lvl w:ilvl="5" w:tplc="04090005" w:tentative="1">
      <w:start w:val="1"/>
      <w:numFmt w:val="bullet"/>
      <w:lvlText w:val=""/>
      <w:lvlJc w:val="left"/>
      <w:pPr>
        <w:ind w:left="4025" w:hanging="360"/>
      </w:pPr>
      <w:rPr>
        <w:rFonts w:ascii="Wingdings" w:hAnsi="Wingdings" w:hint="default"/>
      </w:rPr>
    </w:lvl>
    <w:lvl w:ilvl="6" w:tplc="04090001" w:tentative="1">
      <w:start w:val="1"/>
      <w:numFmt w:val="bullet"/>
      <w:lvlText w:val=""/>
      <w:lvlJc w:val="left"/>
      <w:pPr>
        <w:ind w:left="4745" w:hanging="360"/>
      </w:pPr>
      <w:rPr>
        <w:rFonts w:ascii="Symbol" w:hAnsi="Symbol" w:hint="default"/>
      </w:rPr>
    </w:lvl>
    <w:lvl w:ilvl="7" w:tplc="04090003" w:tentative="1">
      <w:start w:val="1"/>
      <w:numFmt w:val="bullet"/>
      <w:lvlText w:val="o"/>
      <w:lvlJc w:val="left"/>
      <w:pPr>
        <w:ind w:left="5465" w:hanging="360"/>
      </w:pPr>
      <w:rPr>
        <w:rFonts w:ascii="Courier New" w:hAnsi="Courier New" w:cs="Courier New" w:hint="default"/>
      </w:rPr>
    </w:lvl>
    <w:lvl w:ilvl="8" w:tplc="04090005" w:tentative="1">
      <w:start w:val="1"/>
      <w:numFmt w:val="bullet"/>
      <w:lvlText w:val=""/>
      <w:lvlJc w:val="left"/>
      <w:pPr>
        <w:ind w:left="6185" w:hanging="360"/>
      </w:pPr>
      <w:rPr>
        <w:rFonts w:ascii="Wingdings" w:hAnsi="Wingdings" w:hint="default"/>
      </w:rPr>
    </w:lvl>
  </w:abstractNum>
  <w:abstractNum w:abstractNumId="18" w15:restartNumberingAfterBreak="0">
    <w:nsid w:val="4E8103A7"/>
    <w:multiLevelType w:val="hybridMultilevel"/>
    <w:tmpl w:val="958C873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4FA417EC"/>
    <w:multiLevelType w:val="hybridMultilevel"/>
    <w:tmpl w:val="CE8EBD5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DD2324"/>
    <w:multiLevelType w:val="hybridMultilevel"/>
    <w:tmpl w:val="88B87AE0"/>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9442F6"/>
    <w:multiLevelType w:val="hybridMultilevel"/>
    <w:tmpl w:val="E31890BA"/>
    <w:lvl w:ilvl="0" w:tplc="A596DC34">
      <w:start w:val="1"/>
      <w:numFmt w:val="bullet"/>
      <w:lvlText w:val="-"/>
      <w:lvlJc w:val="left"/>
      <w:pPr>
        <w:ind w:left="720" w:hanging="360"/>
      </w:pPr>
      <w:rPr>
        <w:rFonts w:ascii="Times New Roman" w:eastAsia="Times New Roman" w:hAnsi="Times New Roman"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83A7C7E"/>
    <w:multiLevelType w:val="hybridMultilevel"/>
    <w:tmpl w:val="11820E64"/>
    <w:lvl w:ilvl="0" w:tplc="A596DC34">
      <w:start w:val="1"/>
      <w:numFmt w:val="bullet"/>
      <w:lvlText w:val="-"/>
      <w:lvlJc w:val="left"/>
      <w:pPr>
        <w:ind w:left="795" w:hanging="360"/>
      </w:pPr>
      <w:rPr>
        <w:rFonts w:ascii="Times New Roman" w:eastAsia="Times New Roman" w:hAnsi="Times New Roman"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3" w15:restartNumberingAfterBreak="0">
    <w:nsid w:val="584C205E"/>
    <w:multiLevelType w:val="hybridMultilevel"/>
    <w:tmpl w:val="F89886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016010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3D24B61"/>
    <w:multiLevelType w:val="hybridMultilevel"/>
    <w:tmpl w:val="368AC70E"/>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6FF1ADF"/>
    <w:multiLevelType w:val="hybridMultilevel"/>
    <w:tmpl w:val="315AC044"/>
    <w:lvl w:ilvl="0" w:tplc="A596DC34">
      <w:start w:val="1"/>
      <w:numFmt w:val="bullet"/>
      <w:lvlText w:val="-"/>
      <w:lvlJc w:val="left"/>
      <w:pPr>
        <w:ind w:left="1080" w:hanging="360"/>
      </w:pPr>
      <w:rPr>
        <w:rFonts w:ascii="Times New Roman" w:eastAsia="Times New Roman" w:hAnsi="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6B375FB9"/>
    <w:multiLevelType w:val="hybridMultilevel"/>
    <w:tmpl w:val="341EDD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6C9607F7"/>
    <w:multiLevelType w:val="hybridMultilevel"/>
    <w:tmpl w:val="5CA48976"/>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FAA2359"/>
    <w:multiLevelType w:val="hybridMultilevel"/>
    <w:tmpl w:val="E1449474"/>
    <w:lvl w:ilvl="0" w:tplc="A596DC34">
      <w:start w:val="1"/>
      <w:numFmt w:val="bullet"/>
      <w:lvlText w:val="-"/>
      <w:lvlJc w:val="left"/>
      <w:pPr>
        <w:ind w:left="720" w:hanging="360"/>
      </w:pPr>
      <w:rPr>
        <w:rFonts w:ascii="Times New Roman" w:eastAsia="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192CE6"/>
    <w:multiLevelType w:val="hybridMultilevel"/>
    <w:tmpl w:val="9F562FBA"/>
    <w:lvl w:ilvl="0" w:tplc="21E811A0">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B251FF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b/>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7"/>
  </w:num>
  <w:num w:numId="3">
    <w:abstractNumId w:val="11"/>
  </w:num>
  <w:num w:numId="4">
    <w:abstractNumId w:val="28"/>
  </w:num>
  <w:num w:numId="5">
    <w:abstractNumId w:val="20"/>
  </w:num>
  <w:num w:numId="6">
    <w:abstractNumId w:val="15"/>
  </w:num>
  <w:num w:numId="7">
    <w:abstractNumId w:val="21"/>
  </w:num>
  <w:num w:numId="8">
    <w:abstractNumId w:val="1"/>
  </w:num>
  <w:num w:numId="9">
    <w:abstractNumId w:val="26"/>
  </w:num>
  <w:num w:numId="10">
    <w:abstractNumId w:val="19"/>
  </w:num>
  <w:num w:numId="11">
    <w:abstractNumId w:val="2"/>
  </w:num>
  <w:num w:numId="12">
    <w:abstractNumId w:val="18"/>
  </w:num>
  <w:num w:numId="13">
    <w:abstractNumId w:val="29"/>
  </w:num>
  <w:num w:numId="14">
    <w:abstractNumId w:val="5"/>
  </w:num>
  <w:num w:numId="15">
    <w:abstractNumId w:val="30"/>
  </w:num>
  <w:num w:numId="16">
    <w:abstractNumId w:val="31"/>
  </w:num>
  <w:num w:numId="17">
    <w:abstractNumId w:val="10"/>
  </w:num>
  <w:num w:numId="18">
    <w:abstractNumId w:val="3"/>
  </w:num>
  <w:num w:numId="19">
    <w:abstractNumId w:val="14"/>
  </w:num>
  <w:num w:numId="20">
    <w:abstractNumId w:val="4"/>
  </w:num>
  <w:num w:numId="21">
    <w:abstractNumId w:val="16"/>
  </w:num>
  <w:num w:numId="22">
    <w:abstractNumId w:val="22"/>
  </w:num>
  <w:num w:numId="23">
    <w:abstractNumId w:val="8"/>
  </w:num>
  <w:num w:numId="24">
    <w:abstractNumId w:val="24"/>
  </w:num>
  <w:num w:numId="25">
    <w:abstractNumId w:val="7"/>
  </w:num>
  <w:num w:numId="26">
    <w:abstractNumId w:val="23"/>
  </w:num>
  <w:num w:numId="27">
    <w:abstractNumId w:val="12"/>
  </w:num>
  <w:num w:numId="28">
    <w:abstractNumId w:val="6"/>
  </w:num>
  <w:num w:numId="29">
    <w:abstractNumId w:val="27"/>
  </w:num>
  <w:num w:numId="30">
    <w:abstractNumId w:val="9"/>
  </w:num>
  <w:num w:numId="31">
    <w:abstractNumId w:val="13"/>
  </w:num>
  <w:num w:numId="32">
    <w:abstractNumId w:val="25"/>
  </w:num>
  <w:numIdMacAtCleanup w:val="3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HAO">
    <w15:presenceInfo w15:providerId="None" w15:userId="HAO"/>
  </w15:person>
  <w15:person w15:author="hien nguyen">
    <w15:presenceInfo w15:providerId="Windows Live" w15:userId="9698a3657b0252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3555"/>
    <w:rsid w:val="00003272"/>
    <w:rsid w:val="00014274"/>
    <w:rsid w:val="00033224"/>
    <w:rsid w:val="00042F5F"/>
    <w:rsid w:val="000432E4"/>
    <w:rsid w:val="00052A04"/>
    <w:rsid w:val="00052BA4"/>
    <w:rsid w:val="000628B3"/>
    <w:rsid w:val="00066AC1"/>
    <w:rsid w:val="00072920"/>
    <w:rsid w:val="00083FF5"/>
    <w:rsid w:val="0009345F"/>
    <w:rsid w:val="00095E8C"/>
    <w:rsid w:val="000B06E6"/>
    <w:rsid w:val="000B7FCE"/>
    <w:rsid w:val="000C4B7F"/>
    <w:rsid w:val="000D1A61"/>
    <w:rsid w:val="000D280F"/>
    <w:rsid w:val="00100151"/>
    <w:rsid w:val="00100975"/>
    <w:rsid w:val="001069BD"/>
    <w:rsid w:val="00112989"/>
    <w:rsid w:val="0011443A"/>
    <w:rsid w:val="001243F3"/>
    <w:rsid w:val="001500B3"/>
    <w:rsid w:val="00151D6B"/>
    <w:rsid w:val="00152558"/>
    <w:rsid w:val="0016326D"/>
    <w:rsid w:val="00163F2D"/>
    <w:rsid w:val="0016489A"/>
    <w:rsid w:val="00165A60"/>
    <w:rsid w:val="001746B3"/>
    <w:rsid w:val="00182902"/>
    <w:rsid w:val="00185470"/>
    <w:rsid w:val="00193555"/>
    <w:rsid w:val="001B0964"/>
    <w:rsid w:val="001C138D"/>
    <w:rsid w:val="001F0DBE"/>
    <w:rsid w:val="001F573C"/>
    <w:rsid w:val="00213504"/>
    <w:rsid w:val="00220D8D"/>
    <w:rsid w:val="00221862"/>
    <w:rsid w:val="00231CEE"/>
    <w:rsid w:val="00243A2C"/>
    <w:rsid w:val="00250355"/>
    <w:rsid w:val="00274884"/>
    <w:rsid w:val="002763A2"/>
    <w:rsid w:val="002921C8"/>
    <w:rsid w:val="002A4F14"/>
    <w:rsid w:val="002B0F64"/>
    <w:rsid w:val="002B1FAE"/>
    <w:rsid w:val="002E7E3F"/>
    <w:rsid w:val="002F3CF0"/>
    <w:rsid w:val="00313BEF"/>
    <w:rsid w:val="00315BA3"/>
    <w:rsid w:val="003215D4"/>
    <w:rsid w:val="00327909"/>
    <w:rsid w:val="003315D7"/>
    <w:rsid w:val="00337283"/>
    <w:rsid w:val="00344394"/>
    <w:rsid w:val="00350BA9"/>
    <w:rsid w:val="00380AFD"/>
    <w:rsid w:val="00382088"/>
    <w:rsid w:val="0038503C"/>
    <w:rsid w:val="00385470"/>
    <w:rsid w:val="003A4066"/>
    <w:rsid w:val="003A6E6F"/>
    <w:rsid w:val="003B7F08"/>
    <w:rsid w:val="00400BCB"/>
    <w:rsid w:val="004041C1"/>
    <w:rsid w:val="00405165"/>
    <w:rsid w:val="00432BC1"/>
    <w:rsid w:val="0044144B"/>
    <w:rsid w:val="00442307"/>
    <w:rsid w:val="00452C24"/>
    <w:rsid w:val="0046328F"/>
    <w:rsid w:val="00467EB4"/>
    <w:rsid w:val="00477453"/>
    <w:rsid w:val="0048138A"/>
    <w:rsid w:val="00482FCC"/>
    <w:rsid w:val="00483932"/>
    <w:rsid w:val="004927B9"/>
    <w:rsid w:val="004B6D4A"/>
    <w:rsid w:val="004D042F"/>
    <w:rsid w:val="004D6079"/>
    <w:rsid w:val="005038C2"/>
    <w:rsid w:val="0050723C"/>
    <w:rsid w:val="00510C41"/>
    <w:rsid w:val="005136FE"/>
    <w:rsid w:val="005159DC"/>
    <w:rsid w:val="00526459"/>
    <w:rsid w:val="005304AE"/>
    <w:rsid w:val="005561C9"/>
    <w:rsid w:val="00563784"/>
    <w:rsid w:val="00566D0D"/>
    <w:rsid w:val="00570B07"/>
    <w:rsid w:val="00571789"/>
    <w:rsid w:val="00583BC3"/>
    <w:rsid w:val="005A0A4F"/>
    <w:rsid w:val="005A3E76"/>
    <w:rsid w:val="005A7275"/>
    <w:rsid w:val="005A7683"/>
    <w:rsid w:val="005C2E94"/>
    <w:rsid w:val="005D1657"/>
    <w:rsid w:val="005E0002"/>
    <w:rsid w:val="00620720"/>
    <w:rsid w:val="006247AF"/>
    <w:rsid w:val="006365B1"/>
    <w:rsid w:val="00650EB6"/>
    <w:rsid w:val="00651571"/>
    <w:rsid w:val="00652E87"/>
    <w:rsid w:val="00675A00"/>
    <w:rsid w:val="0067699A"/>
    <w:rsid w:val="0067787B"/>
    <w:rsid w:val="006843A9"/>
    <w:rsid w:val="00684E41"/>
    <w:rsid w:val="006905EF"/>
    <w:rsid w:val="006A4456"/>
    <w:rsid w:val="006B042C"/>
    <w:rsid w:val="006C033C"/>
    <w:rsid w:val="006C7321"/>
    <w:rsid w:val="00711E32"/>
    <w:rsid w:val="00714A06"/>
    <w:rsid w:val="007266B1"/>
    <w:rsid w:val="00732EE1"/>
    <w:rsid w:val="00750D27"/>
    <w:rsid w:val="00755723"/>
    <w:rsid w:val="00760D18"/>
    <w:rsid w:val="00767B17"/>
    <w:rsid w:val="0077103F"/>
    <w:rsid w:val="00774FA0"/>
    <w:rsid w:val="0077513E"/>
    <w:rsid w:val="00775DF4"/>
    <w:rsid w:val="00786E18"/>
    <w:rsid w:val="00787AE4"/>
    <w:rsid w:val="00790BCE"/>
    <w:rsid w:val="007B08C3"/>
    <w:rsid w:val="007B346A"/>
    <w:rsid w:val="007B55C6"/>
    <w:rsid w:val="007B67AE"/>
    <w:rsid w:val="007E3C7F"/>
    <w:rsid w:val="007E6F9E"/>
    <w:rsid w:val="007E76F6"/>
    <w:rsid w:val="007F46AC"/>
    <w:rsid w:val="007F5898"/>
    <w:rsid w:val="008038B7"/>
    <w:rsid w:val="00803F92"/>
    <w:rsid w:val="00812748"/>
    <w:rsid w:val="008531D7"/>
    <w:rsid w:val="0086041F"/>
    <w:rsid w:val="008614FF"/>
    <w:rsid w:val="00866715"/>
    <w:rsid w:val="0086676F"/>
    <w:rsid w:val="00866DF4"/>
    <w:rsid w:val="00875E68"/>
    <w:rsid w:val="00885884"/>
    <w:rsid w:val="00892DA9"/>
    <w:rsid w:val="00896D7D"/>
    <w:rsid w:val="008B386B"/>
    <w:rsid w:val="008B3D44"/>
    <w:rsid w:val="008B66A0"/>
    <w:rsid w:val="008E6661"/>
    <w:rsid w:val="008E728B"/>
    <w:rsid w:val="008F2C46"/>
    <w:rsid w:val="008F3B1D"/>
    <w:rsid w:val="00916DF8"/>
    <w:rsid w:val="00941343"/>
    <w:rsid w:val="00945309"/>
    <w:rsid w:val="00952260"/>
    <w:rsid w:val="0095369C"/>
    <w:rsid w:val="009579AB"/>
    <w:rsid w:val="00977748"/>
    <w:rsid w:val="009809DD"/>
    <w:rsid w:val="009900C3"/>
    <w:rsid w:val="00995930"/>
    <w:rsid w:val="00997478"/>
    <w:rsid w:val="009A0005"/>
    <w:rsid w:val="009B1465"/>
    <w:rsid w:val="009B7346"/>
    <w:rsid w:val="009C3636"/>
    <w:rsid w:val="009C5061"/>
    <w:rsid w:val="009C6CF4"/>
    <w:rsid w:val="009D37BB"/>
    <w:rsid w:val="009D490F"/>
    <w:rsid w:val="009E0053"/>
    <w:rsid w:val="009E6BC5"/>
    <w:rsid w:val="009F0A54"/>
    <w:rsid w:val="009F3291"/>
    <w:rsid w:val="009F65BF"/>
    <w:rsid w:val="00A00346"/>
    <w:rsid w:val="00A107B4"/>
    <w:rsid w:val="00A160A9"/>
    <w:rsid w:val="00A22A9F"/>
    <w:rsid w:val="00A22B19"/>
    <w:rsid w:val="00A23BDF"/>
    <w:rsid w:val="00A25627"/>
    <w:rsid w:val="00A25681"/>
    <w:rsid w:val="00A3181A"/>
    <w:rsid w:val="00A32541"/>
    <w:rsid w:val="00A33039"/>
    <w:rsid w:val="00A43628"/>
    <w:rsid w:val="00A457B8"/>
    <w:rsid w:val="00A460B2"/>
    <w:rsid w:val="00A46789"/>
    <w:rsid w:val="00A55728"/>
    <w:rsid w:val="00A76070"/>
    <w:rsid w:val="00A8223C"/>
    <w:rsid w:val="00AA4523"/>
    <w:rsid w:val="00AA68E9"/>
    <w:rsid w:val="00AB2444"/>
    <w:rsid w:val="00AB2C6A"/>
    <w:rsid w:val="00AB7B74"/>
    <w:rsid w:val="00AC3927"/>
    <w:rsid w:val="00AD12F3"/>
    <w:rsid w:val="00AD36AD"/>
    <w:rsid w:val="00AD5C6F"/>
    <w:rsid w:val="00B10906"/>
    <w:rsid w:val="00B13A2F"/>
    <w:rsid w:val="00B25AA7"/>
    <w:rsid w:val="00B26A5B"/>
    <w:rsid w:val="00B82F45"/>
    <w:rsid w:val="00B834AD"/>
    <w:rsid w:val="00B84FC4"/>
    <w:rsid w:val="00B93DAE"/>
    <w:rsid w:val="00BA375D"/>
    <w:rsid w:val="00BB0A1C"/>
    <w:rsid w:val="00BB4E93"/>
    <w:rsid w:val="00BC1DBD"/>
    <w:rsid w:val="00BD712D"/>
    <w:rsid w:val="00C01D9A"/>
    <w:rsid w:val="00C044AD"/>
    <w:rsid w:val="00C05BC1"/>
    <w:rsid w:val="00C153C8"/>
    <w:rsid w:val="00C214CE"/>
    <w:rsid w:val="00C31597"/>
    <w:rsid w:val="00C32A59"/>
    <w:rsid w:val="00C421BD"/>
    <w:rsid w:val="00C50064"/>
    <w:rsid w:val="00C57697"/>
    <w:rsid w:val="00C63991"/>
    <w:rsid w:val="00C66E98"/>
    <w:rsid w:val="00C866F2"/>
    <w:rsid w:val="00C903A0"/>
    <w:rsid w:val="00CA36CA"/>
    <w:rsid w:val="00CA72FE"/>
    <w:rsid w:val="00CC4646"/>
    <w:rsid w:val="00CE5D49"/>
    <w:rsid w:val="00CF1F43"/>
    <w:rsid w:val="00D003AE"/>
    <w:rsid w:val="00D07436"/>
    <w:rsid w:val="00D10426"/>
    <w:rsid w:val="00D444B0"/>
    <w:rsid w:val="00D46A24"/>
    <w:rsid w:val="00D47669"/>
    <w:rsid w:val="00D57982"/>
    <w:rsid w:val="00D85DC5"/>
    <w:rsid w:val="00D9097D"/>
    <w:rsid w:val="00D92C83"/>
    <w:rsid w:val="00DA22FD"/>
    <w:rsid w:val="00DA665B"/>
    <w:rsid w:val="00DB00CA"/>
    <w:rsid w:val="00DC725E"/>
    <w:rsid w:val="00DC7A5E"/>
    <w:rsid w:val="00DD2EAA"/>
    <w:rsid w:val="00DD647A"/>
    <w:rsid w:val="00DE3241"/>
    <w:rsid w:val="00DF1DB5"/>
    <w:rsid w:val="00DF41EA"/>
    <w:rsid w:val="00E01E6B"/>
    <w:rsid w:val="00E175B7"/>
    <w:rsid w:val="00E5725E"/>
    <w:rsid w:val="00E63D4C"/>
    <w:rsid w:val="00E72603"/>
    <w:rsid w:val="00E729C8"/>
    <w:rsid w:val="00E86759"/>
    <w:rsid w:val="00E95000"/>
    <w:rsid w:val="00EA64F1"/>
    <w:rsid w:val="00EB1503"/>
    <w:rsid w:val="00EB1B8C"/>
    <w:rsid w:val="00EB23C5"/>
    <w:rsid w:val="00EB50F3"/>
    <w:rsid w:val="00EE309E"/>
    <w:rsid w:val="00F17A0A"/>
    <w:rsid w:val="00F17B6F"/>
    <w:rsid w:val="00F2278B"/>
    <w:rsid w:val="00F30D8E"/>
    <w:rsid w:val="00F5642D"/>
    <w:rsid w:val="00F71958"/>
    <w:rsid w:val="00F71CFB"/>
    <w:rsid w:val="00FA08EB"/>
    <w:rsid w:val="00FA45F0"/>
    <w:rsid w:val="00FA516E"/>
    <w:rsid w:val="00FB062E"/>
    <w:rsid w:val="00FB566D"/>
    <w:rsid w:val="00FC08E1"/>
    <w:rsid w:val="00FC285F"/>
    <w:rsid w:val="00FC38C9"/>
    <w:rsid w:val="00FC5975"/>
    <w:rsid w:val="00FD010D"/>
    <w:rsid w:val="00FD6A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1881C2D-E72A-4989-BB6B-DA13B6F09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Bình thường"/>
    <w:qFormat/>
    <w:rsid w:val="00100151"/>
    <w:pPr>
      <w:spacing w:after="120" w:line="276" w:lineRule="auto"/>
    </w:pPr>
    <w:rPr>
      <w:rFonts w:ascii="Times New Roman" w:hAnsi="Times New Roman"/>
      <w:sz w:val="28"/>
      <w:szCs w:val="24"/>
      <w:lang w:eastAsia="en-US"/>
    </w:rPr>
  </w:style>
  <w:style w:type="paragraph" w:styleId="Heading1">
    <w:name w:val="heading 1"/>
    <w:basedOn w:val="Normal"/>
    <w:next w:val="Normal"/>
    <w:link w:val="Heading1Char"/>
    <w:uiPriority w:val="9"/>
    <w:qFormat/>
    <w:rsid w:val="00A2568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56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A64F1"/>
    <w:pPr>
      <w:keepNext/>
      <w:keepLines/>
      <w:spacing w:before="40" w:after="0"/>
      <w:outlineLvl w:val="2"/>
    </w:pPr>
    <w:rPr>
      <w:rFonts w:asciiTheme="majorHAnsi" w:eastAsiaTheme="majorEastAsia" w:hAnsiTheme="majorHAnsi" w:cstheme="majorBidi"/>
      <w:color w:val="1F4D78"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5681"/>
    <w:rPr>
      <w:rFonts w:asciiTheme="majorHAnsi" w:eastAsiaTheme="majorEastAsia" w:hAnsiTheme="majorHAnsi" w:cstheme="majorBidi"/>
      <w:color w:val="2E74B5" w:themeColor="accent1" w:themeShade="BF"/>
      <w:sz w:val="26"/>
      <w:szCs w:val="26"/>
      <w:lang w:eastAsia="en-US"/>
    </w:rPr>
  </w:style>
  <w:style w:type="table" w:styleId="TableGrid">
    <w:name w:val="Table Grid"/>
    <w:basedOn w:val="TableNormal"/>
    <w:uiPriority w:val="39"/>
    <w:rsid w:val="00A25681"/>
    <w:pPr>
      <w:spacing w:after="120" w:line="276" w:lineRule="auto"/>
    </w:pPr>
    <w:rPr>
      <w:sz w:val="24"/>
      <w:szCs w:val="24"/>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A25681"/>
    <w:pPr>
      <w:ind w:left="720"/>
      <w:contextualSpacing/>
    </w:pPr>
  </w:style>
  <w:style w:type="character" w:styleId="Hyperlink">
    <w:name w:val="Hyperlink"/>
    <w:basedOn w:val="DefaultParagraphFont"/>
    <w:uiPriority w:val="99"/>
    <w:unhideWhenUsed/>
    <w:rsid w:val="00A25681"/>
    <w:rPr>
      <w:color w:val="0000FF"/>
      <w:u w:val="single"/>
    </w:rPr>
  </w:style>
  <w:style w:type="character" w:customStyle="1" w:styleId="Heading1Char">
    <w:name w:val="Heading 1 Char"/>
    <w:basedOn w:val="DefaultParagraphFont"/>
    <w:link w:val="Heading1"/>
    <w:uiPriority w:val="9"/>
    <w:rsid w:val="00A25681"/>
    <w:rPr>
      <w:rFonts w:asciiTheme="majorHAnsi" w:eastAsiaTheme="majorEastAsia" w:hAnsiTheme="majorHAnsi" w:cstheme="majorBidi"/>
      <w:color w:val="2E74B5" w:themeColor="accent1" w:themeShade="BF"/>
      <w:sz w:val="32"/>
      <w:szCs w:val="32"/>
      <w:lang w:eastAsia="en-US"/>
    </w:rPr>
  </w:style>
  <w:style w:type="paragraph" w:styleId="TOCHeading">
    <w:name w:val="TOC Heading"/>
    <w:basedOn w:val="Heading1"/>
    <w:next w:val="Normal"/>
    <w:uiPriority w:val="39"/>
    <w:unhideWhenUsed/>
    <w:qFormat/>
    <w:rsid w:val="00A25681"/>
    <w:pPr>
      <w:spacing w:line="259" w:lineRule="auto"/>
      <w:outlineLvl w:val="9"/>
    </w:pPr>
  </w:style>
  <w:style w:type="paragraph" w:styleId="TOC1">
    <w:name w:val="toc 1"/>
    <w:basedOn w:val="Normal"/>
    <w:next w:val="Normal"/>
    <w:autoRedefine/>
    <w:uiPriority w:val="39"/>
    <w:unhideWhenUsed/>
    <w:rsid w:val="00A25681"/>
    <w:pPr>
      <w:spacing w:after="100"/>
    </w:pPr>
  </w:style>
  <w:style w:type="paragraph" w:styleId="TOC2">
    <w:name w:val="toc 2"/>
    <w:basedOn w:val="Normal"/>
    <w:next w:val="Normal"/>
    <w:autoRedefine/>
    <w:uiPriority w:val="39"/>
    <w:unhideWhenUsed/>
    <w:rsid w:val="00A25681"/>
    <w:pPr>
      <w:spacing w:after="100"/>
      <w:ind w:left="240"/>
    </w:pPr>
  </w:style>
  <w:style w:type="character" w:customStyle="1" w:styleId="ListParagraphChar">
    <w:name w:val="List Paragraph Char"/>
    <w:link w:val="ListParagraph"/>
    <w:uiPriority w:val="34"/>
    <w:locked/>
    <w:rsid w:val="00A25681"/>
    <w:rPr>
      <w:sz w:val="24"/>
      <w:szCs w:val="24"/>
      <w:lang w:eastAsia="en-US"/>
    </w:rPr>
  </w:style>
  <w:style w:type="character" w:styleId="SubtleEmphasis">
    <w:name w:val="Subtle Emphasis"/>
    <w:uiPriority w:val="19"/>
    <w:rsid w:val="00A25681"/>
    <w:rPr>
      <w:rFonts w:ascii="Times New Roman" w:hAnsi="Times New Roman"/>
      <w:i w:val="0"/>
      <w:iCs/>
      <w:color w:val="auto"/>
      <w:sz w:val="24"/>
    </w:rPr>
  </w:style>
  <w:style w:type="paragraph" w:styleId="NoSpacing">
    <w:name w:val="No Spacing"/>
    <w:uiPriority w:val="1"/>
    <w:qFormat/>
    <w:rsid w:val="00A25681"/>
    <w:pPr>
      <w:pBdr>
        <w:top w:val="nil"/>
        <w:left w:val="nil"/>
        <w:bottom w:val="nil"/>
        <w:right w:val="nil"/>
        <w:between w:val="nil"/>
      </w:pBdr>
      <w:spacing w:after="0" w:line="240" w:lineRule="auto"/>
    </w:pPr>
    <w:rPr>
      <w:rFonts w:ascii="Arial" w:eastAsia="Arial" w:hAnsi="Arial" w:cs="Arial"/>
      <w:color w:val="000000"/>
      <w:lang w:val="vi"/>
    </w:rPr>
  </w:style>
  <w:style w:type="paragraph" w:styleId="Header">
    <w:name w:val="header"/>
    <w:basedOn w:val="Normal"/>
    <w:link w:val="HeaderChar"/>
    <w:uiPriority w:val="99"/>
    <w:unhideWhenUsed/>
    <w:rsid w:val="00315B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315BA3"/>
    <w:rPr>
      <w:sz w:val="24"/>
      <w:szCs w:val="24"/>
      <w:lang w:eastAsia="en-US"/>
    </w:rPr>
  </w:style>
  <w:style w:type="paragraph" w:styleId="Footer">
    <w:name w:val="footer"/>
    <w:basedOn w:val="Normal"/>
    <w:link w:val="FooterChar"/>
    <w:uiPriority w:val="99"/>
    <w:unhideWhenUsed/>
    <w:rsid w:val="00315B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15BA3"/>
    <w:rPr>
      <w:sz w:val="24"/>
      <w:szCs w:val="24"/>
      <w:lang w:eastAsia="en-US"/>
    </w:rPr>
  </w:style>
  <w:style w:type="paragraph" w:styleId="TOC3">
    <w:name w:val="toc 3"/>
    <w:basedOn w:val="Normal"/>
    <w:next w:val="Normal"/>
    <w:autoRedefine/>
    <w:uiPriority w:val="39"/>
    <w:unhideWhenUsed/>
    <w:rsid w:val="005A3E76"/>
    <w:pPr>
      <w:tabs>
        <w:tab w:val="left" w:pos="1320"/>
        <w:tab w:val="right" w:leader="dot" w:pos="9063"/>
      </w:tabs>
      <w:spacing w:after="100"/>
      <w:ind w:left="480"/>
    </w:pPr>
  </w:style>
  <w:style w:type="character" w:styleId="FollowedHyperlink">
    <w:name w:val="FollowedHyperlink"/>
    <w:basedOn w:val="DefaultParagraphFont"/>
    <w:uiPriority w:val="99"/>
    <w:semiHidden/>
    <w:unhideWhenUsed/>
    <w:rsid w:val="00774FA0"/>
    <w:rPr>
      <w:color w:val="954F72" w:themeColor="followedHyperlink"/>
      <w:u w:val="single"/>
    </w:rPr>
  </w:style>
  <w:style w:type="character" w:customStyle="1" w:styleId="notranslate">
    <w:name w:val="notranslate"/>
    <w:basedOn w:val="DefaultParagraphFont"/>
    <w:rsid w:val="00D9097D"/>
  </w:style>
  <w:style w:type="paragraph" w:styleId="Bibliography">
    <w:name w:val="Bibliography"/>
    <w:basedOn w:val="Normal"/>
    <w:next w:val="Normal"/>
    <w:uiPriority w:val="37"/>
    <w:semiHidden/>
    <w:unhideWhenUsed/>
    <w:rsid w:val="007B08C3"/>
  </w:style>
  <w:style w:type="character" w:styleId="Emphasis">
    <w:name w:val="Emphasis"/>
    <w:basedOn w:val="DefaultParagraphFont"/>
    <w:uiPriority w:val="20"/>
    <w:qFormat/>
    <w:rsid w:val="0044144B"/>
    <w:rPr>
      <w:i/>
      <w:iCs/>
    </w:rPr>
  </w:style>
  <w:style w:type="paragraph" w:styleId="Caption">
    <w:name w:val="caption"/>
    <w:basedOn w:val="Normal"/>
    <w:next w:val="Normal"/>
    <w:uiPriority w:val="35"/>
    <w:unhideWhenUsed/>
    <w:qFormat/>
    <w:rsid w:val="00AA68E9"/>
    <w:pPr>
      <w:spacing w:after="200" w:line="240" w:lineRule="auto"/>
    </w:pPr>
    <w:rPr>
      <w:i/>
      <w:iCs/>
      <w:color w:val="44546A" w:themeColor="text2"/>
      <w:sz w:val="24"/>
      <w:szCs w:val="18"/>
    </w:rPr>
  </w:style>
  <w:style w:type="character" w:customStyle="1" w:styleId="Heading3Char">
    <w:name w:val="Heading 3 Char"/>
    <w:basedOn w:val="DefaultParagraphFont"/>
    <w:link w:val="Heading3"/>
    <w:uiPriority w:val="9"/>
    <w:rsid w:val="00EA64F1"/>
    <w:rPr>
      <w:rFonts w:asciiTheme="majorHAnsi" w:eastAsiaTheme="majorEastAsia" w:hAnsiTheme="majorHAnsi" w:cstheme="majorBidi"/>
      <w:color w:val="1F4D78" w:themeColor="accent1" w:themeShade="7F"/>
      <w:sz w:val="24"/>
      <w:szCs w:val="24"/>
      <w:lang w:eastAsia="en-US"/>
    </w:rPr>
  </w:style>
  <w:style w:type="paragraph" w:styleId="TableofFigures">
    <w:name w:val="table of figures"/>
    <w:basedOn w:val="Normal"/>
    <w:next w:val="Normal"/>
    <w:uiPriority w:val="99"/>
    <w:unhideWhenUsed/>
    <w:rsid w:val="00566D0D"/>
    <w:pPr>
      <w:spacing w:after="0"/>
    </w:pPr>
    <w:rPr>
      <w:rFonts w:asciiTheme="minorHAnsi" w:hAnsiTheme="minorHAnsi" w:cstheme="minorHAnsi"/>
      <w:i/>
      <w:iCs/>
      <w:sz w:val="20"/>
      <w:szCs w:val="20"/>
    </w:rPr>
  </w:style>
  <w:style w:type="paragraph" w:styleId="TOC4">
    <w:name w:val="toc 4"/>
    <w:basedOn w:val="Normal"/>
    <w:next w:val="Normal"/>
    <w:autoRedefine/>
    <w:uiPriority w:val="39"/>
    <w:unhideWhenUsed/>
    <w:rsid w:val="008E6661"/>
    <w:pPr>
      <w:spacing w:after="100" w:line="259" w:lineRule="auto"/>
      <w:ind w:left="660"/>
    </w:pPr>
    <w:rPr>
      <w:rFonts w:asciiTheme="minorHAnsi" w:hAnsiTheme="minorHAnsi"/>
      <w:sz w:val="22"/>
      <w:szCs w:val="22"/>
      <w:lang w:eastAsia="ja-JP"/>
    </w:rPr>
  </w:style>
  <w:style w:type="paragraph" w:styleId="TOC5">
    <w:name w:val="toc 5"/>
    <w:basedOn w:val="Normal"/>
    <w:next w:val="Normal"/>
    <w:autoRedefine/>
    <w:uiPriority w:val="39"/>
    <w:unhideWhenUsed/>
    <w:rsid w:val="008E6661"/>
    <w:pPr>
      <w:spacing w:after="100" w:line="259" w:lineRule="auto"/>
      <w:ind w:left="880"/>
    </w:pPr>
    <w:rPr>
      <w:rFonts w:asciiTheme="minorHAnsi" w:hAnsiTheme="minorHAnsi"/>
      <w:sz w:val="22"/>
      <w:szCs w:val="22"/>
      <w:lang w:eastAsia="ja-JP"/>
    </w:rPr>
  </w:style>
  <w:style w:type="paragraph" w:styleId="TOC6">
    <w:name w:val="toc 6"/>
    <w:basedOn w:val="Normal"/>
    <w:next w:val="Normal"/>
    <w:autoRedefine/>
    <w:uiPriority w:val="39"/>
    <w:unhideWhenUsed/>
    <w:rsid w:val="008E6661"/>
    <w:pPr>
      <w:spacing w:after="100" w:line="259" w:lineRule="auto"/>
      <w:ind w:left="1100"/>
    </w:pPr>
    <w:rPr>
      <w:rFonts w:asciiTheme="minorHAnsi" w:hAnsiTheme="minorHAnsi"/>
      <w:sz w:val="22"/>
      <w:szCs w:val="22"/>
      <w:lang w:eastAsia="ja-JP"/>
    </w:rPr>
  </w:style>
  <w:style w:type="paragraph" w:styleId="TOC7">
    <w:name w:val="toc 7"/>
    <w:basedOn w:val="Normal"/>
    <w:next w:val="Normal"/>
    <w:autoRedefine/>
    <w:uiPriority w:val="39"/>
    <w:unhideWhenUsed/>
    <w:rsid w:val="008E6661"/>
    <w:pPr>
      <w:spacing w:after="100" w:line="259" w:lineRule="auto"/>
      <w:ind w:left="1320"/>
    </w:pPr>
    <w:rPr>
      <w:rFonts w:asciiTheme="minorHAnsi" w:hAnsiTheme="minorHAnsi"/>
      <w:sz w:val="22"/>
      <w:szCs w:val="22"/>
      <w:lang w:eastAsia="ja-JP"/>
    </w:rPr>
  </w:style>
  <w:style w:type="paragraph" w:styleId="TOC8">
    <w:name w:val="toc 8"/>
    <w:basedOn w:val="Normal"/>
    <w:next w:val="Normal"/>
    <w:autoRedefine/>
    <w:uiPriority w:val="39"/>
    <w:unhideWhenUsed/>
    <w:rsid w:val="008E6661"/>
    <w:pPr>
      <w:spacing w:after="100" w:line="259" w:lineRule="auto"/>
      <w:ind w:left="1540"/>
    </w:pPr>
    <w:rPr>
      <w:rFonts w:asciiTheme="minorHAnsi" w:hAnsiTheme="minorHAnsi"/>
      <w:sz w:val="22"/>
      <w:szCs w:val="22"/>
      <w:lang w:eastAsia="ja-JP"/>
    </w:rPr>
  </w:style>
  <w:style w:type="paragraph" w:styleId="TOC9">
    <w:name w:val="toc 9"/>
    <w:basedOn w:val="Normal"/>
    <w:next w:val="Normal"/>
    <w:autoRedefine/>
    <w:uiPriority w:val="39"/>
    <w:unhideWhenUsed/>
    <w:rsid w:val="008E6661"/>
    <w:pPr>
      <w:spacing w:after="100" w:line="259" w:lineRule="auto"/>
      <w:ind w:left="1760"/>
    </w:pPr>
    <w:rPr>
      <w:rFonts w:asciiTheme="minorHAnsi" w:hAnsiTheme="minorHAnsi"/>
      <w:sz w:val="22"/>
      <w:szCs w:val="22"/>
      <w:lang w:eastAsia="ja-JP"/>
    </w:rPr>
  </w:style>
  <w:style w:type="paragraph" w:styleId="BalloonText">
    <w:name w:val="Balloon Text"/>
    <w:basedOn w:val="Normal"/>
    <w:link w:val="BalloonTextChar"/>
    <w:uiPriority w:val="99"/>
    <w:semiHidden/>
    <w:unhideWhenUsed/>
    <w:rsid w:val="00163F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2D"/>
    <w:rPr>
      <w:rFonts w:ascii="Segoe UI" w:hAnsi="Segoe UI" w:cs="Segoe UI"/>
      <w:sz w:val="18"/>
      <w:szCs w:val="18"/>
      <w:lang w:eastAsia="en-US"/>
    </w:rPr>
  </w:style>
  <w:style w:type="paragraph" w:styleId="Revision">
    <w:name w:val="Revision"/>
    <w:hidden/>
    <w:uiPriority w:val="99"/>
    <w:semiHidden/>
    <w:rsid w:val="005A3E76"/>
    <w:pPr>
      <w:spacing w:after="0" w:line="240" w:lineRule="auto"/>
    </w:pPr>
    <w:rPr>
      <w:rFonts w:ascii="Times New Roman" w:hAnsi="Times New Roman"/>
      <w:sz w:val="28"/>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98215">
      <w:bodyDiv w:val="1"/>
      <w:marLeft w:val="0"/>
      <w:marRight w:val="0"/>
      <w:marTop w:val="0"/>
      <w:marBottom w:val="0"/>
      <w:divBdr>
        <w:top w:val="none" w:sz="0" w:space="0" w:color="auto"/>
        <w:left w:val="none" w:sz="0" w:space="0" w:color="auto"/>
        <w:bottom w:val="none" w:sz="0" w:space="0" w:color="auto"/>
        <w:right w:val="none" w:sz="0" w:space="0" w:color="auto"/>
      </w:divBdr>
    </w:div>
    <w:div w:id="1895459351">
      <w:bodyDiv w:val="1"/>
      <w:marLeft w:val="0"/>
      <w:marRight w:val="0"/>
      <w:marTop w:val="0"/>
      <w:marBottom w:val="0"/>
      <w:divBdr>
        <w:top w:val="none" w:sz="0" w:space="0" w:color="auto"/>
        <w:left w:val="none" w:sz="0" w:space="0" w:color="auto"/>
        <w:bottom w:val="none" w:sz="0" w:space="0" w:color="auto"/>
        <w:right w:val="none" w:sz="0" w:space="0" w:color="auto"/>
      </w:divBdr>
      <w:divsChild>
        <w:div w:id="1839347986">
          <w:marLeft w:val="0"/>
          <w:marRight w:val="0"/>
          <w:marTop w:val="0"/>
          <w:marBottom w:val="0"/>
          <w:divBdr>
            <w:top w:val="none" w:sz="0" w:space="0" w:color="auto"/>
            <w:left w:val="none" w:sz="0" w:space="0" w:color="auto"/>
            <w:bottom w:val="none" w:sz="0" w:space="0" w:color="auto"/>
            <w:right w:val="none" w:sz="0" w:space="0" w:color="auto"/>
          </w:divBdr>
        </w:div>
        <w:div w:id="132404988">
          <w:marLeft w:val="0"/>
          <w:marRight w:val="0"/>
          <w:marTop w:val="0"/>
          <w:marBottom w:val="0"/>
          <w:divBdr>
            <w:top w:val="none" w:sz="0" w:space="0" w:color="auto"/>
            <w:left w:val="none" w:sz="0" w:space="0" w:color="auto"/>
            <w:bottom w:val="none" w:sz="0" w:space="0" w:color="auto"/>
            <w:right w:val="none" w:sz="0" w:space="0" w:color="auto"/>
          </w:divBdr>
        </w:div>
        <w:div w:id="906110699">
          <w:marLeft w:val="0"/>
          <w:marRight w:val="0"/>
          <w:marTop w:val="0"/>
          <w:marBottom w:val="0"/>
          <w:divBdr>
            <w:top w:val="none" w:sz="0" w:space="0" w:color="auto"/>
            <w:left w:val="none" w:sz="0" w:space="0" w:color="auto"/>
            <w:bottom w:val="none" w:sz="0" w:space="0" w:color="auto"/>
            <w:right w:val="none" w:sz="0" w:space="0" w:color="auto"/>
          </w:divBdr>
        </w:div>
        <w:div w:id="397437586">
          <w:marLeft w:val="0"/>
          <w:marRight w:val="0"/>
          <w:marTop w:val="0"/>
          <w:marBottom w:val="0"/>
          <w:divBdr>
            <w:top w:val="none" w:sz="0" w:space="0" w:color="auto"/>
            <w:left w:val="none" w:sz="0" w:space="0" w:color="auto"/>
            <w:bottom w:val="none" w:sz="0" w:space="0" w:color="auto"/>
            <w:right w:val="none" w:sz="0" w:space="0" w:color="auto"/>
          </w:divBdr>
        </w:div>
        <w:div w:id="2123307443">
          <w:marLeft w:val="0"/>
          <w:marRight w:val="0"/>
          <w:marTop w:val="0"/>
          <w:marBottom w:val="0"/>
          <w:divBdr>
            <w:top w:val="none" w:sz="0" w:space="0" w:color="auto"/>
            <w:left w:val="none" w:sz="0" w:space="0" w:color="auto"/>
            <w:bottom w:val="none" w:sz="0" w:space="0" w:color="auto"/>
            <w:right w:val="none" w:sz="0" w:space="0" w:color="auto"/>
          </w:divBdr>
        </w:div>
        <w:div w:id="2123501088">
          <w:marLeft w:val="0"/>
          <w:marRight w:val="0"/>
          <w:marTop w:val="0"/>
          <w:marBottom w:val="0"/>
          <w:divBdr>
            <w:top w:val="none" w:sz="0" w:space="0" w:color="auto"/>
            <w:left w:val="none" w:sz="0" w:space="0" w:color="auto"/>
            <w:bottom w:val="none" w:sz="0" w:space="0" w:color="auto"/>
            <w:right w:val="none" w:sz="0" w:space="0" w:color="auto"/>
          </w:divBdr>
        </w:div>
        <w:div w:id="1763836754">
          <w:marLeft w:val="0"/>
          <w:marRight w:val="0"/>
          <w:marTop w:val="0"/>
          <w:marBottom w:val="0"/>
          <w:divBdr>
            <w:top w:val="none" w:sz="0" w:space="0" w:color="auto"/>
            <w:left w:val="none" w:sz="0" w:space="0" w:color="auto"/>
            <w:bottom w:val="none" w:sz="0" w:space="0" w:color="auto"/>
            <w:right w:val="none" w:sz="0" w:space="0" w:color="auto"/>
          </w:divBdr>
        </w:div>
        <w:div w:id="1972469107">
          <w:marLeft w:val="0"/>
          <w:marRight w:val="0"/>
          <w:marTop w:val="0"/>
          <w:marBottom w:val="0"/>
          <w:divBdr>
            <w:top w:val="none" w:sz="0" w:space="0" w:color="auto"/>
            <w:left w:val="none" w:sz="0" w:space="0" w:color="auto"/>
            <w:bottom w:val="none" w:sz="0" w:space="0" w:color="auto"/>
            <w:right w:val="none" w:sz="0" w:space="0" w:color="auto"/>
          </w:divBdr>
        </w:div>
        <w:div w:id="1437096733">
          <w:marLeft w:val="0"/>
          <w:marRight w:val="0"/>
          <w:marTop w:val="0"/>
          <w:marBottom w:val="0"/>
          <w:divBdr>
            <w:top w:val="none" w:sz="0" w:space="0" w:color="auto"/>
            <w:left w:val="none" w:sz="0" w:space="0" w:color="auto"/>
            <w:bottom w:val="none" w:sz="0" w:space="0" w:color="auto"/>
            <w:right w:val="none" w:sz="0" w:space="0" w:color="auto"/>
          </w:divBdr>
        </w:div>
        <w:div w:id="365373760">
          <w:marLeft w:val="0"/>
          <w:marRight w:val="0"/>
          <w:marTop w:val="0"/>
          <w:marBottom w:val="0"/>
          <w:divBdr>
            <w:top w:val="none" w:sz="0" w:space="0" w:color="auto"/>
            <w:left w:val="none" w:sz="0" w:space="0" w:color="auto"/>
            <w:bottom w:val="none" w:sz="0" w:space="0" w:color="auto"/>
            <w:right w:val="none" w:sz="0" w:space="0" w:color="auto"/>
          </w:divBdr>
        </w:div>
        <w:div w:id="205800126">
          <w:marLeft w:val="0"/>
          <w:marRight w:val="0"/>
          <w:marTop w:val="0"/>
          <w:marBottom w:val="0"/>
          <w:divBdr>
            <w:top w:val="none" w:sz="0" w:space="0" w:color="auto"/>
            <w:left w:val="none" w:sz="0" w:space="0" w:color="auto"/>
            <w:bottom w:val="none" w:sz="0" w:space="0" w:color="auto"/>
            <w:right w:val="none" w:sz="0" w:space="0" w:color="auto"/>
          </w:divBdr>
        </w:div>
        <w:div w:id="371536345">
          <w:marLeft w:val="0"/>
          <w:marRight w:val="0"/>
          <w:marTop w:val="0"/>
          <w:marBottom w:val="0"/>
          <w:divBdr>
            <w:top w:val="none" w:sz="0" w:space="0" w:color="auto"/>
            <w:left w:val="none" w:sz="0" w:space="0" w:color="auto"/>
            <w:bottom w:val="none" w:sz="0" w:space="0" w:color="auto"/>
            <w:right w:val="none" w:sz="0" w:space="0" w:color="auto"/>
          </w:divBdr>
        </w:div>
        <w:div w:id="16533706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theme" Target="theme/theme1.xml"/><Relationship Id="rId21" Type="http://schemas.openxmlformats.org/officeDocument/2006/relationships/image" Target="media/image12.PNG"/><Relationship Id="rId34" Type="http://schemas.openxmlformats.org/officeDocument/2006/relationships/image" Target="media/image25.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EB8D1-C6BD-468D-908D-9E3357AF2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1</Pages>
  <Words>9593</Words>
  <Characters>54682</Characters>
  <Application>Microsoft Office Word</Application>
  <DocSecurity>0</DocSecurity>
  <Lines>455</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64147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HAO</dc:creator>
  <cp:keywords/>
  <dc:description/>
  <cp:lastModifiedBy>HAO</cp:lastModifiedBy>
  <cp:revision>5</cp:revision>
  <dcterms:created xsi:type="dcterms:W3CDTF">2018-04-29T17:37:00Z</dcterms:created>
  <dcterms:modified xsi:type="dcterms:W3CDTF">2018-05-02T17:40:00Z</dcterms:modified>
  <cp:contentStatus/>
</cp:coreProperties>
</file>